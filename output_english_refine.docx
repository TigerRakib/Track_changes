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0FE72" w14:textId="0484C128" w:rsidR="00806CC0" w:rsidRPr="000E5FB4" w:rsidRDefault="006F084B" w:rsidP="00806CC0">
      <w:pPr>
        <w:rPr>
          <w:rFonts w:ascii="Franklin Gothic Medium" w:hAnsi="Franklin Gothic Medium"/>
          <w:color w:val="757F96"/>
          <w:spacing w:val="15"/>
          <w:w w:val="105"/>
          <w:lang w:val="en-US"/>
        </w:rPr>
      </w:pPr>
      <w:r w:rsidRPr="000E5FB4">
        <w:rPr>
          <w:rFonts w:ascii="Franklin Gothic Medium" w:hAnsi="Franklin Gothic Medium"/>
          <w:color w:val="757F96"/>
          <w:spacing w:val="15"/>
          <w:w w:val="105"/>
          <w:lang w:val="en-US"/>
        </w:rPr>
        <w:t xml:space="preserve">Issuer: </w:t>
      </w:r>
      <w:r w:rsidR="00A55EE4">
        <w:rPr>
          <w:rFonts w:ascii="Franklin Gothic Medium" w:hAnsi="Franklin Gothic Medium"/>
          <w:color w:val="757F96"/>
          <w:spacing w:val="15"/>
          <w:w w:val="105"/>
          <w:lang w:val="en-US"/>
        </w:rPr>
        <w:t>AXA Investment Managers Paris</w:t>
      </w:r>
    </w:p>
    <w:p w14:paraId="382E3554" w14:textId="0F1E4B41" w:rsidR="00806CC0" w:rsidRPr="000E5FB4" w:rsidRDefault="00806CC0" w:rsidP="00806CC0">
      <w:pPr>
        <w:rPr>
          <w:rFonts w:ascii="Franklin Gothic Medium" w:hAnsi="Franklin Gothic Medium"/>
          <w:color w:val="757F96"/>
          <w:spacing w:val="15"/>
          <w:w w:val="105"/>
          <w:lang w:val="en-US"/>
        </w:rPr>
      </w:pPr>
    </w:p>
    <w:p w14:paraId="5FC0B027" w14:textId="5DA88477" w:rsidR="00806CC0" w:rsidRPr="00B428DD" w:rsidRDefault="006F084B" w:rsidP="00806CC0">
      <w:pPr>
        <w:pStyle w:val="Heading2"/>
        <w:numPr>
          <w:ilvl w:val="0"/>
          <w:numId w:val="7"/>
        </w:numPr>
        <w:ind w:left="284" w:hanging="284"/>
        <w:rPr>
          <w:rFonts w:ascii="Franklin Gothic Medium" w:hAnsi="Franklin Gothic Medium"/>
          <w:color w:val="757F96"/>
          <w:spacing w:val="15"/>
          <w:w w:val="105"/>
        </w:rPr>
      </w:pPr>
      <w:r w:rsidRPr="00B428DD">
        <w:rPr>
          <w:rFonts w:ascii="Franklin Gothic Medium" w:hAnsi="Franklin Gothic Medium"/>
          <w:color w:val="757F96"/>
          <w:spacing w:val="15"/>
          <w:w w:val="105"/>
        </w:rPr>
        <w:t>This statement provides you with key information about this product.</w:t>
      </w:r>
    </w:p>
    <w:p w14:paraId="7E32C3CC" w14:textId="3FF8DD65" w:rsidR="00806CC0" w:rsidRPr="00E32119" w:rsidRDefault="006F084B" w:rsidP="00806CC0">
      <w:pPr>
        <w:numPr>
          <w:ilvl w:val="0"/>
          <w:numId w:val="7"/>
        </w:numPr>
        <w:spacing w:before="15"/>
        <w:ind w:left="284" w:hanging="284"/>
        <w:rPr>
          <w:rFonts w:ascii="Franklin Gothic Medium" w:hAnsi="Franklin Gothic Medium"/>
          <w:b/>
          <w:bCs/>
          <w:color w:val="757F96"/>
          <w:w w:val="110"/>
          <w:sz w:val="20"/>
          <w:szCs w:val="20"/>
          <w:lang w:val="en-US"/>
        </w:rPr>
      </w:pPr>
      <w:r>
        <w:rPr>
          <w:rFonts w:ascii="Franklin Gothic Medium" w:eastAsia="Times New Roman" w:hAnsi="Franklin Gothic Medium"/>
          <w:b/>
          <w:bCs/>
          <w:color w:val="757F96"/>
          <w:spacing w:val="15"/>
          <w:w w:val="105"/>
          <w:sz w:val="20"/>
          <w:szCs w:val="20"/>
          <w:lang w:val="en-US" w:eastAsia="en-US"/>
        </w:rPr>
        <w:t>This statement is a part of the offering document.</w:t>
      </w:r>
    </w:p>
    <w:p w14:paraId="7C8E5E12" w14:textId="0E7B5EED" w:rsidR="00806CC0" w:rsidRPr="0037343F" w:rsidRDefault="006F084B" w:rsidP="00806CC0">
      <w:pPr>
        <w:numPr>
          <w:ilvl w:val="0"/>
          <w:numId w:val="7"/>
        </w:numPr>
        <w:spacing w:before="15"/>
        <w:ind w:left="284" w:hanging="284"/>
        <w:rPr>
          <w:rFonts w:ascii="Franklin Gothic Medium" w:eastAsia="Times New Roman" w:hAnsi="Franklin Gothic Medium"/>
          <w:b/>
          <w:bCs/>
          <w:color w:val="757F96"/>
          <w:spacing w:val="15"/>
          <w:w w:val="105"/>
          <w:sz w:val="20"/>
          <w:szCs w:val="20"/>
          <w:lang w:val="en-US" w:eastAsia="en-US"/>
        </w:rPr>
      </w:pPr>
      <w:r w:rsidRPr="0037343F">
        <w:rPr>
          <w:rFonts w:ascii="Franklin Gothic Medium" w:eastAsia="Times New Roman" w:hAnsi="Franklin Gothic Medium"/>
          <w:b/>
          <w:bCs/>
          <w:color w:val="757F96"/>
          <w:spacing w:val="15"/>
          <w:w w:val="105"/>
          <w:sz w:val="20"/>
          <w:szCs w:val="20"/>
          <w:lang w:val="en-US" w:eastAsia="en-US"/>
        </w:rPr>
        <w:t>You should not invest in this product based on this statement alone.</w:t>
      </w:r>
    </w:p>
    <w:p w14:paraId="7CBBC734" w14:textId="00065870" w:rsidR="00806CC0" w:rsidRPr="00B428DD" w:rsidRDefault="006F084B" w:rsidP="00806CC0">
      <w:pPr>
        <w:spacing w:before="15"/>
        <w:ind w:left="113"/>
        <w:rPr>
          <w:color w:val="757F96"/>
          <w:sz w:val="20"/>
          <w:szCs w:val="20"/>
          <w:lang w:val="en-US"/>
        </w:rPr>
      </w:pPr>
      <w:r>
        <w:rPr>
          <w:noProof/>
          <w:lang w:val="en-AU" w:eastAsia="zh-CN"/>
        </w:rPr>
        <mc:AlternateContent>
          <mc:Choice Requires="wpg">
            <w:drawing>
              <wp:anchor distT="0" distB="0" distL="114300" distR="114300" simplePos="0" relativeHeight="251658240" behindDoc="1" locked="0" layoutInCell="1" allowOverlap="1" wp14:editId="37E18D81">
                <wp:simplePos x="0" y="0"/>
                <wp:positionH relativeFrom="margin">
                  <wp:posOffset>14028</wp:posOffset>
                </wp:positionH>
                <wp:positionV relativeFrom="paragraph">
                  <wp:posOffset>42430</wp:posOffset>
                </wp:positionV>
                <wp:extent cx="7017327" cy="5243541"/>
                <wp:effectExtent l="0" t="0" r="12700" b="14605"/>
                <wp:wrapNone/>
                <wp:docPr id="130" name="Group 2"/>
                <wp:cNvGraphicFramePr/>
                <a:graphic xmlns:a="http://schemas.openxmlformats.org/drawingml/2006/main">
                  <a:graphicData uri="http://schemas.microsoft.com/office/word/2010/wordprocessingGroup">
                    <wpg:wgp>
                      <wpg:cNvGrpSpPr/>
                      <wpg:grpSpPr>
                        <a:xfrm>
                          <a:off x="0" y="0"/>
                          <a:ext cx="7017327" cy="5243541"/>
                          <a:chOff x="454" y="487"/>
                          <a:chExt cx="10998" cy="7210"/>
                        </a:xfrm>
                      </wpg:grpSpPr>
                      <wpg:grpSp>
                        <wpg:cNvPr id="131" name="Group 3"/>
                        <wpg:cNvGrpSpPr/>
                        <wpg:grpSpPr>
                          <a:xfrm>
                            <a:off x="454" y="487"/>
                            <a:ext cx="10998" cy="7201"/>
                            <a:chOff x="454" y="487"/>
                            <a:chExt cx="10998" cy="7201"/>
                          </a:xfrm>
                        </wpg:grpSpPr>
                        <wps:wsp>
                          <wps:cNvPr id="132" name="Freeform 4"/>
                          <wps:cNvSpPr/>
                          <wps:spPr bwMode="auto">
                            <a:xfrm>
                              <a:off x="454" y="487"/>
                              <a:ext cx="10998" cy="7201"/>
                            </a:xfrm>
                            <a:custGeom>
                              <a:avLst/>
                              <a:gdLst>
                                <a:gd name="T0" fmla="+- 0 454 454"/>
                                <a:gd name="T1" fmla="*/ T0 w 10998"/>
                                <a:gd name="T2" fmla="+- 0 487 487"/>
                                <a:gd name="T3" fmla="*/ 487 h 7077"/>
                                <a:gd name="T4" fmla="+- 0 11452 454"/>
                                <a:gd name="T5" fmla="*/ T4 w 10998"/>
                                <a:gd name="T6" fmla="+- 0 487 487"/>
                                <a:gd name="T7" fmla="*/ 487 h 7077"/>
                                <a:gd name="T8" fmla="+- 0 11452 454"/>
                                <a:gd name="T9" fmla="*/ T8 w 10998"/>
                                <a:gd name="T10" fmla="+- 0 7564 487"/>
                                <a:gd name="T11" fmla="*/ 7564 h 7077"/>
                                <a:gd name="T12" fmla="+- 0 454 454"/>
                                <a:gd name="T13" fmla="*/ T12 w 10998"/>
                                <a:gd name="T14" fmla="+- 0 7564 487"/>
                                <a:gd name="T15" fmla="*/ 7564 h 7077"/>
                                <a:gd name="T16" fmla="+- 0 454 454"/>
                                <a:gd name="T17" fmla="*/ T16 w 10998"/>
                                <a:gd name="T18" fmla="+- 0 487 487"/>
                                <a:gd name="T19" fmla="*/ 487 h 7077"/>
                              </a:gdLst>
                              <a:ahLst/>
                              <a:cxnLst/>
                              <a:rect l="0" t="0" r="0" b="0"/>
                              <a:pathLst>
                                <a:path w="10998" h="7077">
                                  <a:moveTo>
                                    <a:pt x="0" y="0"/>
                                  </a:moveTo>
                                  <a:lnTo>
                                    <a:pt x="10998" y="0"/>
                                  </a:lnTo>
                                  <a:lnTo>
                                    <a:pt x="10998" y="7077"/>
                                  </a:lnTo>
                                  <a:lnTo>
                                    <a:pt x="0" y="7077"/>
                                  </a:lnTo>
                                  <a:lnTo>
                                    <a:pt x="0" y="0"/>
                                  </a:lnTo>
                                  <a:close/>
                                </a:path>
                              </a:pathLst>
                            </a:custGeom>
                            <a:solidFill>
                              <a:srgbClr val="007BC4">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cNvPr id="133" name="Group 5"/>
                        <wpg:cNvGrpSpPr/>
                        <wpg:grpSpPr>
                          <a:xfrm>
                            <a:off x="454" y="492"/>
                            <a:ext cx="10998" cy="2"/>
                            <a:chOff x="454" y="492"/>
                            <a:chExt cx="10998" cy="2"/>
                          </a:xfrm>
                        </wpg:grpSpPr>
                        <wps:wsp>
                          <wps:cNvPr id="134" name="Freeform 6"/>
                          <wps:cNvSpPr/>
                          <wps:spPr bwMode="auto">
                            <a:xfrm>
                              <a:off x="454" y="492"/>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solidFill>
                              <a:srgbClr val="007BC4"/>
                            </a:solidFill>
                            <a:ln w="7621">
                              <a:solidFill>
                                <a:srgbClr val="465A75"/>
                              </a:solidFill>
                              <a:round/>
                              <a:headEnd/>
                              <a:tailEnd/>
                            </a:ln>
                          </wps:spPr>
                          <wps:bodyPr rot="0" vert="horz" wrap="square" anchor="t" anchorCtr="0" upright="1"/>
                        </wps:wsp>
                      </wpg:grpSp>
                      <wpg:grpSp>
                        <wpg:cNvPr id="135" name="Group 7"/>
                        <wpg:cNvGrpSpPr/>
                        <wpg:grpSpPr>
                          <a:xfrm>
                            <a:off x="454" y="7695"/>
                            <a:ext cx="10998" cy="2"/>
                            <a:chOff x="454" y="7695"/>
                            <a:chExt cx="10998" cy="2"/>
                          </a:xfrm>
                        </wpg:grpSpPr>
                        <wps:wsp>
                          <wps:cNvPr id="136" name="Freeform 8"/>
                          <wps:cNvSpPr/>
                          <wps:spPr bwMode="auto">
                            <a:xfrm>
                              <a:off x="454" y="7695"/>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solidFill>
                              <a:srgbClr val="007BC4"/>
                            </a:solidFill>
                            <a:ln w="7620">
                              <a:solidFill>
                                <a:srgbClr val="465A75"/>
                              </a:solidFill>
                              <a:round/>
                              <a:headEnd/>
                              <a:tailEnd/>
                            </a:ln>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w14:anchorId="6A3F4FBC" id="Group 2" o:spid="_x0000_s1026" style="position:absolute;margin-left:1.1pt;margin-top:3.35pt;width:552.55pt;height:412.9pt;z-index:-251658240;mso-position-horizontal-relative:margin" coordorigin="454,487" coordsize="10998,72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">
                <v:group id="Group 3" o:spid="_x0000_s1027" style="position:absolute;left:454;top:487;width:10998;height:7201" coordorigin="454,487" coordsize="10998,7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Kjn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">
                  <v:shape id="Freeform 4" o:spid="_x0000_s1028" style="position:absolute;left:454;top:487;width:10998;height:7201;visibility:visible;mso-wrap-style:square;v-text-anchor:top" coordsize="10998,70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" path="m,l10998,r,7077l,7077,,xe" fillcolor="#007bc4" stroked="f">
                    <v:fill opacity="13107f"/>
                    <v:path arrowok="t" textboxrect="0,0,10998,7077"/>
                  </v:shape>
                </v:group>
                <v:group id="Group 5" o:spid="_x0000_s1029" style="position:absolute;left:454;top:492;width:10998;height:2" coordorigin="454,492" coordsize="109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">
                  <v:shape id="Freeform 6" o:spid="_x0000_s1030" style="position:absolute;left:454;top:492;width:10998;height:2;visibility:visible;mso-wrap-style:square;v-text-anchor:top" coordsize="109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" path="m,l10998,e" fillcolor="#007bc4" strokecolor="#465a75" strokeweight=".21169mm">
                    <v:path arrowok="t" textboxrect="0,0,10998,2"/>
                  </v:shape>
                </v:group>
                <v:group id="Group 7" o:spid="_x0000_s1031" style="position:absolute;left:454;top:7695;width:10998;height:2" coordorigin="454,7695" coordsize="109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67kyAAAAOE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">
                  <v:shape id="Freeform 8" o:spid="_x0000_s1032" style="position:absolute;left:454;top:7695;width:10998;height:2;visibility:visible;mso-wrap-style:square;v-text-anchor:top" coordsize="109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" path="m,l10998,e" fillcolor="#007bc4" strokecolor="#465a75" strokeweight=".6pt">
                    <v:path arrowok="t" textboxrect="0,0,10998,2"/>
                  </v:shape>
                </v:group>
                <w10:wrap anchorx="margin"/>
              </v:group>
            </w:pict>
          </mc:Fallback>
        </mc:AlternateContent>
      </w:r>
    </w:p>
    <w:p w14:paraId="4AD62108" w14:textId="77777777" w:rsidR="00806CC0" w:rsidRDefault="00806CC0" w:rsidP="00806CC0">
      <w:pPr>
        <w:ind w:left="255"/>
        <w:rPr>
          <w:rFonts w:ascii="Franklin Gothic Medium" w:eastAsia="Times New Roman" w:hAnsi="Franklin Gothic Medium"/>
          <w:b/>
          <w:bCs/>
          <w:color w:val="757F96"/>
          <w:spacing w:val="15"/>
          <w:w w:val="105"/>
          <w:sz w:val="18"/>
          <w:szCs w:val="18"/>
          <w:lang w:val="en-US" w:eastAsia="en-US"/>
        </w:rPr>
        <w:sectPr w:rsidR="00806CC0" w:rsidSect="00806CC0">
          <w:headerReference w:type="even" r:id="rId8"/>
          <w:headerReference w:type="default" r:id="rId9"/>
          <w:footerReference w:type="even" r:id="rId10"/>
          <w:footerReference w:type="default" r:id="rId11"/>
          <w:headerReference w:type="first" r:id="rId12"/>
          <w:footerReference w:type="first" r:id="rId13"/>
          <w:pgSz w:w="11906" w:h="16838" w:code="9"/>
          <w:pgMar w:top="1701" w:right="567" w:bottom="851" w:left="567" w:header="284" w:footer="1191" w:gutter="0"/>
          <w:cols w:space="720"/>
          <w:titlePg/>
          <w:docGrid w:linePitch="360"/>
        </w:sectPr>
      </w:pPr>
    </w:p>
    <w:p w14:paraId="13BE1596" w14:textId="23A413DE" w:rsidR="00806CC0" w:rsidRPr="00B428DD" w:rsidRDefault="006F084B" w:rsidP="00806CC0">
      <w:pPr>
        <w:ind w:left="255"/>
        <w:rPr>
          <w:rFonts w:ascii="Franklin Gothic Medium" w:eastAsia="Times New Roman" w:hAnsi="Franklin Gothic Medium"/>
          <w:b/>
          <w:bCs/>
          <w:color w:val="757F96"/>
          <w:spacing w:val="15"/>
          <w:w w:val="105"/>
          <w:sz w:val="18"/>
          <w:szCs w:val="18"/>
          <w:lang w:val="en-US" w:eastAsia="en-US"/>
        </w:rPr>
      </w:pPr>
      <w:r w:rsidRPr="00B428DD">
        <w:rPr>
          <w:rFonts w:ascii="Franklin Gothic Medium" w:eastAsia="Times New Roman" w:hAnsi="Franklin Gothic Medium"/>
          <w:b/>
          <w:bCs/>
          <w:color w:val="757F96"/>
          <w:spacing w:val="15"/>
          <w:w w:val="105"/>
          <w:sz w:val="18"/>
          <w:szCs w:val="18"/>
          <w:lang w:val="en-US" w:eastAsia="en-US"/>
        </w:rPr>
        <w:t>Quick Facts</w:t>
      </w:r>
    </w:p>
    <w:p w14:paraId="7E4EE19F" w14:textId="4535C582" w:rsidR="00806CC0" w:rsidRPr="00B428DD" w:rsidRDefault="006F084B" w:rsidP="00806CC0">
      <w:pPr>
        <w:tabs>
          <w:tab w:val="left" w:pos="4620"/>
        </w:tabs>
        <w:ind w:left="255"/>
        <w:rPr>
          <w:rFonts w:ascii="Franklin Gothic Medium" w:hAnsi="Franklin Gothic Medium"/>
          <w:b/>
          <w:bCs/>
          <w:spacing w:val="-5"/>
          <w:sz w:val="18"/>
          <w:szCs w:val="18"/>
          <w:lang w:val="en-US"/>
        </w:rPr>
      </w:pPr>
      <w:r>
        <w:rPr>
          <w:rFonts w:ascii="Franklin Gothic Medium" w:hAnsi="Franklin Gothic Medium"/>
          <w:b/>
          <w:bCs/>
          <w:spacing w:val="-5"/>
          <w:sz w:val="18"/>
          <w:szCs w:val="18"/>
          <w:lang w:val="en-US"/>
        </w:rPr>
        <w:tab/>
      </w:r>
    </w:p>
    <w:p w14:paraId="4AECBBC6" w14:textId="468D1202" w:rsidR="007A5D6B" w:rsidRDefault="006F084B" w:rsidP="00806CC0">
      <w:pPr>
        <w:tabs>
          <w:tab w:val="left" w:pos="3656"/>
        </w:tabs>
        <w:ind w:left="255"/>
        <w:rPr>
          <w:rFonts w:ascii="Franklin Gothic Medium" w:hAnsi="Franklin Gothic Medium"/>
          <w:sz w:val="18"/>
          <w:szCs w:val="18"/>
          <w:lang w:val="en-US"/>
        </w:rPr>
      </w:pPr>
      <w:r w:rsidRPr="00B428DD">
        <w:rPr>
          <w:rFonts w:ascii="Franklin Gothic Medium" w:hAnsi="Franklin Gothic Medium"/>
          <w:b/>
          <w:bCs/>
          <w:spacing w:val="-5"/>
          <w:sz w:val="18"/>
          <w:szCs w:val="18"/>
          <w:lang w:val="en-US"/>
        </w:rPr>
        <w:t>F</w:t>
      </w:r>
      <w:r w:rsidRPr="00B428DD">
        <w:rPr>
          <w:rFonts w:ascii="Franklin Gothic Medium" w:hAnsi="Franklin Gothic Medium"/>
          <w:b/>
          <w:bCs/>
          <w:sz w:val="18"/>
          <w:szCs w:val="18"/>
          <w:lang w:val="en-US"/>
        </w:rPr>
        <w:t>und</w:t>
      </w:r>
      <w:r w:rsidRPr="00B428DD">
        <w:rPr>
          <w:rFonts w:ascii="Franklin Gothic Medium" w:hAnsi="Franklin Gothic Medium"/>
          <w:b/>
          <w:bCs/>
          <w:spacing w:val="14"/>
          <w:sz w:val="18"/>
          <w:szCs w:val="18"/>
          <w:lang w:val="en-US"/>
        </w:rPr>
        <w:t xml:space="preserve"> </w:t>
      </w:r>
      <w:r w:rsidRPr="00B428DD">
        <w:rPr>
          <w:rFonts w:ascii="Franklin Gothic Medium" w:hAnsi="Franklin Gothic Medium"/>
          <w:b/>
          <w:bCs/>
          <w:sz w:val="18"/>
          <w:szCs w:val="18"/>
          <w:lang w:val="en-US"/>
        </w:rPr>
        <w:t>Manager:</w:t>
      </w:r>
      <w:r w:rsidRPr="00B428DD">
        <w:rPr>
          <w:rFonts w:ascii="Franklin Gothic Medium" w:hAnsi="Franklin Gothic Medium"/>
          <w:b/>
          <w:bCs/>
          <w:sz w:val="18"/>
          <w:szCs w:val="18"/>
          <w:lang w:val="en-US"/>
        </w:rPr>
        <w:tab/>
      </w:r>
      <w:r w:rsidR="00A55EE4" w:rsidRPr="00A55EE4">
        <w:rPr>
          <w:rFonts w:ascii="Franklin Gothic Medium" w:hAnsi="Franklin Gothic Medium"/>
          <w:sz w:val="18"/>
          <w:szCs w:val="18"/>
          <w:lang w:val="en-US"/>
        </w:rPr>
        <w:t>AXA Investment Managers Paris (France)</w:t>
      </w:r>
    </w:p>
    <w:p w14:paraId="33329191" w14:textId="5FF09745" w:rsidR="00806CC0" w:rsidRPr="008D13FB" w:rsidRDefault="006F084B" w:rsidP="001A260B">
      <w:pPr>
        <w:ind w:left="3686"/>
        <w:rPr>
          <w:rFonts w:ascii="Franklin Gothic Medium" w:hAnsi="Franklin Gothic Medium"/>
          <w:sz w:val="18"/>
          <w:szCs w:val="18"/>
          <w:lang w:val="en-US"/>
        </w:rPr>
      </w:pPr>
      <w:r w:rsidRPr="00E704BA">
        <w:rPr>
          <w:rFonts w:ascii="Franklin Gothic Medium" w:hAnsi="Franklin Gothic Medium"/>
          <w:bCs/>
          <w:spacing w:val="-5"/>
          <w:sz w:val="18"/>
          <w:szCs w:val="18"/>
          <w:lang w:val="en-US"/>
        </w:rPr>
        <w:t xml:space="preserve">Investment </w:t>
      </w:r>
      <w:r>
        <w:rPr>
          <w:rFonts w:ascii="Franklin Gothic Medium" w:hAnsi="Franklin Gothic Medium"/>
          <w:bCs/>
          <w:spacing w:val="-5"/>
          <w:sz w:val="18"/>
          <w:szCs w:val="18"/>
          <w:lang w:val="en-US"/>
        </w:rPr>
        <w:t xml:space="preserve">management of the Sub-Fund’s securitized assets is performed by </w:t>
      </w:r>
      <w:r w:rsidRPr="00A55EE4">
        <w:rPr>
          <w:rFonts w:ascii="Franklin Gothic Medium" w:hAnsi="Franklin Gothic Medium"/>
          <w:sz w:val="18"/>
          <w:szCs w:val="18"/>
          <w:lang w:val="en-US"/>
        </w:rPr>
        <w:t>AXA Investment Managers Paris (France)</w:t>
      </w:r>
      <w:r w:rsidR="006C05F9" w:rsidRPr="008D13FB">
        <w:rPr>
          <w:rFonts w:cs="Arial"/>
          <w:noProof/>
          <w:color w:val="000000"/>
          <w:lang w:val="en-AU"/>
        </w:rPr>
        <w:t xml:space="preserve"> </w:t>
      </w:r>
    </w:p>
    <w:p w14:paraId="36072472" w14:textId="3631CEC3" w:rsidR="00806CC0" w:rsidRPr="00B428DD" w:rsidRDefault="00806CC0" w:rsidP="00806CC0">
      <w:pPr>
        <w:spacing w:before="8" w:line="110" w:lineRule="exact"/>
        <w:rPr>
          <w:rFonts w:ascii="Franklin Gothic Medium" w:hAnsi="Franklin Gothic Medium"/>
          <w:sz w:val="18"/>
          <w:szCs w:val="18"/>
          <w:lang w:val="en-US"/>
        </w:rPr>
      </w:pPr>
    </w:p>
    <w:p w14:paraId="4B0DE8CE" w14:textId="77777777" w:rsidR="00806CC0" w:rsidRPr="005953A4" w:rsidRDefault="006F084B">
      <w:pPr>
        <w:tabs>
          <w:tab w:val="left" w:pos="3656"/>
        </w:tabs>
        <w:ind w:left="255"/>
        <w:rPr>
          <w:rFonts w:ascii="Franklin Gothic Medium" w:hAnsi="Franklin Gothic Medium"/>
          <w:bCs/>
          <w:sz w:val="18"/>
          <w:szCs w:val="18"/>
          <w:lang w:val="en-US"/>
        </w:rPr>
      </w:pPr>
      <w:r w:rsidRPr="00B428DD">
        <w:rPr>
          <w:rFonts w:ascii="Franklin Gothic Medium" w:hAnsi="Franklin Gothic Medium"/>
          <w:b/>
          <w:bCs/>
          <w:spacing w:val="-5"/>
          <w:sz w:val="18"/>
          <w:szCs w:val="18"/>
          <w:lang w:val="en-US"/>
        </w:rPr>
        <w:t>F</w:t>
      </w:r>
      <w:r w:rsidRPr="00B428DD">
        <w:rPr>
          <w:rFonts w:ascii="Franklin Gothic Medium" w:hAnsi="Franklin Gothic Medium"/>
          <w:b/>
          <w:bCs/>
          <w:sz w:val="18"/>
          <w:szCs w:val="18"/>
          <w:lang w:val="en-US"/>
        </w:rPr>
        <w:t>und</w:t>
      </w:r>
      <w:r w:rsidRPr="00B428DD">
        <w:rPr>
          <w:rFonts w:ascii="Franklin Gothic Medium" w:hAnsi="Franklin Gothic Medium"/>
          <w:b/>
          <w:bCs/>
          <w:spacing w:val="17"/>
          <w:sz w:val="18"/>
          <w:szCs w:val="18"/>
          <w:lang w:val="en-US"/>
        </w:rPr>
        <w:t xml:space="preserve"> </w:t>
      </w:r>
      <w:r w:rsidRPr="00B428DD">
        <w:rPr>
          <w:rFonts w:ascii="Franklin Gothic Medium" w:hAnsi="Franklin Gothic Medium"/>
          <w:b/>
          <w:bCs/>
          <w:sz w:val="18"/>
          <w:szCs w:val="18"/>
          <w:lang w:val="en-US"/>
        </w:rPr>
        <w:t>Manager</w:t>
      </w:r>
      <w:r w:rsidRPr="00B428DD">
        <w:rPr>
          <w:rFonts w:ascii="Franklin Gothic Medium" w:hAnsi="Franklin Gothic Medium"/>
          <w:b/>
          <w:bCs/>
          <w:spacing w:val="17"/>
          <w:sz w:val="18"/>
          <w:szCs w:val="18"/>
          <w:lang w:val="en-US"/>
        </w:rPr>
        <w:t xml:space="preserve"> </w:t>
      </w:r>
      <w:r w:rsidRPr="00B428DD">
        <w:rPr>
          <w:rFonts w:ascii="Franklin Gothic Medium" w:hAnsi="Franklin Gothic Medium"/>
          <w:b/>
          <w:bCs/>
          <w:sz w:val="18"/>
          <w:szCs w:val="18"/>
          <w:lang w:val="en-US"/>
        </w:rPr>
        <w:t>by</w:t>
      </w:r>
      <w:r w:rsidRPr="00B428DD">
        <w:rPr>
          <w:rFonts w:ascii="Franklin Gothic Medium" w:hAnsi="Franklin Gothic Medium"/>
          <w:b/>
          <w:bCs/>
          <w:spacing w:val="17"/>
          <w:sz w:val="18"/>
          <w:szCs w:val="18"/>
          <w:lang w:val="en-US"/>
        </w:rPr>
        <w:t xml:space="preserve"> </w:t>
      </w:r>
      <w:r w:rsidRPr="00B428DD">
        <w:rPr>
          <w:rFonts w:ascii="Franklin Gothic Medium" w:hAnsi="Franklin Gothic Medium"/>
          <w:b/>
          <w:bCs/>
          <w:sz w:val="18"/>
          <w:szCs w:val="18"/>
          <w:lang w:val="en-US"/>
        </w:rPr>
        <w:t>delegation:</w:t>
      </w:r>
      <w:r w:rsidRPr="00B428DD">
        <w:rPr>
          <w:rFonts w:ascii="Franklin Gothic Medium" w:hAnsi="Franklin Gothic Medium"/>
          <w:b/>
          <w:bCs/>
          <w:sz w:val="18"/>
          <w:szCs w:val="18"/>
          <w:lang w:val="en-US"/>
        </w:rPr>
        <w:tab/>
      </w:r>
      <w:r w:rsidRPr="005953A4">
        <w:rPr>
          <w:rFonts w:ascii="Franklin Gothic Medium" w:hAnsi="Franklin Gothic Medium"/>
          <w:bCs/>
          <w:sz w:val="18"/>
          <w:szCs w:val="18"/>
          <w:lang w:val="en-US"/>
        </w:rPr>
        <w:t xml:space="preserve">Investment Manager: </w:t>
      </w:r>
    </w:p>
    <w:p w14:paraId="6FA8F3EF" w14:textId="2ACA23C3" w:rsidR="00806CC0" w:rsidRPr="004F6AE4" w:rsidRDefault="006F084B" w:rsidP="00C3581C">
      <w:pPr>
        <w:tabs>
          <w:tab w:val="left" w:pos="3656"/>
        </w:tabs>
        <w:ind w:left="3686" w:hanging="3431"/>
        <w:rPr>
          <w:rFonts w:ascii="Franklin Gothic Medium" w:hAnsi="Franklin Gothic Medium"/>
          <w:sz w:val="18"/>
          <w:szCs w:val="18"/>
          <w:lang w:val="en-US"/>
        </w:rPr>
      </w:pPr>
      <w:r w:rsidRPr="005953A4">
        <w:rPr>
          <w:rFonts w:ascii="Franklin Gothic Medium" w:hAnsi="Franklin Gothic Medium"/>
          <w:bCs/>
          <w:sz w:val="18"/>
          <w:szCs w:val="18"/>
          <w:lang w:val="en-US"/>
        </w:rPr>
        <w:tab/>
      </w:r>
      <w:r w:rsidRPr="005953A4">
        <w:rPr>
          <w:rFonts w:ascii="Franklin Gothic Medium" w:hAnsi="Franklin Gothic Medium"/>
          <w:sz w:val="18"/>
          <w:szCs w:val="18"/>
          <w:lang w:val="en-US"/>
        </w:rPr>
        <w:t>AXA Investme</w:t>
      </w:r>
      <w:r w:rsidRPr="004F6AE4">
        <w:rPr>
          <w:rFonts w:ascii="Franklin Gothic Medium" w:hAnsi="Franklin Gothic Medium"/>
          <w:sz w:val="18"/>
          <w:szCs w:val="18"/>
          <w:lang w:val="en-US"/>
        </w:rPr>
        <w:t>nt Managers UK Limited (internal delegation, in the UK)</w:t>
      </w:r>
    </w:p>
    <w:p w14:paraId="6E567C4A" w14:textId="537C6059" w:rsidR="00806CC0" w:rsidRPr="004F6AE4" w:rsidDel="00B44506" w:rsidRDefault="006F084B">
      <w:pPr>
        <w:tabs>
          <w:tab w:val="left" w:pos="3656"/>
          <w:tab w:val="left" w:pos="6507"/>
        </w:tabs>
        <w:ind w:left="255"/>
        <w:rPr>
          <w:del w:id="4" w:author="Author" w:date="2025-05-08T23:30:00Z"/>
          <w:rFonts w:ascii="Franklin Gothic Medium" w:hAnsi="Franklin Gothic Medium"/>
          <w:sz w:val="18"/>
          <w:szCs w:val="18"/>
          <w:lang w:val="en-US"/>
        </w:rPr>
      </w:pPr>
      <w:r w:rsidRPr="004F6AE4">
        <w:rPr>
          <w:rFonts w:ascii="FranklinGothic-Medium" w:hAnsi="FranklinGothic-Medium" w:cs="FranklinGothic-Medium"/>
          <w:sz w:val="18"/>
          <w:szCs w:val="18"/>
          <w:lang w:val="en-AU" w:eastAsia="zh-CN"/>
        </w:rPr>
        <w:tab/>
      </w:r>
      <w:del w:id="5" w:author="Author" w:date="2025-05-08T23:30:00Z">
        <w:r w:rsidRPr="004F6AE4" w:rsidDel="00B44506">
          <w:rPr>
            <w:rFonts w:ascii="Franklin Gothic Medium" w:hAnsi="Franklin Gothic Medium"/>
            <w:sz w:val="18"/>
            <w:szCs w:val="18"/>
            <w:lang w:val="en-US"/>
          </w:rPr>
          <w:delText>Sub-Investment Manager:</w:delText>
        </w:r>
        <w:r w:rsidRPr="004F6AE4" w:rsidDel="00B44506">
          <w:rPr>
            <w:rFonts w:ascii="Franklin Gothic Medium" w:hAnsi="Franklin Gothic Medium"/>
            <w:sz w:val="18"/>
            <w:szCs w:val="18"/>
            <w:lang w:val="en-US"/>
          </w:rPr>
          <w:tab/>
        </w:r>
      </w:del>
    </w:p>
    <w:p w14:paraId="06EB2483" w14:textId="02926E96" w:rsidR="00806CC0" w:rsidRPr="004F6AE4" w:rsidRDefault="006F084B">
      <w:pPr>
        <w:tabs>
          <w:tab w:val="left" w:pos="3656"/>
          <w:tab w:val="left" w:pos="6507"/>
        </w:tabs>
        <w:ind w:left="255"/>
        <w:rPr>
          <w:rFonts w:ascii="Franklin Gothic Medium" w:hAnsi="Franklin Gothic Medium"/>
          <w:sz w:val="18"/>
          <w:szCs w:val="18"/>
          <w:lang w:val="en-US"/>
        </w:rPr>
        <w:pPrChange w:id="6" w:author="Author" w:date="2025-05-08T23:30:00Z">
          <w:pPr>
            <w:tabs>
              <w:tab w:val="left" w:pos="3656"/>
            </w:tabs>
            <w:ind w:left="255"/>
          </w:pPr>
        </w:pPrChange>
      </w:pPr>
      <w:del w:id="7" w:author="Author" w:date="2025-05-08T23:30:00Z">
        <w:r w:rsidRPr="004F6AE4" w:rsidDel="00B44506">
          <w:rPr>
            <w:rFonts w:ascii="Franklin Gothic Medium" w:hAnsi="Franklin Gothic Medium"/>
            <w:sz w:val="18"/>
            <w:szCs w:val="18"/>
            <w:lang w:val="en-US"/>
          </w:rPr>
          <w:tab/>
          <w:delText xml:space="preserve">AXA Investment Managers </w:delText>
        </w:r>
        <w:r w:rsidR="008A27D4" w:rsidRPr="004F6AE4" w:rsidDel="00B44506">
          <w:rPr>
            <w:rFonts w:ascii="Franklin Gothic Medium" w:hAnsi="Franklin Gothic Medium"/>
            <w:sz w:val="18"/>
            <w:szCs w:val="18"/>
            <w:lang w:val="en-US"/>
          </w:rPr>
          <w:delText xml:space="preserve">US </w:delText>
        </w:r>
        <w:r w:rsidRPr="004F6AE4" w:rsidDel="00B44506">
          <w:rPr>
            <w:rFonts w:ascii="Franklin Gothic Medium" w:hAnsi="Franklin Gothic Medium"/>
            <w:sz w:val="18"/>
            <w:szCs w:val="18"/>
            <w:lang w:val="en-US"/>
          </w:rPr>
          <w:delText>Inc. (internal delegation, in USA)</w:delText>
        </w:r>
      </w:del>
    </w:p>
    <w:p w14:paraId="05E4725C" w14:textId="77777777" w:rsidR="00806CC0" w:rsidRPr="004F6AE4" w:rsidRDefault="00806CC0" w:rsidP="00806CC0">
      <w:pPr>
        <w:spacing w:before="8" w:line="110" w:lineRule="exact"/>
        <w:rPr>
          <w:rFonts w:ascii="Franklin Gothic Medium" w:hAnsi="Franklin Gothic Medium"/>
          <w:sz w:val="18"/>
          <w:szCs w:val="18"/>
          <w:lang w:val="en-US"/>
        </w:rPr>
      </w:pPr>
    </w:p>
    <w:p w14:paraId="2803F2D0" w14:textId="77777777" w:rsidR="00806CC0" w:rsidRPr="00B428DD" w:rsidRDefault="006F084B" w:rsidP="00806CC0">
      <w:pPr>
        <w:ind w:left="3657" w:right="282" w:hanging="3402"/>
        <w:jc w:val="both"/>
        <w:rPr>
          <w:rFonts w:ascii="Franklin Gothic Medium" w:hAnsi="Franklin Gothic Medium"/>
          <w:sz w:val="18"/>
          <w:szCs w:val="18"/>
          <w:lang w:val="en-US"/>
        </w:rPr>
      </w:pPr>
      <w:r w:rsidRPr="004F6AE4">
        <w:rPr>
          <w:rFonts w:ascii="Franklin Gothic Medium" w:hAnsi="Franklin Gothic Medium"/>
          <w:b/>
          <w:bCs/>
          <w:w w:val="105"/>
          <w:sz w:val="18"/>
          <w:szCs w:val="18"/>
          <w:lang w:val="en-US"/>
        </w:rPr>
        <w:t>Depositary:</w:t>
      </w:r>
      <w:r w:rsidRPr="004F6AE4">
        <w:rPr>
          <w:rFonts w:ascii="Franklin Gothic Medium" w:hAnsi="Franklin Gothic Medium"/>
          <w:b/>
          <w:bCs/>
          <w:w w:val="105"/>
          <w:sz w:val="18"/>
          <w:szCs w:val="18"/>
          <w:lang w:val="en-US"/>
        </w:rPr>
        <w:tab/>
      </w:r>
      <w:r w:rsidRPr="004F6AE4">
        <w:rPr>
          <w:rFonts w:ascii="Franklin Gothic Medium" w:hAnsi="Franklin Gothic Medium"/>
          <w:sz w:val="18"/>
          <w:szCs w:val="18"/>
          <w:lang w:val="en-US"/>
        </w:rPr>
        <w:t>State Street Bank International GmbH, Luxembourg Branch</w:t>
      </w:r>
    </w:p>
    <w:p w14:paraId="3A86E2AA" w14:textId="77777777" w:rsidR="00806CC0" w:rsidRPr="00B428DD" w:rsidRDefault="00806CC0" w:rsidP="00806CC0">
      <w:pPr>
        <w:spacing w:before="10" w:line="110" w:lineRule="exact"/>
        <w:rPr>
          <w:rFonts w:ascii="Franklin Gothic Medium" w:hAnsi="Franklin Gothic Medium"/>
          <w:sz w:val="18"/>
          <w:szCs w:val="18"/>
          <w:lang w:val="en-US"/>
        </w:rPr>
      </w:pPr>
    </w:p>
    <w:p w14:paraId="63B26A13" w14:textId="6BC9C02F" w:rsidR="00806CC0" w:rsidRDefault="006F084B" w:rsidP="00806CC0">
      <w:pPr>
        <w:tabs>
          <w:tab w:val="left" w:pos="3656"/>
          <w:tab w:val="left" w:pos="8355"/>
        </w:tabs>
        <w:ind w:left="255"/>
        <w:rPr>
          <w:rFonts w:ascii="Franklin Gothic Medium" w:hAnsi="Franklin Gothic Medium"/>
          <w:w w:val="105"/>
          <w:sz w:val="18"/>
          <w:szCs w:val="18"/>
          <w:lang w:val="en-US"/>
        </w:rPr>
      </w:pPr>
      <w:r w:rsidRPr="00B428DD">
        <w:rPr>
          <w:rFonts w:ascii="Franklin Gothic Medium" w:hAnsi="Franklin Gothic Medium"/>
          <w:b/>
          <w:bCs/>
          <w:w w:val="105"/>
          <w:sz w:val="18"/>
          <w:szCs w:val="18"/>
          <w:lang w:val="en-US"/>
        </w:rPr>
        <w:t>Ongoing</w:t>
      </w:r>
      <w:r w:rsidRPr="00B428DD">
        <w:rPr>
          <w:rFonts w:ascii="Franklin Gothic Medium" w:hAnsi="Franklin Gothic Medium"/>
          <w:b/>
          <w:bCs/>
          <w:spacing w:val="10"/>
          <w:w w:val="105"/>
          <w:sz w:val="18"/>
          <w:szCs w:val="18"/>
          <w:lang w:val="en-US"/>
        </w:rPr>
        <w:t xml:space="preserve"> </w:t>
      </w:r>
      <w:r w:rsidRPr="00B428DD">
        <w:rPr>
          <w:rFonts w:ascii="Franklin Gothic Medium" w:hAnsi="Franklin Gothic Medium"/>
          <w:b/>
          <w:bCs/>
          <w:w w:val="105"/>
          <w:sz w:val="18"/>
          <w:szCs w:val="18"/>
          <w:lang w:val="en-US"/>
        </w:rPr>
        <w:t>charges</w:t>
      </w:r>
      <w:r w:rsidRPr="00B428DD">
        <w:rPr>
          <w:rFonts w:ascii="Franklin Gothic Medium" w:hAnsi="Franklin Gothic Medium"/>
          <w:b/>
          <w:bCs/>
          <w:spacing w:val="12"/>
          <w:w w:val="105"/>
          <w:sz w:val="18"/>
          <w:szCs w:val="18"/>
          <w:lang w:val="en-US"/>
        </w:rPr>
        <w:t xml:space="preserve"> </w:t>
      </w:r>
      <w:r w:rsidRPr="00B428DD">
        <w:rPr>
          <w:rFonts w:ascii="Franklin Gothic Medium" w:hAnsi="Franklin Gothic Medium"/>
          <w:b/>
          <w:bCs/>
          <w:w w:val="105"/>
          <w:sz w:val="18"/>
          <w:szCs w:val="18"/>
          <w:lang w:val="en-US"/>
        </w:rPr>
        <w:t>over</w:t>
      </w:r>
      <w:r w:rsidRPr="00B428DD">
        <w:rPr>
          <w:rFonts w:ascii="Franklin Gothic Medium" w:hAnsi="Franklin Gothic Medium"/>
          <w:b/>
          <w:bCs/>
          <w:spacing w:val="11"/>
          <w:w w:val="105"/>
          <w:sz w:val="18"/>
          <w:szCs w:val="18"/>
          <w:lang w:val="en-US"/>
        </w:rPr>
        <w:t xml:space="preserve"> </w:t>
      </w:r>
      <w:r w:rsidRPr="00B428DD">
        <w:rPr>
          <w:rFonts w:ascii="Franklin Gothic Medium" w:hAnsi="Franklin Gothic Medium"/>
          <w:b/>
          <w:bCs/>
          <w:w w:val="105"/>
          <w:sz w:val="18"/>
          <w:szCs w:val="18"/>
          <w:lang w:val="en-US"/>
        </w:rPr>
        <w:t>a</w:t>
      </w:r>
      <w:r w:rsidRPr="00B428DD">
        <w:rPr>
          <w:rFonts w:ascii="Franklin Gothic Medium" w:hAnsi="Franklin Gothic Medium"/>
          <w:b/>
          <w:bCs/>
          <w:spacing w:val="12"/>
          <w:w w:val="105"/>
          <w:sz w:val="18"/>
          <w:szCs w:val="18"/>
          <w:lang w:val="en-US"/>
        </w:rPr>
        <w:t xml:space="preserve"> </w:t>
      </w:r>
      <w:r w:rsidRPr="00B428DD">
        <w:rPr>
          <w:rFonts w:ascii="Franklin Gothic Medium" w:hAnsi="Franklin Gothic Medium"/>
          <w:b/>
          <w:bCs/>
          <w:w w:val="105"/>
          <w:sz w:val="18"/>
          <w:szCs w:val="18"/>
          <w:lang w:val="en-US"/>
        </w:rPr>
        <w:t>year*:</w:t>
      </w:r>
      <w:r w:rsidRPr="00B428DD">
        <w:rPr>
          <w:rFonts w:ascii="Franklin Gothic Medium" w:hAnsi="Franklin Gothic Medium"/>
          <w:b/>
          <w:bCs/>
          <w:w w:val="105"/>
          <w:sz w:val="18"/>
          <w:szCs w:val="18"/>
          <w:lang w:val="en-US"/>
        </w:rPr>
        <w:tab/>
      </w:r>
      <w:r w:rsidRPr="00B428DD">
        <w:rPr>
          <w:rFonts w:ascii="Franklin Gothic Medium" w:hAnsi="Franklin Gothic Medium"/>
          <w:w w:val="105"/>
          <w:sz w:val="18"/>
          <w:szCs w:val="18"/>
          <w:lang w:val="en-US"/>
        </w:rPr>
        <w:t>Class A capitalisation (USD</w:t>
      </w:r>
      <w:r w:rsidRPr="000F6C8B">
        <w:rPr>
          <w:rFonts w:ascii="Franklin Gothic Medium" w:hAnsi="Franklin Gothic Medium"/>
          <w:w w:val="105"/>
          <w:sz w:val="18"/>
          <w:szCs w:val="18"/>
          <w:lang w:val="en-US"/>
        </w:rPr>
        <w:t xml:space="preserve">): </w:t>
      </w:r>
      <w:r w:rsidR="009506C9">
        <w:rPr>
          <w:rFonts w:ascii="Franklin Gothic Medium" w:hAnsi="Franklin Gothic Medium"/>
          <w:w w:val="105"/>
          <w:sz w:val="18"/>
          <w:szCs w:val="18"/>
          <w:lang w:val="en-US"/>
        </w:rPr>
        <w:t>1.25</w:t>
      </w:r>
      <w:r w:rsidRPr="008A73EB">
        <w:rPr>
          <w:rFonts w:ascii="Franklin Gothic Medium" w:hAnsi="Franklin Gothic Medium"/>
          <w:w w:val="105"/>
          <w:sz w:val="18"/>
          <w:szCs w:val="18"/>
          <w:lang w:val="en-US"/>
        </w:rPr>
        <w:t>%</w:t>
      </w:r>
      <w:r>
        <w:rPr>
          <w:rFonts w:ascii="Franklin Gothic Medium" w:hAnsi="Franklin Gothic Medium"/>
          <w:w w:val="105"/>
          <w:sz w:val="18"/>
          <w:szCs w:val="18"/>
          <w:lang w:val="en-US"/>
        </w:rPr>
        <w:t xml:space="preserve"> </w:t>
      </w:r>
    </w:p>
    <w:p w14:paraId="4E9C3E55" w14:textId="46A92BAF" w:rsidR="00806CC0" w:rsidRDefault="006F084B" w:rsidP="00806CC0">
      <w:pPr>
        <w:tabs>
          <w:tab w:val="left" w:pos="3656"/>
          <w:tab w:val="left" w:pos="8355"/>
        </w:tabs>
        <w:ind w:left="255"/>
        <w:rPr>
          <w:rFonts w:ascii="Franklin Gothic Medium" w:hAnsi="Franklin Gothic Medium"/>
          <w:w w:val="105"/>
          <w:sz w:val="18"/>
          <w:szCs w:val="18"/>
          <w:lang w:val="en-US"/>
        </w:rPr>
      </w:pPr>
      <w:r>
        <w:rPr>
          <w:rFonts w:ascii="Franklin Gothic Medium" w:hAnsi="Franklin Gothic Medium"/>
          <w:b/>
          <w:bCs/>
          <w:w w:val="105"/>
          <w:sz w:val="18"/>
          <w:szCs w:val="18"/>
          <w:lang w:val="en-US"/>
        </w:rPr>
        <w:tab/>
      </w:r>
      <w:r>
        <w:rPr>
          <w:rFonts w:ascii="Franklin Gothic Medium" w:hAnsi="Franklin Gothic Medium"/>
          <w:w w:val="105"/>
          <w:sz w:val="18"/>
          <w:szCs w:val="18"/>
          <w:lang w:val="en-US"/>
        </w:rPr>
        <w:t xml:space="preserve">Class A </w:t>
      </w:r>
      <w:r w:rsidRPr="00B428DD">
        <w:rPr>
          <w:rFonts w:ascii="Franklin Gothic Medium" w:hAnsi="Franklin Gothic Medium"/>
          <w:w w:val="105"/>
          <w:sz w:val="18"/>
          <w:szCs w:val="18"/>
          <w:lang w:val="en-US"/>
        </w:rPr>
        <w:t>capitalisatio</w:t>
      </w:r>
      <w:r>
        <w:rPr>
          <w:rFonts w:ascii="Franklin Gothic Medium" w:hAnsi="Franklin Gothic Medium"/>
          <w:w w:val="105"/>
          <w:sz w:val="18"/>
          <w:szCs w:val="18"/>
          <w:lang w:val="en-US"/>
        </w:rPr>
        <w:t>n</w:t>
      </w:r>
      <w:r w:rsidRPr="004D6273">
        <w:rPr>
          <w:rFonts w:ascii="Franklin Gothic Medium" w:hAnsi="Franklin Gothic Medium"/>
          <w:w w:val="105"/>
          <w:sz w:val="18"/>
          <w:szCs w:val="18"/>
          <w:lang w:val="en-US"/>
        </w:rPr>
        <w:t xml:space="preserve"> (</w:t>
      </w:r>
      <w:r>
        <w:rPr>
          <w:rFonts w:ascii="Franklin Gothic Medium" w:hAnsi="Franklin Gothic Medium"/>
          <w:w w:val="105"/>
          <w:sz w:val="18"/>
          <w:szCs w:val="18"/>
          <w:lang w:val="en-US"/>
        </w:rPr>
        <w:t xml:space="preserve">HKD </w:t>
      </w:r>
      <w:r w:rsidRPr="005D2056">
        <w:rPr>
          <w:rFonts w:ascii="Franklin Gothic Medium" w:hAnsi="Franklin Gothic Medium"/>
          <w:w w:val="105"/>
          <w:sz w:val="18"/>
          <w:szCs w:val="18"/>
          <w:lang w:val="en-US"/>
        </w:rPr>
        <w:t>Hedged 95%**):</w:t>
      </w:r>
      <w:r w:rsidRPr="00F64328">
        <w:rPr>
          <w:rFonts w:ascii="Franklin Gothic Medium" w:hAnsi="Franklin Gothic Medium"/>
          <w:spacing w:val="-15"/>
          <w:w w:val="105"/>
          <w:sz w:val="18"/>
          <w:szCs w:val="18"/>
          <w:lang w:val="en-US"/>
        </w:rPr>
        <w:t xml:space="preserve"> </w:t>
      </w:r>
      <w:r w:rsidR="009506C9">
        <w:rPr>
          <w:rFonts w:ascii="Franklin Gothic Medium" w:hAnsi="Franklin Gothic Medium"/>
          <w:w w:val="105"/>
          <w:sz w:val="18"/>
          <w:szCs w:val="18"/>
          <w:lang w:val="en-US"/>
        </w:rPr>
        <w:t>1.</w:t>
      </w:r>
      <w:ins w:id="8" w:author="Author" w:date="2025-05-08T23:30:00Z">
        <w:r w:rsidR="00B44506">
          <w:rPr>
            <w:rFonts w:ascii="Franklin Gothic Medium" w:hAnsi="Franklin Gothic Medium"/>
            <w:w w:val="105"/>
            <w:sz w:val="18"/>
            <w:szCs w:val="18"/>
            <w:lang w:val="en-US"/>
          </w:rPr>
          <w:t>3</w:t>
        </w:r>
      </w:ins>
      <w:del w:id="9" w:author="Author" w:date="2025-05-08T23:30:00Z">
        <w:r w:rsidR="009506C9" w:rsidDel="00B44506">
          <w:rPr>
            <w:rFonts w:ascii="Franklin Gothic Medium" w:hAnsi="Franklin Gothic Medium"/>
            <w:w w:val="105"/>
            <w:sz w:val="18"/>
            <w:szCs w:val="18"/>
            <w:lang w:val="en-US"/>
          </w:rPr>
          <w:delText>28</w:delText>
        </w:r>
      </w:del>
      <w:r w:rsidRPr="00BB15B2">
        <w:rPr>
          <w:rFonts w:ascii="Franklin Gothic Medium" w:hAnsi="Franklin Gothic Medium"/>
          <w:w w:val="105"/>
          <w:sz w:val="18"/>
          <w:szCs w:val="18"/>
          <w:lang w:val="en-US"/>
        </w:rPr>
        <w:t>%</w:t>
      </w:r>
    </w:p>
    <w:p w14:paraId="5B101E24" w14:textId="0C08FE01" w:rsidR="00806CC0" w:rsidRPr="001555EA" w:rsidRDefault="006F084B" w:rsidP="00806CC0">
      <w:pPr>
        <w:tabs>
          <w:tab w:val="left" w:pos="3656"/>
          <w:tab w:val="left" w:pos="8355"/>
        </w:tabs>
        <w:ind w:left="255"/>
        <w:rPr>
          <w:rFonts w:ascii="Franklin Gothic Medium" w:hAnsi="Franklin Gothic Medium"/>
          <w:w w:val="105"/>
          <w:sz w:val="18"/>
          <w:szCs w:val="18"/>
          <w:lang w:val="en-US"/>
        </w:rPr>
      </w:pPr>
      <w:r>
        <w:rPr>
          <w:rFonts w:ascii="Franklin Gothic Medium" w:hAnsi="Franklin Gothic Medium"/>
          <w:w w:val="105"/>
          <w:sz w:val="18"/>
          <w:szCs w:val="18"/>
          <w:lang w:val="en-US"/>
        </w:rPr>
        <w:tab/>
      </w:r>
      <w:r w:rsidRPr="00B0653B">
        <w:rPr>
          <w:rFonts w:ascii="Franklin Gothic Medium" w:hAnsi="Franklin Gothic Medium"/>
          <w:bCs/>
          <w:w w:val="105"/>
          <w:sz w:val="18"/>
          <w:szCs w:val="18"/>
          <w:lang w:val="en-US"/>
        </w:rPr>
        <w:t xml:space="preserve">Class A distribution </w:t>
      </w:r>
      <w:r w:rsidRPr="001555EA">
        <w:rPr>
          <w:rFonts w:ascii="Franklin Gothic Medium" w:hAnsi="Franklin Gothic Medium"/>
          <w:bCs/>
          <w:w w:val="105"/>
          <w:sz w:val="18"/>
          <w:szCs w:val="18"/>
          <w:lang w:val="en-US"/>
        </w:rPr>
        <w:t xml:space="preserve">monthly </w:t>
      </w:r>
      <w:r w:rsidR="009F0040" w:rsidRPr="00CE6B54">
        <w:rPr>
          <w:rFonts w:ascii="Franklin Gothic Medium" w:hAnsi="Franklin Gothic Medium"/>
          <w:sz w:val="18"/>
          <w:szCs w:val="18"/>
          <w:lang w:val="en-US"/>
        </w:rPr>
        <w:t>“st”</w:t>
      </w:r>
      <w:r w:rsidR="009F0040" w:rsidRPr="001555EA">
        <w:rPr>
          <w:rFonts w:ascii="Franklin Gothic Medium" w:hAnsi="Franklin Gothic Medium"/>
          <w:bCs/>
          <w:w w:val="105"/>
          <w:sz w:val="18"/>
          <w:szCs w:val="18"/>
          <w:lang w:val="en-US"/>
        </w:rPr>
        <w:t xml:space="preserve"> </w:t>
      </w:r>
      <w:r w:rsidRPr="001555EA">
        <w:rPr>
          <w:rFonts w:ascii="Franklin Gothic Medium" w:hAnsi="Franklin Gothic Medium"/>
          <w:bCs/>
          <w:w w:val="105"/>
          <w:sz w:val="18"/>
          <w:szCs w:val="18"/>
          <w:lang w:val="en-US"/>
        </w:rPr>
        <w:t xml:space="preserve">(USD): </w:t>
      </w:r>
      <w:r w:rsidR="009506C9">
        <w:rPr>
          <w:rFonts w:ascii="Franklin Gothic Medium" w:hAnsi="Franklin Gothic Medium"/>
          <w:bCs/>
          <w:w w:val="105"/>
          <w:sz w:val="18"/>
          <w:szCs w:val="18"/>
          <w:lang w:val="en-US"/>
        </w:rPr>
        <w:t>1.25</w:t>
      </w:r>
      <w:r w:rsidRPr="001555EA">
        <w:rPr>
          <w:rFonts w:ascii="Franklin Gothic Medium" w:hAnsi="Franklin Gothic Medium"/>
          <w:bCs/>
          <w:w w:val="105"/>
          <w:sz w:val="18"/>
          <w:szCs w:val="18"/>
          <w:lang w:val="en-US"/>
        </w:rPr>
        <w:t>%</w:t>
      </w:r>
    </w:p>
    <w:p w14:paraId="14612E10" w14:textId="3C8C9456" w:rsidR="00806CC0" w:rsidRPr="001555EA" w:rsidRDefault="006F084B" w:rsidP="00806CC0">
      <w:pPr>
        <w:tabs>
          <w:tab w:val="left" w:pos="3656"/>
        </w:tabs>
        <w:ind w:left="255"/>
        <w:rPr>
          <w:rFonts w:ascii="Franklin Gothic Medium" w:hAnsi="Franklin Gothic Medium"/>
          <w:w w:val="105"/>
          <w:sz w:val="18"/>
          <w:szCs w:val="18"/>
          <w:lang w:val="en-US"/>
        </w:rPr>
      </w:pPr>
      <w:r w:rsidRPr="001555EA">
        <w:rPr>
          <w:rFonts w:ascii="Franklin Gothic Medium" w:hAnsi="Franklin Gothic Medium"/>
          <w:w w:val="105"/>
          <w:sz w:val="18"/>
          <w:szCs w:val="18"/>
          <w:lang w:val="en-US"/>
        </w:rPr>
        <w:tab/>
        <w:t xml:space="preserve">Class A </w:t>
      </w:r>
      <w:r w:rsidRPr="001555EA">
        <w:rPr>
          <w:rFonts w:ascii="Franklin Gothic Medium" w:hAnsi="Franklin Gothic Medium"/>
          <w:bCs/>
          <w:w w:val="105"/>
          <w:sz w:val="18"/>
          <w:szCs w:val="18"/>
          <w:lang w:val="en-US"/>
        </w:rPr>
        <w:t>distribution monthly</w:t>
      </w:r>
      <w:r w:rsidRPr="001555EA">
        <w:rPr>
          <w:rFonts w:ascii="Franklin Gothic Medium" w:hAnsi="Franklin Gothic Medium"/>
          <w:w w:val="105"/>
          <w:sz w:val="18"/>
          <w:szCs w:val="18"/>
          <w:lang w:val="en-US"/>
        </w:rPr>
        <w:t xml:space="preserve"> </w:t>
      </w:r>
      <w:r w:rsidR="009F0040" w:rsidRPr="00CE6B54">
        <w:rPr>
          <w:rFonts w:ascii="Franklin Gothic Medium" w:hAnsi="Franklin Gothic Medium"/>
          <w:sz w:val="18"/>
          <w:szCs w:val="18"/>
          <w:lang w:val="en-US"/>
        </w:rPr>
        <w:t>“st”</w:t>
      </w:r>
      <w:r w:rsidR="009F0040" w:rsidRPr="001555EA">
        <w:rPr>
          <w:rFonts w:ascii="Franklin Gothic Medium" w:hAnsi="Franklin Gothic Medium"/>
          <w:bCs/>
          <w:w w:val="105"/>
          <w:sz w:val="18"/>
          <w:szCs w:val="18"/>
          <w:lang w:val="en-US"/>
        </w:rPr>
        <w:t xml:space="preserve"> </w:t>
      </w:r>
      <w:r w:rsidRPr="001555EA">
        <w:rPr>
          <w:rFonts w:ascii="Franklin Gothic Medium" w:hAnsi="Franklin Gothic Medium"/>
          <w:w w:val="105"/>
          <w:sz w:val="18"/>
          <w:szCs w:val="18"/>
          <w:lang w:val="en-US"/>
        </w:rPr>
        <w:t>(HKD Hedged 95%**):</w:t>
      </w:r>
      <w:r w:rsidRPr="001555EA">
        <w:rPr>
          <w:rFonts w:ascii="Franklin Gothic Medium" w:hAnsi="Franklin Gothic Medium"/>
          <w:spacing w:val="-15"/>
          <w:w w:val="105"/>
          <w:sz w:val="18"/>
          <w:szCs w:val="18"/>
          <w:lang w:val="en-US"/>
        </w:rPr>
        <w:t xml:space="preserve"> </w:t>
      </w:r>
      <w:del w:id="10" w:author="Author" w:date="2025-05-08T23:30:00Z">
        <w:r w:rsidR="009506C9" w:rsidDel="00B44506">
          <w:rPr>
            <w:rFonts w:ascii="Franklin Gothic Medium" w:hAnsi="Franklin Gothic Medium"/>
            <w:w w:val="105"/>
            <w:sz w:val="18"/>
            <w:szCs w:val="18"/>
            <w:lang w:val="en-US"/>
          </w:rPr>
          <w:delText>1.28</w:delText>
        </w:r>
      </w:del>
      <w:ins w:id="11" w:author="Author" w:date="2025-05-08T23:30:00Z">
        <w:r w:rsidR="00B44506">
          <w:rPr>
            <w:rFonts w:ascii="Franklin Gothic Medium" w:hAnsi="Franklin Gothic Medium"/>
            <w:w w:val="105"/>
            <w:sz w:val="18"/>
            <w:szCs w:val="18"/>
            <w:lang w:val="en-US"/>
          </w:rPr>
          <w:t>6</w:t>
        </w:r>
      </w:ins>
      <w:r w:rsidRPr="001555EA">
        <w:rPr>
          <w:rFonts w:ascii="Franklin Gothic Medium" w:hAnsi="Franklin Gothic Medium"/>
          <w:w w:val="105"/>
          <w:sz w:val="18"/>
          <w:szCs w:val="18"/>
          <w:lang w:val="en-US"/>
        </w:rPr>
        <w:t>%</w:t>
      </w:r>
    </w:p>
    <w:p w14:paraId="6F30CD43" w14:textId="77777777" w:rsidR="00806CC0" w:rsidRPr="001555EA" w:rsidRDefault="00806CC0" w:rsidP="00806CC0">
      <w:pPr>
        <w:tabs>
          <w:tab w:val="left" w:pos="3656"/>
        </w:tabs>
        <w:ind w:left="255"/>
        <w:rPr>
          <w:rFonts w:ascii="Franklin Gothic Medium" w:hAnsi="Franklin Gothic Medium"/>
          <w:sz w:val="18"/>
          <w:szCs w:val="18"/>
          <w:lang w:val="en-US"/>
        </w:rPr>
      </w:pPr>
    </w:p>
    <w:p w14:paraId="3E3F7F0C" w14:textId="77777777" w:rsidR="00806CC0" w:rsidRPr="001555EA" w:rsidRDefault="006F084B" w:rsidP="00806CC0">
      <w:pPr>
        <w:tabs>
          <w:tab w:val="left" w:pos="3656"/>
          <w:tab w:val="left" w:pos="4256"/>
        </w:tabs>
        <w:ind w:left="255"/>
        <w:rPr>
          <w:rFonts w:ascii="Franklin Gothic Medium" w:hAnsi="Franklin Gothic Medium"/>
          <w:sz w:val="18"/>
          <w:szCs w:val="18"/>
          <w:lang w:val="en-US"/>
        </w:rPr>
      </w:pPr>
      <w:r w:rsidRPr="001555EA">
        <w:rPr>
          <w:rFonts w:ascii="Franklin Gothic Medium" w:hAnsi="Franklin Gothic Medium"/>
          <w:b/>
          <w:bCs/>
          <w:w w:val="105"/>
          <w:sz w:val="18"/>
          <w:szCs w:val="18"/>
          <w:lang w:val="en-US"/>
        </w:rPr>
        <w:t>Dealing</w:t>
      </w:r>
      <w:r w:rsidRPr="001555EA">
        <w:rPr>
          <w:rFonts w:ascii="Franklin Gothic Medium" w:hAnsi="Franklin Gothic Medium"/>
          <w:b/>
          <w:bCs/>
          <w:spacing w:val="10"/>
          <w:w w:val="105"/>
          <w:sz w:val="18"/>
          <w:szCs w:val="18"/>
          <w:lang w:val="en-US"/>
        </w:rPr>
        <w:t xml:space="preserve"> </w:t>
      </w:r>
      <w:r w:rsidRPr="001555EA">
        <w:rPr>
          <w:rFonts w:ascii="Franklin Gothic Medium" w:hAnsi="Franklin Gothic Medium"/>
          <w:b/>
          <w:bCs/>
          <w:w w:val="105"/>
          <w:sz w:val="18"/>
          <w:szCs w:val="18"/>
          <w:lang w:val="en-US"/>
        </w:rPr>
        <w:t>frequency:</w:t>
      </w:r>
      <w:r w:rsidRPr="001555EA">
        <w:rPr>
          <w:rFonts w:ascii="Franklin Gothic Medium" w:hAnsi="Franklin Gothic Medium"/>
          <w:b/>
          <w:bCs/>
          <w:w w:val="105"/>
          <w:sz w:val="18"/>
          <w:szCs w:val="18"/>
          <w:lang w:val="en-US"/>
        </w:rPr>
        <w:tab/>
      </w:r>
      <w:r w:rsidRPr="001555EA">
        <w:rPr>
          <w:rFonts w:ascii="Franklin Gothic Medium" w:hAnsi="Franklin Gothic Medium"/>
          <w:w w:val="105"/>
          <w:sz w:val="18"/>
          <w:szCs w:val="18"/>
          <w:lang w:val="en-US"/>
        </w:rPr>
        <w:t>Daily</w:t>
      </w:r>
    </w:p>
    <w:p w14:paraId="24F9C501" w14:textId="77777777" w:rsidR="00806CC0" w:rsidRPr="001555EA" w:rsidRDefault="00806CC0" w:rsidP="00806CC0">
      <w:pPr>
        <w:spacing w:before="5" w:line="110" w:lineRule="exact"/>
        <w:rPr>
          <w:rFonts w:ascii="Franklin Gothic Medium" w:hAnsi="Franklin Gothic Medium"/>
          <w:sz w:val="18"/>
          <w:szCs w:val="18"/>
          <w:lang w:val="en-US"/>
        </w:rPr>
      </w:pPr>
    </w:p>
    <w:p w14:paraId="1D078272" w14:textId="78236C9F" w:rsidR="00806CC0" w:rsidRDefault="006F084B" w:rsidP="00806CC0">
      <w:pPr>
        <w:tabs>
          <w:tab w:val="left" w:pos="3656"/>
        </w:tabs>
        <w:ind w:left="255"/>
        <w:rPr>
          <w:ins w:id="12" w:author="Author" w:date="2025-05-08T23:30:00Z"/>
          <w:rFonts w:ascii="Franklin Gothic Medium" w:hAnsi="Franklin Gothic Medium"/>
          <w:w w:val="105"/>
          <w:sz w:val="18"/>
          <w:szCs w:val="18"/>
          <w:lang w:val="en-US"/>
        </w:rPr>
      </w:pPr>
      <w:r w:rsidRPr="001555EA">
        <w:rPr>
          <w:rFonts w:ascii="Franklin Gothic Medium" w:hAnsi="Franklin Gothic Medium"/>
          <w:b/>
          <w:sz w:val="18"/>
          <w:szCs w:val="18"/>
          <w:lang w:val="en-US"/>
        </w:rPr>
        <w:t xml:space="preserve">Base </w:t>
      </w:r>
      <w:r w:rsidRPr="001555EA">
        <w:rPr>
          <w:rFonts w:ascii="Franklin Gothic Medium" w:hAnsi="Franklin Gothic Medium"/>
          <w:b/>
          <w:bCs/>
          <w:w w:val="105"/>
          <w:sz w:val="18"/>
          <w:szCs w:val="18"/>
          <w:lang w:val="en-US"/>
        </w:rPr>
        <w:t>currency</w:t>
      </w:r>
      <w:r w:rsidRPr="001555EA">
        <w:rPr>
          <w:rFonts w:ascii="Franklin Gothic Medium" w:hAnsi="Franklin Gothic Medium"/>
          <w:sz w:val="18"/>
          <w:szCs w:val="18"/>
          <w:lang w:val="en-US"/>
        </w:rPr>
        <w:t>:</w:t>
      </w:r>
      <w:r w:rsidRPr="001555EA">
        <w:rPr>
          <w:rFonts w:ascii="Franklin Gothic Medium" w:hAnsi="Franklin Gothic Medium"/>
          <w:sz w:val="18"/>
          <w:szCs w:val="18"/>
          <w:lang w:val="en-US"/>
        </w:rPr>
        <w:tab/>
      </w:r>
      <w:r w:rsidRPr="001555EA">
        <w:rPr>
          <w:rFonts w:ascii="Franklin Gothic Medium" w:hAnsi="Franklin Gothic Medium"/>
          <w:w w:val="105"/>
          <w:sz w:val="18"/>
          <w:szCs w:val="18"/>
          <w:lang w:val="en-US"/>
        </w:rPr>
        <w:t>USD</w:t>
      </w:r>
    </w:p>
    <w:p w14:paraId="020B179C" w14:textId="447E3BCF" w:rsidR="00B44506" w:rsidRPr="001555EA" w:rsidRDefault="00B44506" w:rsidP="00806CC0">
      <w:pPr>
        <w:tabs>
          <w:tab w:val="left" w:pos="3656"/>
        </w:tabs>
        <w:ind w:left="255"/>
        <w:rPr>
          <w:rFonts w:ascii="Franklin Gothic Medium" w:hAnsi="Franklin Gothic Medium"/>
          <w:b/>
          <w:bCs/>
          <w:sz w:val="18"/>
          <w:szCs w:val="18"/>
          <w:lang w:val="en-US"/>
        </w:rPr>
      </w:pPr>
      <w:ins w:id="13" w:author="Author" w:date="2025-05-08T23:30:00Z">
        <w:r>
          <w:rPr>
            <w:rFonts w:ascii="Franklin Gothic Medium" w:hAnsi="Franklin Gothic Medium"/>
            <w:b/>
            <w:sz w:val="18"/>
            <w:szCs w:val="18"/>
            <w:lang w:val="en-US"/>
          </w:rPr>
          <w:tab/>
        </w:r>
        <w:r>
          <w:rPr>
            <w:rFonts w:ascii="Franklin Gothic Medium" w:hAnsi="Franklin Gothic Medium" w:hint="eastAsia"/>
            <w:b/>
            <w:sz w:val="18"/>
            <w:szCs w:val="18"/>
            <w:lang w:val="en-US" w:eastAsia="zh-CN"/>
          </w:rPr>
          <w:t>NZD</w:t>
        </w:r>
      </w:ins>
    </w:p>
    <w:p w14:paraId="4424030A" w14:textId="77777777" w:rsidR="00806CC0" w:rsidRPr="001555EA" w:rsidRDefault="00806CC0" w:rsidP="00806CC0">
      <w:pPr>
        <w:spacing w:before="8" w:line="110" w:lineRule="exact"/>
        <w:rPr>
          <w:rFonts w:ascii="Franklin Gothic Medium" w:hAnsi="Franklin Gothic Medium"/>
          <w:sz w:val="18"/>
          <w:szCs w:val="18"/>
          <w:lang w:val="en-US"/>
        </w:rPr>
      </w:pPr>
    </w:p>
    <w:p w14:paraId="3495763E" w14:textId="77777777" w:rsidR="00806CC0" w:rsidRPr="001555EA" w:rsidRDefault="006F084B" w:rsidP="00806CC0">
      <w:pPr>
        <w:tabs>
          <w:tab w:val="left" w:pos="3656"/>
        </w:tabs>
        <w:ind w:left="255"/>
        <w:rPr>
          <w:rFonts w:ascii="Franklin Gothic Medium" w:hAnsi="Franklin Gothic Medium"/>
          <w:sz w:val="18"/>
          <w:szCs w:val="18"/>
          <w:lang w:val="en-US"/>
        </w:rPr>
      </w:pPr>
      <w:r w:rsidRPr="001555EA">
        <w:rPr>
          <w:rFonts w:ascii="Franklin Gothic Medium" w:hAnsi="Franklin Gothic Medium"/>
          <w:b/>
          <w:bCs/>
          <w:sz w:val="18"/>
          <w:szCs w:val="18"/>
          <w:lang w:val="en-US"/>
        </w:rPr>
        <w:t>Dividend</w:t>
      </w:r>
      <w:r w:rsidRPr="001555EA">
        <w:rPr>
          <w:rFonts w:ascii="Franklin Gothic Medium" w:hAnsi="Franklin Gothic Medium"/>
          <w:b/>
          <w:bCs/>
          <w:spacing w:val="13"/>
          <w:sz w:val="18"/>
          <w:szCs w:val="18"/>
          <w:lang w:val="en-US"/>
        </w:rPr>
        <w:t xml:space="preserve"> </w:t>
      </w:r>
      <w:r w:rsidRPr="001555EA">
        <w:rPr>
          <w:rFonts w:ascii="Franklin Gothic Medium" w:hAnsi="Franklin Gothic Medium"/>
          <w:b/>
          <w:bCs/>
          <w:sz w:val="18"/>
          <w:szCs w:val="18"/>
          <w:lang w:val="en-US"/>
        </w:rPr>
        <w:t>policy:</w:t>
      </w:r>
      <w:r w:rsidRPr="001555EA">
        <w:rPr>
          <w:rFonts w:ascii="Franklin Gothic Medium" w:hAnsi="Franklin Gothic Medium"/>
          <w:b/>
          <w:bCs/>
          <w:sz w:val="18"/>
          <w:szCs w:val="18"/>
          <w:lang w:val="en-US"/>
        </w:rPr>
        <w:tab/>
      </w:r>
      <w:r w:rsidRPr="001555EA">
        <w:rPr>
          <w:rFonts w:ascii="Franklin Gothic Medium" w:hAnsi="Franklin Gothic Medium"/>
          <w:sz w:val="18"/>
          <w:szCs w:val="18"/>
          <w:lang w:val="en-US"/>
        </w:rPr>
        <w:t>Capitalisation</w:t>
      </w:r>
      <w:r w:rsidRPr="001555EA">
        <w:rPr>
          <w:rFonts w:ascii="Franklin Gothic Medium" w:hAnsi="Franklin Gothic Medium"/>
          <w:spacing w:val="22"/>
          <w:sz w:val="18"/>
          <w:szCs w:val="18"/>
          <w:lang w:val="en-US"/>
        </w:rPr>
        <w:t xml:space="preserve"> </w:t>
      </w:r>
      <w:r w:rsidRPr="001555EA">
        <w:rPr>
          <w:rFonts w:ascii="Franklin Gothic Medium" w:hAnsi="Franklin Gothic Medium"/>
          <w:sz w:val="18"/>
          <w:szCs w:val="18"/>
          <w:lang w:val="en-US"/>
        </w:rPr>
        <w:t>Shares:</w:t>
      </w:r>
      <w:r w:rsidRPr="001555EA">
        <w:rPr>
          <w:rFonts w:ascii="Franklin Gothic Medium" w:hAnsi="Franklin Gothic Medium"/>
          <w:spacing w:val="21"/>
          <w:sz w:val="18"/>
          <w:szCs w:val="18"/>
          <w:lang w:val="en-US"/>
        </w:rPr>
        <w:t xml:space="preserve"> </w:t>
      </w:r>
      <w:r w:rsidRPr="001555EA">
        <w:rPr>
          <w:rFonts w:ascii="Franklin Gothic Medium" w:hAnsi="Franklin Gothic Medium"/>
          <w:sz w:val="18"/>
          <w:szCs w:val="18"/>
          <w:lang w:val="en-US"/>
        </w:rPr>
        <w:t>No</w:t>
      </w:r>
      <w:r w:rsidRPr="001555EA">
        <w:rPr>
          <w:rFonts w:ascii="Franklin Gothic Medium" w:hAnsi="Franklin Gothic Medium"/>
          <w:spacing w:val="23"/>
          <w:sz w:val="18"/>
          <w:szCs w:val="18"/>
          <w:lang w:val="en-US"/>
        </w:rPr>
        <w:t xml:space="preserve"> </w:t>
      </w:r>
      <w:r w:rsidRPr="001555EA">
        <w:rPr>
          <w:rFonts w:ascii="Franklin Gothic Medium" w:hAnsi="Franklin Gothic Medium"/>
          <w:sz w:val="18"/>
          <w:szCs w:val="18"/>
          <w:lang w:val="en-US"/>
        </w:rPr>
        <w:t>dividend</w:t>
      </w:r>
      <w:r w:rsidRPr="001555EA">
        <w:rPr>
          <w:rFonts w:ascii="Franklin Gothic Medium" w:hAnsi="Franklin Gothic Medium"/>
          <w:spacing w:val="21"/>
          <w:sz w:val="18"/>
          <w:szCs w:val="18"/>
          <w:lang w:val="en-US"/>
        </w:rPr>
        <w:t xml:space="preserve"> </w:t>
      </w:r>
      <w:r w:rsidRPr="001555EA">
        <w:rPr>
          <w:rFonts w:ascii="Franklin Gothic Medium" w:hAnsi="Franklin Gothic Medium"/>
          <w:sz w:val="18"/>
          <w:szCs w:val="18"/>
          <w:lang w:val="en-US"/>
        </w:rPr>
        <w:t>distribution</w:t>
      </w:r>
    </w:p>
    <w:p w14:paraId="64E5F9AB" w14:textId="39C95F1F" w:rsidR="00806CC0" w:rsidRPr="001555EA" w:rsidRDefault="006F084B" w:rsidP="00806CC0">
      <w:pPr>
        <w:tabs>
          <w:tab w:val="left" w:pos="3656"/>
        </w:tabs>
        <w:ind w:left="3686" w:hanging="3431"/>
        <w:jc w:val="both"/>
        <w:rPr>
          <w:rFonts w:ascii="Franklin Gothic Medium" w:hAnsi="Franklin Gothic Medium"/>
          <w:bCs/>
          <w:sz w:val="18"/>
          <w:szCs w:val="18"/>
          <w:lang w:val="en-US"/>
        </w:rPr>
      </w:pPr>
      <w:r w:rsidRPr="001555EA">
        <w:rPr>
          <w:rFonts w:ascii="Franklin Gothic Medium" w:hAnsi="Franklin Gothic Medium"/>
          <w:b/>
          <w:bCs/>
          <w:sz w:val="18"/>
          <w:szCs w:val="18"/>
          <w:lang w:val="en-US"/>
        </w:rPr>
        <w:tab/>
      </w:r>
      <w:r w:rsidR="009F0040" w:rsidRPr="001555EA">
        <w:rPr>
          <w:rFonts w:ascii="Franklin Gothic Medium" w:hAnsi="Franklin Gothic Medium"/>
          <w:bCs/>
          <w:sz w:val="18"/>
          <w:szCs w:val="18"/>
          <w:lang w:val="en-US"/>
        </w:rPr>
        <w:t xml:space="preserve">Distributing </w:t>
      </w:r>
      <w:r w:rsidRPr="001555EA">
        <w:rPr>
          <w:rFonts w:ascii="Franklin Gothic Medium" w:hAnsi="Franklin Gothic Medium"/>
          <w:bCs/>
          <w:sz w:val="18"/>
          <w:szCs w:val="18"/>
          <w:lang w:val="en-US"/>
        </w:rPr>
        <w:t xml:space="preserve">Shares: </w:t>
      </w:r>
      <w:del w:id="14" w:author="Author" w:date="2025-05-08T23:30:00Z">
        <w:r w:rsidRPr="001555EA" w:rsidDel="00B44506">
          <w:rPr>
            <w:rFonts w:ascii="Franklin Gothic Medium" w:hAnsi="Franklin Gothic Medium"/>
            <w:bCs/>
            <w:sz w:val="18"/>
            <w:szCs w:val="18"/>
            <w:lang w:val="en-US"/>
          </w:rPr>
          <w:delText xml:space="preserve">Dividends will be discretionary and determined annually. "Monthly distribution" share class intends to distribute dividends monthly subject to the discretion of the Board of Directors. </w:delText>
        </w:r>
      </w:del>
      <w:r w:rsidRPr="001555EA">
        <w:rPr>
          <w:rFonts w:ascii="Franklin Gothic Medium" w:hAnsi="Franklin Gothic Medium"/>
          <w:bCs/>
          <w:sz w:val="18"/>
          <w:szCs w:val="18"/>
          <w:lang w:val="en-US"/>
        </w:rPr>
        <w:t>Dividends (if any) may be distributed to the relevant Shareholders or reinvested into the Sub-Fund. Distribution may be paid out of capital or effectively out of capital and, if so, may reduce the Sub-Fund's net asset value.</w:t>
      </w:r>
      <w:r w:rsidR="009F0040" w:rsidRPr="001555EA">
        <w:rPr>
          <w:rFonts w:ascii="Franklin Gothic Medium" w:hAnsi="Franklin Gothic Medium"/>
          <w:bCs/>
          <w:sz w:val="18"/>
          <w:szCs w:val="18"/>
          <w:lang w:val="en-US"/>
        </w:rPr>
        <w:t xml:space="preserve"> </w:t>
      </w:r>
      <w:r w:rsidR="009F0040" w:rsidRPr="00CE6B54">
        <w:rPr>
          <w:rFonts w:ascii="Franklin Gothic Medium" w:hAnsi="Franklin Gothic Medium"/>
          <w:sz w:val="18"/>
          <w:szCs w:val="18"/>
          <w:lang w:val="en-US"/>
        </w:rPr>
        <w:t>Distributing share class with identifier “st” aims to pay a stable amount or rate (pro-rated according to the relevant distribution frequency) over the fiscal year without sustained and excessive erosion at the discretion of the Board of Directors.</w:t>
      </w:r>
      <w:r w:rsidR="00DD3903" w:rsidRPr="001555EA">
        <w:rPr>
          <w:rFonts w:ascii="Franklin Gothic Medium" w:hAnsi="Franklin Gothic Medium"/>
          <w:bCs/>
          <w:sz w:val="18"/>
          <w:szCs w:val="18"/>
          <w:lang w:val="en-US"/>
        </w:rPr>
        <w:t xml:space="preserve"> </w:t>
      </w:r>
    </w:p>
    <w:p w14:paraId="65A80A75" w14:textId="77777777" w:rsidR="00806CC0" w:rsidRPr="001555EA" w:rsidRDefault="00806CC0" w:rsidP="00806CC0">
      <w:pPr>
        <w:tabs>
          <w:tab w:val="left" w:pos="3656"/>
        </w:tabs>
        <w:ind w:left="3686" w:hanging="3431"/>
        <w:jc w:val="both"/>
        <w:rPr>
          <w:rFonts w:ascii="Franklin Gothic Medium" w:hAnsi="Franklin Gothic Medium"/>
          <w:sz w:val="18"/>
          <w:szCs w:val="18"/>
          <w:lang w:val="en-US"/>
        </w:rPr>
      </w:pPr>
    </w:p>
    <w:p w14:paraId="7AA61593" w14:textId="77777777" w:rsidR="00806CC0" w:rsidRPr="001555EA" w:rsidRDefault="006F084B" w:rsidP="00806CC0">
      <w:pPr>
        <w:tabs>
          <w:tab w:val="left" w:pos="3656"/>
        </w:tabs>
        <w:ind w:left="255"/>
        <w:rPr>
          <w:rFonts w:ascii="Franklin Gothic Medium" w:hAnsi="Franklin Gothic Medium"/>
          <w:sz w:val="18"/>
          <w:szCs w:val="18"/>
          <w:lang w:val="en-US"/>
        </w:rPr>
      </w:pPr>
      <w:r w:rsidRPr="001555EA">
        <w:rPr>
          <w:rFonts w:ascii="Franklin Gothic Medium" w:hAnsi="Franklin Gothic Medium"/>
          <w:b/>
          <w:bCs/>
          <w:w w:val="105"/>
          <w:sz w:val="18"/>
          <w:szCs w:val="18"/>
          <w:lang w:val="en-US"/>
        </w:rPr>
        <w:t>Financial</w:t>
      </w:r>
      <w:r w:rsidRPr="001555EA">
        <w:rPr>
          <w:rFonts w:ascii="Franklin Gothic Medium" w:hAnsi="Franklin Gothic Medium"/>
          <w:b/>
          <w:bCs/>
          <w:spacing w:val="10"/>
          <w:w w:val="105"/>
          <w:sz w:val="18"/>
          <w:szCs w:val="18"/>
          <w:lang w:val="en-US"/>
        </w:rPr>
        <w:t xml:space="preserve"> </w:t>
      </w:r>
      <w:r w:rsidRPr="001555EA">
        <w:rPr>
          <w:rFonts w:ascii="Franklin Gothic Medium" w:hAnsi="Franklin Gothic Medium"/>
          <w:b/>
          <w:bCs/>
          <w:w w:val="105"/>
          <w:sz w:val="18"/>
          <w:szCs w:val="18"/>
          <w:lang w:val="en-US"/>
        </w:rPr>
        <w:t>year</w:t>
      </w:r>
      <w:r w:rsidRPr="001555EA">
        <w:rPr>
          <w:rFonts w:ascii="Franklin Gothic Medium" w:hAnsi="Franklin Gothic Medium"/>
          <w:b/>
          <w:bCs/>
          <w:spacing w:val="9"/>
          <w:w w:val="105"/>
          <w:sz w:val="18"/>
          <w:szCs w:val="18"/>
          <w:lang w:val="en-US"/>
        </w:rPr>
        <w:t xml:space="preserve"> </w:t>
      </w:r>
      <w:r w:rsidRPr="001555EA">
        <w:rPr>
          <w:rFonts w:ascii="Franklin Gothic Medium" w:hAnsi="Franklin Gothic Medium"/>
          <w:b/>
          <w:bCs/>
          <w:w w:val="105"/>
          <w:sz w:val="18"/>
          <w:szCs w:val="18"/>
          <w:lang w:val="en-US"/>
        </w:rPr>
        <w:t>end</w:t>
      </w:r>
      <w:r w:rsidRPr="001555EA">
        <w:rPr>
          <w:rFonts w:ascii="Franklin Gothic Medium" w:hAnsi="Franklin Gothic Medium"/>
          <w:b/>
          <w:bCs/>
          <w:spacing w:val="10"/>
          <w:w w:val="105"/>
          <w:sz w:val="18"/>
          <w:szCs w:val="18"/>
          <w:lang w:val="en-US"/>
        </w:rPr>
        <w:t xml:space="preserve"> </w:t>
      </w:r>
      <w:r w:rsidRPr="001555EA">
        <w:rPr>
          <w:rFonts w:ascii="Franklin Gothic Medium" w:hAnsi="Franklin Gothic Medium"/>
          <w:b/>
          <w:bCs/>
          <w:w w:val="105"/>
          <w:sz w:val="18"/>
          <w:szCs w:val="18"/>
          <w:lang w:val="en-US"/>
        </w:rPr>
        <w:t>of</w:t>
      </w:r>
      <w:r w:rsidRPr="001555EA">
        <w:rPr>
          <w:rFonts w:ascii="Franklin Gothic Medium" w:hAnsi="Franklin Gothic Medium"/>
          <w:b/>
          <w:bCs/>
          <w:spacing w:val="10"/>
          <w:w w:val="105"/>
          <w:sz w:val="18"/>
          <w:szCs w:val="18"/>
          <w:lang w:val="en-US"/>
        </w:rPr>
        <w:t xml:space="preserve"> </w:t>
      </w:r>
      <w:r w:rsidRPr="001555EA">
        <w:rPr>
          <w:rFonts w:ascii="Franklin Gothic Medium" w:hAnsi="Franklin Gothic Medium"/>
          <w:b/>
          <w:bCs/>
          <w:w w:val="105"/>
          <w:sz w:val="18"/>
          <w:szCs w:val="18"/>
          <w:lang w:val="en-US"/>
        </w:rPr>
        <w:t>this</w:t>
      </w:r>
      <w:r w:rsidRPr="001555EA">
        <w:rPr>
          <w:rFonts w:ascii="Franklin Gothic Medium" w:hAnsi="Franklin Gothic Medium"/>
          <w:b/>
          <w:bCs/>
          <w:spacing w:val="10"/>
          <w:w w:val="105"/>
          <w:sz w:val="18"/>
          <w:szCs w:val="18"/>
          <w:lang w:val="en-US"/>
        </w:rPr>
        <w:t xml:space="preserve"> </w:t>
      </w:r>
      <w:r w:rsidRPr="001555EA">
        <w:rPr>
          <w:rFonts w:ascii="Franklin Gothic Medium" w:hAnsi="Franklin Gothic Medium"/>
          <w:b/>
          <w:bCs/>
          <w:w w:val="105"/>
          <w:sz w:val="18"/>
          <w:szCs w:val="18"/>
          <w:lang w:val="en-US"/>
        </w:rPr>
        <w:t>fund:</w:t>
      </w:r>
      <w:r w:rsidRPr="001555EA">
        <w:rPr>
          <w:rFonts w:ascii="Franklin Gothic Medium" w:hAnsi="Franklin Gothic Medium"/>
          <w:b/>
          <w:bCs/>
          <w:w w:val="105"/>
          <w:sz w:val="18"/>
          <w:szCs w:val="18"/>
          <w:lang w:val="en-US"/>
        </w:rPr>
        <w:tab/>
      </w:r>
      <w:r w:rsidRPr="001555EA">
        <w:rPr>
          <w:rFonts w:ascii="Franklin Gothic Medium" w:hAnsi="Franklin Gothic Medium"/>
          <w:w w:val="105"/>
          <w:sz w:val="18"/>
          <w:szCs w:val="18"/>
          <w:lang w:val="en-US"/>
        </w:rPr>
        <w:t>31</w:t>
      </w:r>
      <w:r w:rsidRPr="001555EA">
        <w:rPr>
          <w:rFonts w:ascii="Franklin Gothic Medium" w:hAnsi="Franklin Gothic Medium"/>
          <w:spacing w:val="35"/>
          <w:w w:val="105"/>
          <w:sz w:val="18"/>
          <w:szCs w:val="18"/>
          <w:lang w:val="en-US"/>
        </w:rPr>
        <w:t xml:space="preserve"> </w:t>
      </w:r>
      <w:r w:rsidRPr="001555EA">
        <w:rPr>
          <w:rFonts w:ascii="Franklin Gothic Medium" w:hAnsi="Franklin Gothic Medium"/>
          <w:w w:val="105"/>
          <w:sz w:val="18"/>
          <w:szCs w:val="18"/>
          <w:lang w:val="en-US"/>
        </w:rPr>
        <w:t>December</w:t>
      </w:r>
    </w:p>
    <w:p w14:paraId="509697E5" w14:textId="77777777" w:rsidR="00806CC0" w:rsidRPr="001555EA" w:rsidRDefault="00806CC0" w:rsidP="00806CC0">
      <w:pPr>
        <w:spacing w:before="8" w:line="110" w:lineRule="exact"/>
        <w:rPr>
          <w:rFonts w:ascii="Franklin Gothic Medium" w:hAnsi="Franklin Gothic Medium"/>
          <w:sz w:val="18"/>
          <w:szCs w:val="18"/>
          <w:lang w:val="en-US"/>
        </w:rPr>
      </w:pPr>
    </w:p>
    <w:p w14:paraId="3C4E10D2" w14:textId="77777777" w:rsidR="00806CC0" w:rsidRPr="00B428DD" w:rsidRDefault="006F084B" w:rsidP="00806CC0">
      <w:pPr>
        <w:tabs>
          <w:tab w:val="left" w:pos="3656"/>
        </w:tabs>
        <w:ind w:left="255"/>
        <w:rPr>
          <w:rFonts w:ascii="Franklin Gothic Medium" w:hAnsi="Franklin Gothic Medium"/>
          <w:sz w:val="18"/>
          <w:szCs w:val="18"/>
          <w:lang w:val="en-US"/>
        </w:rPr>
      </w:pPr>
      <w:r w:rsidRPr="001555EA">
        <w:rPr>
          <w:rFonts w:ascii="Franklin Gothic Medium" w:hAnsi="Franklin Gothic Medium"/>
          <w:b/>
          <w:bCs/>
          <w:w w:val="105"/>
          <w:sz w:val="18"/>
          <w:szCs w:val="18"/>
          <w:lang w:val="en-US"/>
        </w:rPr>
        <w:t>Minimum</w:t>
      </w:r>
      <w:r w:rsidRPr="001555EA">
        <w:rPr>
          <w:rFonts w:ascii="Franklin Gothic Medium" w:hAnsi="Franklin Gothic Medium"/>
          <w:b/>
          <w:bCs/>
          <w:spacing w:val="9"/>
          <w:w w:val="105"/>
          <w:sz w:val="18"/>
          <w:szCs w:val="18"/>
          <w:lang w:val="en-US"/>
        </w:rPr>
        <w:t xml:space="preserve"> </w:t>
      </w:r>
      <w:r w:rsidRPr="001555EA">
        <w:rPr>
          <w:rFonts w:ascii="Franklin Gothic Medium" w:hAnsi="Franklin Gothic Medium"/>
          <w:b/>
          <w:bCs/>
          <w:w w:val="105"/>
          <w:sz w:val="18"/>
          <w:szCs w:val="18"/>
          <w:lang w:val="en-US"/>
        </w:rPr>
        <w:t>investment:</w:t>
      </w:r>
      <w:r w:rsidRPr="001555EA">
        <w:rPr>
          <w:rFonts w:ascii="Franklin Gothic Medium" w:hAnsi="Franklin Gothic Medium"/>
          <w:b/>
          <w:bCs/>
          <w:w w:val="105"/>
          <w:sz w:val="18"/>
          <w:szCs w:val="18"/>
          <w:lang w:val="en-US"/>
        </w:rPr>
        <w:tab/>
      </w:r>
      <w:r w:rsidRPr="001555EA">
        <w:rPr>
          <w:rFonts w:ascii="Franklin Gothic Medium" w:hAnsi="Franklin Gothic Medium"/>
          <w:w w:val="105"/>
          <w:sz w:val="18"/>
          <w:szCs w:val="18"/>
          <w:lang w:val="en-US"/>
        </w:rPr>
        <w:t>Class</w:t>
      </w:r>
      <w:r w:rsidRPr="001555EA">
        <w:rPr>
          <w:rFonts w:ascii="Franklin Gothic Medium" w:hAnsi="Franklin Gothic Medium"/>
          <w:spacing w:val="-8"/>
          <w:w w:val="105"/>
          <w:sz w:val="18"/>
          <w:szCs w:val="18"/>
          <w:lang w:val="en-US"/>
        </w:rPr>
        <w:t xml:space="preserve"> </w:t>
      </w:r>
      <w:r w:rsidRPr="001555EA">
        <w:rPr>
          <w:rFonts w:ascii="Franklin Gothic Medium" w:hAnsi="Franklin Gothic Medium"/>
          <w:w w:val="105"/>
          <w:sz w:val="18"/>
          <w:szCs w:val="18"/>
          <w:lang w:val="en-US"/>
        </w:rPr>
        <w:t>A:</w:t>
      </w:r>
      <w:r w:rsidRPr="001555EA">
        <w:rPr>
          <w:rFonts w:ascii="Franklin Gothic Medium" w:hAnsi="Franklin Gothic Medium"/>
          <w:spacing w:val="-7"/>
          <w:w w:val="105"/>
          <w:sz w:val="18"/>
          <w:szCs w:val="18"/>
          <w:lang w:val="en-US"/>
        </w:rPr>
        <w:t xml:space="preserve"> </w:t>
      </w:r>
      <w:r w:rsidRPr="001555EA">
        <w:rPr>
          <w:rFonts w:ascii="Franklin Gothic Medium" w:hAnsi="Franklin Gothic Medium"/>
          <w:w w:val="105"/>
          <w:sz w:val="18"/>
          <w:szCs w:val="18"/>
          <w:lang w:val="en-US"/>
        </w:rPr>
        <w:t>None</w:t>
      </w:r>
      <w:r w:rsidRPr="001555EA">
        <w:rPr>
          <w:rFonts w:ascii="Franklin Gothic Medium" w:hAnsi="Franklin Gothic Medium"/>
          <w:spacing w:val="-9"/>
          <w:w w:val="105"/>
          <w:sz w:val="18"/>
          <w:szCs w:val="18"/>
          <w:lang w:val="en-US"/>
        </w:rPr>
        <w:t xml:space="preserve"> </w:t>
      </w:r>
      <w:r w:rsidRPr="001555EA">
        <w:rPr>
          <w:rFonts w:ascii="Franklin Gothic Medium" w:hAnsi="Franklin Gothic Medium"/>
          <w:w w:val="105"/>
          <w:sz w:val="18"/>
          <w:szCs w:val="18"/>
          <w:lang w:val="en-US"/>
        </w:rPr>
        <w:t>(initial);</w:t>
      </w:r>
      <w:r w:rsidRPr="001555EA">
        <w:rPr>
          <w:rFonts w:ascii="Franklin Gothic Medium" w:hAnsi="Franklin Gothic Medium"/>
          <w:spacing w:val="-8"/>
          <w:w w:val="105"/>
          <w:sz w:val="18"/>
          <w:szCs w:val="18"/>
          <w:lang w:val="en-US"/>
        </w:rPr>
        <w:t xml:space="preserve"> </w:t>
      </w:r>
      <w:r w:rsidRPr="001555EA">
        <w:rPr>
          <w:rFonts w:ascii="Franklin Gothic Medium" w:hAnsi="Franklin Gothic Medium"/>
          <w:w w:val="105"/>
          <w:sz w:val="18"/>
          <w:szCs w:val="18"/>
          <w:lang w:val="en-US"/>
        </w:rPr>
        <w:t>None</w:t>
      </w:r>
      <w:r w:rsidRPr="001555EA">
        <w:rPr>
          <w:rFonts w:ascii="Franklin Gothic Medium" w:hAnsi="Franklin Gothic Medium"/>
          <w:spacing w:val="-8"/>
          <w:w w:val="105"/>
          <w:sz w:val="18"/>
          <w:szCs w:val="18"/>
          <w:lang w:val="en-US"/>
        </w:rPr>
        <w:t xml:space="preserve"> </w:t>
      </w:r>
      <w:r w:rsidRPr="001555EA">
        <w:rPr>
          <w:rFonts w:ascii="Franklin Gothic Medium" w:hAnsi="Franklin Gothic Medium"/>
          <w:w w:val="105"/>
          <w:sz w:val="18"/>
          <w:szCs w:val="18"/>
          <w:lang w:val="en-US"/>
        </w:rPr>
        <w:t>(subsequent)</w:t>
      </w:r>
    </w:p>
    <w:p w14:paraId="19E81FF5" w14:textId="77777777" w:rsidR="00806CC0" w:rsidRPr="00B428DD" w:rsidRDefault="00806CC0" w:rsidP="00806CC0">
      <w:pPr>
        <w:spacing w:before="8" w:line="110" w:lineRule="exact"/>
        <w:rPr>
          <w:rFonts w:ascii="Franklin Gothic Medium" w:hAnsi="Franklin Gothic Medium"/>
          <w:sz w:val="18"/>
          <w:szCs w:val="18"/>
          <w:lang w:val="en-US"/>
        </w:rPr>
      </w:pPr>
    </w:p>
    <w:p w14:paraId="791EC168" w14:textId="07AC3CAD" w:rsidR="00806CC0" w:rsidRPr="001555EA" w:rsidRDefault="006F084B" w:rsidP="00806CC0">
      <w:pPr>
        <w:pStyle w:val="BodyText"/>
        <w:tabs>
          <w:tab w:val="left" w:pos="709"/>
          <w:tab w:val="left" w:pos="10772"/>
        </w:tabs>
        <w:ind w:left="709" w:right="270" w:hanging="456"/>
        <w:jc w:val="both"/>
        <w:rPr>
          <w:rFonts w:ascii="Franklin Gothic Medium" w:hAnsi="Franklin Gothic Medium"/>
          <w:b/>
          <w:i/>
          <w:w w:val="105"/>
        </w:rPr>
      </w:pPr>
      <w:r w:rsidRPr="00906A7B">
        <w:rPr>
          <w:rFonts w:ascii="Franklin Gothic Medium" w:hAnsi="Franklin Gothic Medium"/>
          <w:w w:val="105"/>
        </w:rPr>
        <w:t>*</w:t>
      </w:r>
      <w:r>
        <w:rPr>
          <w:rFonts w:ascii="Franklin Gothic Medium" w:hAnsi="Franklin Gothic Medium"/>
          <w:w w:val="105"/>
        </w:rPr>
        <w:t xml:space="preserve"> </w:t>
      </w:r>
      <w:r>
        <w:rPr>
          <w:rFonts w:ascii="Franklin Gothic Medium" w:hAnsi="Franklin Gothic Medium"/>
          <w:w w:val="105"/>
        </w:rPr>
        <w:tab/>
        <w:t xml:space="preserve">Class A </w:t>
      </w:r>
      <w:r w:rsidRPr="001555EA">
        <w:rPr>
          <w:rFonts w:ascii="Franklin Gothic Medium" w:hAnsi="Franklin Gothic Medium"/>
          <w:w w:val="105"/>
        </w:rPr>
        <w:t>capitalisation (USD</w:t>
      </w:r>
      <w:r w:rsidR="0036157E">
        <w:rPr>
          <w:rFonts w:ascii="Franklin Gothic Medium" w:hAnsi="Franklin Gothic Medium"/>
          <w:w w:val="105"/>
        </w:rPr>
        <w:t xml:space="preserve"> </w:t>
      </w:r>
      <w:r w:rsidR="0036157E" w:rsidRPr="003F618F">
        <w:rPr>
          <w:rFonts w:ascii="Franklin Gothic Medium" w:hAnsi="Franklin Gothic Medium"/>
          <w:w w:val="105"/>
        </w:rPr>
        <w:t>/ HKD Hedged 95%</w:t>
      </w:r>
      <w:r w:rsidRPr="00712418">
        <w:rPr>
          <w:rFonts w:ascii="Franklin Gothic Medium" w:hAnsi="Franklin Gothic Medium"/>
          <w:w w:val="105"/>
        </w:rPr>
        <w:t>)</w:t>
      </w:r>
      <w:r w:rsidR="0036157E" w:rsidRPr="003F618F">
        <w:rPr>
          <w:rFonts w:ascii="Franklin Gothic Medium" w:hAnsi="Franklin Gothic Medium"/>
          <w:w w:val="105"/>
        </w:rPr>
        <w:t xml:space="preserve"> and </w:t>
      </w:r>
      <w:r w:rsidRPr="00712418">
        <w:rPr>
          <w:rFonts w:ascii="Franklin Gothic Medium" w:hAnsi="Franklin Gothic Medium"/>
        </w:rPr>
        <w:t>Class</w:t>
      </w:r>
      <w:r w:rsidRPr="00712418">
        <w:rPr>
          <w:rFonts w:ascii="Franklin Gothic Medium" w:hAnsi="Franklin Gothic Medium"/>
          <w:spacing w:val="22"/>
        </w:rPr>
        <w:t xml:space="preserve"> </w:t>
      </w:r>
      <w:r w:rsidRPr="00712418">
        <w:rPr>
          <w:rFonts w:ascii="Franklin Gothic Medium" w:hAnsi="Franklin Gothic Medium"/>
        </w:rPr>
        <w:t>A</w:t>
      </w:r>
      <w:r w:rsidRPr="00712418">
        <w:rPr>
          <w:rFonts w:ascii="Franklin Gothic Medium" w:hAnsi="Franklin Gothic Medium"/>
          <w:spacing w:val="24"/>
        </w:rPr>
        <w:t xml:space="preserve"> </w:t>
      </w:r>
      <w:r w:rsidRPr="00712418">
        <w:rPr>
          <w:rFonts w:ascii="Franklin Gothic Medium" w:hAnsi="Franklin Gothic Medium"/>
        </w:rPr>
        <w:t>distribution</w:t>
      </w:r>
      <w:r w:rsidRPr="00712418">
        <w:rPr>
          <w:rFonts w:ascii="Franklin Gothic Medium" w:hAnsi="Franklin Gothic Medium"/>
          <w:spacing w:val="22"/>
        </w:rPr>
        <w:t xml:space="preserve"> </w:t>
      </w:r>
      <w:r w:rsidRPr="00712418">
        <w:rPr>
          <w:rFonts w:ascii="Franklin Gothic Medium" w:hAnsi="Franklin Gothic Medium"/>
        </w:rPr>
        <w:t>monthly</w:t>
      </w:r>
      <w:r w:rsidR="009F0040" w:rsidRPr="00712418">
        <w:rPr>
          <w:rFonts w:ascii="Franklin Gothic Medium" w:hAnsi="Franklin Gothic Medium"/>
        </w:rPr>
        <w:t xml:space="preserve"> “st”</w:t>
      </w:r>
      <w:r w:rsidRPr="00712418">
        <w:rPr>
          <w:rFonts w:ascii="Franklin Gothic Medium" w:hAnsi="Franklin Gothic Medium"/>
        </w:rPr>
        <w:t xml:space="preserve"> </w:t>
      </w:r>
      <w:r w:rsidRPr="00712418">
        <w:rPr>
          <w:rFonts w:ascii="Franklin Gothic Medium" w:hAnsi="Franklin Gothic Medium"/>
          <w:w w:val="105"/>
        </w:rPr>
        <w:t>(USD</w:t>
      </w:r>
      <w:r w:rsidR="0036157E" w:rsidRPr="00712418">
        <w:rPr>
          <w:rFonts w:ascii="Franklin Gothic Medium" w:hAnsi="Franklin Gothic Medium"/>
          <w:w w:val="105"/>
        </w:rPr>
        <w:t xml:space="preserve"> </w:t>
      </w:r>
      <w:r w:rsidR="0036157E" w:rsidRPr="001A260B">
        <w:rPr>
          <w:rFonts w:ascii="Franklin Gothic Medium" w:hAnsi="Franklin Gothic Medium"/>
          <w:w w:val="105"/>
        </w:rPr>
        <w:t>/ HKD Hedged 95%</w:t>
      </w:r>
      <w:r w:rsidRPr="001A260B">
        <w:rPr>
          <w:rFonts w:ascii="Franklin Gothic Medium" w:hAnsi="Franklin Gothic Medium"/>
          <w:w w:val="105"/>
        </w:rPr>
        <w:t>)</w:t>
      </w:r>
      <w:r w:rsidRPr="001555EA">
        <w:rPr>
          <w:rFonts w:ascii="Franklin Gothic Medium" w:hAnsi="Franklin Gothic Medium"/>
          <w:w w:val="105"/>
        </w:rPr>
        <w:t>: The ongoing charges figure is based on expenses for the twelve-month period ending 31 December 20</w:t>
      </w:r>
      <w:r w:rsidR="00AE5656" w:rsidRPr="001555EA">
        <w:rPr>
          <w:rFonts w:ascii="Franklin Gothic Medium" w:hAnsi="Franklin Gothic Medium"/>
          <w:w w:val="105"/>
        </w:rPr>
        <w:t>2</w:t>
      </w:r>
      <w:r w:rsidR="00A478BA">
        <w:rPr>
          <w:rFonts w:ascii="Franklin Gothic Medium" w:hAnsi="Franklin Gothic Medium"/>
          <w:w w:val="105"/>
        </w:rPr>
        <w:t>2</w:t>
      </w:r>
      <w:r w:rsidRPr="001555EA">
        <w:rPr>
          <w:rFonts w:ascii="Franklin Gothic Medium" w:hAnsi="Franklin Gothic Medium"/>
          <w:w w:val="105"/>
        </w:rPr>
        <w:t>. This figure may vary from year to year.</w:t>
      </w:r>
    </w:p>
    <w:p w14:paraId="2BEEB6F5" w14:textId="4BDB9236" w:rsidR="00806CC0" w:rsidRDefault="006F084B" w:rsidP="00806CC0">
      <w:pPr>
        <w:pStyle w:val="BodyText"/>
        <w:tabs>
          <w:tab w:val="left" w:pos="709"/>
          <w:tab w:val="left" w:pos="10762"/>
        </w:tabs>
        <w:ind w:left="709" w:right="270" w:hanging="456"/>
        <w:jc w:val="both"/>
        <w:rPr>
          <w:rFonts w:ascii="Franklin Gothic Medium" w:hAnsi="Franklin Gothic Medium"/>
          <w:w w:val="105"/>
        </w:rPr>
      </w:pPr>
      <w:r w:rsidRPr="001555EA">
        <w:rPr>
          <w:rFonts w:ascii="Franklin Gothic Medium" w:hAnsi="Franklin Gothic Medium"/>
        </w:rPr>
        <w:tab/>
      </w:r>
    </w:p>
    <w:p w14:paraId="7FED985C" w14:textId="4185013A" w:rsidR="00806CC0" w:rsidRDefault="006F084B" w:rsidP="00806CC0">
      <w:pPr>
        <w:pStyle w:val="BodyText"/>
        <w:tabs>
          <w:tab w:val="left" w:pos="709"/>
          <w:tab w:val="left" w:pos="10772"/>
        </w:tabs>
        <w:ind w:left="709" w:right="270" w:hanging="456"/>
        <w:jc w:val="both"/>
        <w:rPr>
          <w:rFonts w:ascii="Franklin Gothic Medium" w:hAnsi="Franklin Gothic Medium"/>
          <w:w w:val="105"/>
        </w:rPr>
      </w:pPr>
      <w:r>
        <w:rPr>
          <w:rFonts w:ascii="Franklin Gothic Medium" w:hAnsi="Franklin Gothic Medium"/>
          <w:w w:val="105"/>
        </w:rPr>
        <w:t>**</w:t>
      </w:r>
      <w:r>
        <w:rPr>
          <w:rFonts w:ascii="Franklin Gothic Medium" w:hAnsi="Franklin Gothic Medium"/>
          <w:w w:val="105"/>
        </w:rPr>
        <w:tab/>
        <w:t>HKD</w:t>
      </w:r>
      <w:r w:rsidRPr="007B0432">
        <w:rPr>
          <w:rFonts w:ascii="Franklin Gothic Medium" w:hAnsi="Franklin Gothic Medium"/>
          <w:w w:val="105"/>
        </w:rPr>
        <w:t xml:space="preserve"> Hedged 95% refers to </w:t>
      </w:r>
      <w:r>
        <w:rPr>
          <w:rFonts w:ascii="Franklin Gothic Medium" w:hAnsi="Franklin Gothic Medium"/>
          <w:w w:val="105"/>
        </w:rPr>
        <w:t>HKD</w:t>
      </w:r>
      <w:r w:rsidRPr="007B0432">
        <w:rPr>
          <w:rFonts w:ascii="Franklin Gothic Medium" w:hAnsi="Franklin Gothic Medium"/>
          <w:w w:val="105"/>
        </w:rPr>
        <w:t xml:space="preserve"> share class that will be hedged at least 95% against the </w:t>
      </w:r>
      <w:r w:rsidR="000E4A06" w:rsidRPr="001A260B">
        <w:rPr>
          <w:rFonts w:ascii="Franklin Gothic Medium" w:hAnsi="Franklin Gothic Medium"/>
          <w:w w:val="105"/>
        </w:rPr>
        <w:t>base</w:t>
      </w:r>
      <w:r w:rsidR="000E4A06" w:rsidRPr="00712418">
        <w:rPr>
          <w:rFonts w:ascii="Franklin Gothic Medium" w:hAnsi="Franklin Gothic Medium"/>
          <w:w w:val="105"/>
        </w:rPr>
        <w:t xml:space="preserve"> </w:t>
      </w:r>
      <w:r w:rsidRPr="00712418">
        <w:rPr>
          <w:rFonts w:ascii="Franklin Gothic Medium" w:hAnsi="Franklin Gothic Medium"/>
          <w:w w:val="105"/>
        </w:rPr>
        <w:t>curre</w:t>
      </w:r>
      <w:r>
        <w:rPr>
          <w:rFonts w:ascii="Franklin Gothic Medium" w:hAnsi="Franklin Gothic Medium"/>
          <w:w w:val="105"/>
        </w:rPr>
        <w:t>ncy of the Sub-Fund, i.e. USD</w:t>
      </w:r>
    </w:p>
    <w:p w14:paraId="58FB0CF0" w14:textId="77777777" w:rsidR="00806CC0" w:rsidRDefault="00806CC0" w:rsidP="00806CC0">
      <w:pPr>
        <w:pStyle w:val="BodyText"/>
        <w:spacing w:before="1" w:line="245" w:lineRule="auto"/>
        <w:ind w:left="0" w:right="268"/>
        <w:rPr>
          <w:rFonts w:ascii="Franklin Gothic Medium" w:hAnsi="Franklin Gothic Medium"/>
          <w:sz w:val="12"/>
          <w:szCs w:val="12"/>
        </w:rPr>
        <w:sectPr w:rsidR="00806CC0" w:rsidSect="00806CC0">
          <w:type w:val="continuous"/>
          <w:pgSz w:w="11906" w:h="16838" w:code="9"/>
          <w:pgMar w:top="1701" w:right="567" w:bottom="851" w:left="567" w:header="284" w:footer="851" w:gutter="0"/>
          <w:cols w:space="709"/>
          <w:titlePg/>
          <w:docGrid w:linePitch="360"/>
        </w:sectPr>
      </w:pPr>
    </w:p>
    <w:p w14:paraId="322C356B" w14:textId="77777777" w:rsidR="00806CC0" w:rsidRDefault="006F084B" w:rsidP="00806CC0">
      <w:pPr>
        <w:pStyle w:val="BodyText"/>
        <w:spacing w:before="1" w:line="245" w:lineRule="auto"/>
        <w:ind w:left="0" w:right="268"/>
        <w:rPr>
          <w:rFonts w:ascii="Franklin Gothic Medium" w:hAnsi="Franklin Gothic Medium"/>
          <w:sz w:val="12"/>
          <w:szCs w:val="12"/>
        </w:rPr>
        <w:sectPr w:rsidR="00806CC0" w:rsidSect="00806CC0">
          <w:type w:val="continuous"/>
          <w:pgSz w:w="11906" w:h="16838" w:code="9"/>
          <w:pgMar w:top="1701" w:right="567" w:bottom="851" w:left="567" w:header="284" w:footer="851" w:gutter="0"/>
          <w:cols w:num="2" w:space="709"/>
          <w:titlePg/>
          <w:docGrid w:linePitch="360"/>
        </w:sectPr>
      </w:pPr>
      <w:r>
        <w:rPr>
          <w:rFonts w:ascii="Franklin Gothic Medium" w:hAnsi="Franklin Gothic Medium"/>
          <w:sz w:val="12"/>
          <w:szCs w:val="12"/>
        </w:rPr>
        <w:br w:type="column"/>
      </w:r>
    </w:p>
    <w:p w14:paraId="650A28BA" w14:textId="77777777" w:rsidR="00806CC0" w:rsidRDefault="00806CC0" w:rsidP="00806CC0">
      <w:pPr>
        <w:pStyle w:val="BodyText"/>
        <w:spacing w:before="1" w:line="245" w:lineRule="auto"/>
        <w:ind w:left="0" w:right="268"/>
        <w:rPr>
          <w:rFonts w:ascii="Franklin Gothic Medium" w:hAnsi="Franklin Gothic Medium"/>
          <w:b/>
          <w:bCs/>
          <w:w w:val="105"/>
          <w:kern w:val="32"/>
          <w:lang w:eastAsia="ja-JP"/>
        </w:rPr>
      </w:pPr>
    </w:p>
    <w:p w14:paraId="51C96620" w14:textId="77777777" w:rsidR="00806CC0" w:rsidRPr="00832870" w:rsidRDefault="006F084B" w:rsidP="00806CC0">
      <w:pPr>
        <w:pStyle w:val="BodyText"/>
        <w:spacing w:before="1" w:line="245" w:lineRule="auto"/>
        <w:ind w:left="0" w:right="268"/>
        <w:rPr>
          <w:rFonts w:ascii="Franklin Gothic Medium" w:hAnsi="Franklin Gothic Medium"/>
          <w:bCs/>
          <w:color w:val="646D7C"/>
          <w:w w:val="105"/>
          <w:kern w:val="32"/>
          <w:lang w:eastAsia="ja-JP"/>
        </w:rPr>
      </w:pPr>
      <w:r w:rsidRPr="00B428DD">
        <w:rPr>
          <w:rFonts w:ascii="Franklin Gothic Medium" w:hAnsi="Franklin Gothic Medium"/>
          <w:b/>
          <w:bCs/>
          <w:color w:val="646D7C"/>
          <w:w w:val="105"/>
          <w:kern w:val="32"/>
          <w:lang w:eastAsia="ja-JP"/>
        </w:rPr>
        <w:t xml:space="preserve">What is this product? </w:t>
      </w:r>
    </w:p>
    <w:p w14:paraId="365FAB73" w14:textId="77777777" w:rsidR="00806CC0" w:rsidRPr="00832870" w:rsidRDefault="00806CC0" w:rsidP="00806CC0">
      <w:pPr>
        <w:pStyle w:val="BodyText"/>
        <w:spacing w:before="1" w:line="245" w:lineRule="auto"/>
        <w:ind w:left="0" w:right="268"/>
        <w:rPr>
          <w:rFonts w:ascii="Franklin Gothic Medium" w:hAnsi="Franklin Gothic Medium"/>
          <w:bCs/>
          <w:color w:val="646D7C"/>
          <w:w w:val="105"/>
          <w:kern w:val="32"/>
          <w:sz w:val="12"/>
          <w:szCs w:val="12"/>
          <w:lang w:eastAsia="ja-JP"/>
        </w:rPr>
      </w:pPr>
    </w:p>
    <w:p w14:paraId="0F411BBE" w14:textId="77777777" w:rsidR="00806CC0" w:rsidRPr="00392E95" w:rsidRDefault="006F084B" w:rsidP="00806CC0">
      <w:pPr>
        <w:pStyle w:val="BodyText"/>
        <w:ind w:left="0" w:right="128"/>
        <w:jc w:val="both"/>
        <w:rPr>
          <w:rFonts w:ascii="Franklin Gothic Medium" w:hAnsi="Franklin Gothic Medium"/>
          <w:w w:val="105"/>
        </w:rPr>
      </w:pPr>
      <w:r w:rsidRPr="00FA5AEF">
        <w:rPr>
          <w:rFonts w:ascii="Franklin Gothic Medium" w:hAnsi="Franklin Gothic Medium"/>
          <w:w w:val="105"/>
        </w:rPr>
        <w:t>AXA World Funds – Global Strategic Bonds (the “Sub-Fund”)</w:t>
      </w:r>
      <w:r w:rsidRPr="00FA5AEF">
        <w:rPr>
          <w:rFonts w:ascii="Franklin Gothic Medium" w:hAnsi="Franklin Gothic Medium"/>
          <w:spacing w:val="6"/>
          <w:w w:val="105"/>
        </w:rPr>
        <w:t xml:space="preserve"> </w:t>
      </w:r>
      <w:r w:rsidRPr="00FA5AEF">
        <w:rPr>
          <w:rFonts w:ascii="Franklin Gothic Medium" w:hAnsi="Franklin Gothic Medium"/>
          <w:w w:val="105"/>
        </w:rPr>
        <w:t>is</w:t>
      </w:r>
      <w:r w:rsidRPr="00FA5AEF">
        <w:rPr>
          <w:rFonts w:ascii="Franklin Gothic Medium" w:hAnsi="Franklin Gothic Medium"/>
          <w:spacing w:val="6"/>
          <w:w w:val="105"/>
        </w:rPr>
        <w:t xml:space="preserve"> </w:t>
      </w:r>
      <w:r w:rsidRPr="00FA5AEF">
        <w:rPr>
          <w:rFonts w:ascii="Franklin Gothic Medium" w:hAnsi="Franklin Gothic Medium"/>
          <w:w w:val="105"/>
        </w:rPr>
        <w:t>constituted</w:t>
      </w:r>
      <w:r w:rsidRPr="00FA5AEF">
        <w:rPr>
          <w:rFonts w:ascii="Franklin Gothic Medium" w:hAnsi="Franklin Gothic Medium"/>
          <w:spacing w:val="5"/>
          <w:w w:val="105"/>
        </w:rPr>
        <w:t xml:space="preserve"> </w:t>
      </w:r>
      <w:r w:rsidRPr="00FA5AEF">
        <w:rPr>
          <w:rFonts w:ascii="Franklin Gothic Medium" w:hAnsi="Franklin Gothic Medium"/>
          <w:w w:val="105"/>
        </w:rPr>
        <w:t>in</w:t>
      </w:r>
      <w:r w:rsidRPr="00FA5AEF">
        <w:rPr>
          <w:rFonts w:ascii="Franklin Gothic Medium" w:hAnsi="Franklin Gothic Medium"/>
          <w:spacing w:val="6"/>
          <w:w w:val="105"/>
        </w:rPr>
        <w:t xml:space="preserve"> </w:t>
      </w:r>
      <w:r w:rsidRPr="00FA5AEF">
        <w:rPr>
          <w:rFonts w:ascii="Franklin Gothic Medium" w:hAnsi="Franklin Gothic Medium"/>
          <w:w w:val="105"/>
        </w:rPr>
        <w:t>the</w:t>
      </w:r>
      <w:r w:rsidRPr="00FA5AEF">
        <w:rPr>
          <w:rFonts w:ascii="Franklin Gothic Medium" w:hAnsi="Franklin Gothic Medium"/>
          <w:spacing w:val="7"/>
          <w:w w:val="105"/>
        </w:rPr>
        <w:t xml:space="preserve"> </w:t>
      </w:r>
      <w:r w:rsidRPr="00FA5AEF">
        <w:rPr>
          <w:rFonts w:ascii="Franklin Gothic Medium" w:hAnsi="Franklin Gothic Medium"/>
          <w:w w:val="105"/>
        </w:rPr>
        <w:t>form</w:t>
      </w:r>
      <w:r w:rsidRPr="00FA5AEF">
        <w:rPr>
          <w:rFonts w:ascii="Franklin Gothic Medium" w:hAnsi="Franklin Gothic Medium"/>
          <w:spacing w:val="6"/>
          <w:w w:val="105"/>
        </w:rPr>
        <w:t xml:space="preserve"> </w:t>
      </w:r>
      <w:r w:rsidRPr="00FA5AEF">
        <w:rPr>
          <w:rFonts w:ascii="Franklin Gothic Medium" w:hAnsi="Franklin Gothic Medium"/>
          <w:w w:val="105"/>
        </w:rPr>
        <w:t>of</w:t>
      </w:r>
      <w:r w:rsidRPr="00FA5AEF">
        <w:rPr>
          <w:rFonts w:ascii="Franklin Gothic Medium" w:hAnsi="Franklin Gothic Medium"/>
          <w:spacing w:val="6"/>
          <w:w w:val="105"/>
        </w:rPr>
        <w:t xml:space="preserve"> </w:t>
      </w:r>
      <w:r w:rsidRPr="00FA5AEF">
        <w:rPr>
          <w:rFonts w:ascii="Franklin Gothic Medium" w:hAnsi="Franklin Gothic Medium"/>
          <w:w w:val="105"/>
        </w:rPr>
        <w:t>an</w:t>
      </w:r>
      <w:r w:rsidRPr="00FA5AEF">
        <w:rPr>
          <w:rFonts w:ascii="Franklin Gothic Medium" w:hAnsi="Franklin Gothic Medium"/>
          <w:spacing w:val="6"/>
          <w:w w:val="105"/>
        </w:rPr>
        <w:t xml:space="preserve"> </w:t>
      </w:r>
      <w:r w:rsidRPr="00FA5AEF">
        <w:rPr>
          <w:rFonts w:ascii="Franklin Gothic Medium" w:hAnsi="Franklin Gothic Medium"/>
          <w:w w:val="105"/>
        </w:rPr>
        <w:t>open-ended</w:t>
      </w:r>
      <w:r w:rsidRPr="00FA5AEF">
        <w:rPr>
          <w:rFonts w:ascii="Franklin Gothic Medium" w:hAnsi="Franklin Gothic Medium"/>
          <w:spacing w:val="6"/>
          <w:w w:val="105"/>
        </w:rPr>
        <w:t xml:space="preserve"> </w:t>
      </w:r>
      <w:r w:rsidRPr="00FA5AEF">
        <w:rPr>
          <w:rFonts w:ascii="Franklin Gothic Medium" w:hAnsi="Franklin Gothic Medium"/>
          <w:w w:val="105"/>
        </w:rPr>
        <w:t>compan</w:t>
      </w:r>
      <w:r w:rsidRPr="00FA5AEF">
        <w:rPr>
          <w:rFonts w:ascii="Franklin Gothic Medium" w:hAnsi="Franklin Gothic Medium"/>
          <w:spacing w:val="-16"/>
          <w:w w:val="105"/>
        </w:rPr>
        <w:t>y</w:t>
      </w:r>
      <w:r w:rsidRPr="00FA5AEF">
        <w:rPr>
          <w:rFonts w:ascii="Franklin Gothic Medium" w:hAnsi="Franklin Gothic Medium"/>
          <w:w w:val="105"/>
        </w:rPr>
        <w:t>.</w:t>
      </w:r>
      <w:r w:rsidRPr="00FA5AEF">
        <w:rPr>
          <w:rFonts w:ascii="Franklin Gothic Medium" w:hAnsi="Franklin Gothic Medium"/>
          <w:spacing w:val="7"/>
          <w:w w:val="105"/>
        </w:rPr>
        <w:t xml:space="preserve"> </w:t>
      </w:r>
      <w:r w:rsidRPr="00FA5AEF">
        <w:rPr>
          <w:rFonts w:ascii="Franklin Gothic Medium" w:hAnsi="Franklin Gothic Medium"/>
          <w:w w:val="105"/>
        </w:rPr>
        <w:t>It</w:t>
      </w:r>
      <w:r w:rsidRPr="00FA5AEF">
        <w:rPr>
          <w:rFonts w:ascii="Franklin Gothic Medium" w:hAnsi="Franklin Gothic Medium"/>
          <w:spacing w:val="6"/>
          <w:w w:val="105"/>
        </w:rPr>
        <w:t xml:space="preserve"> </w:t>
      </w:r>
      <w:r w:rsidRPr="00FA5AEF">
        <w:rPr>
          <w:rFonts w:ascii="Franklin Gothic Medium" w:hAnsi="Franklin Gothic Medium"/>
          <w:w w:val="105"/>
        </w:rPr>
        <w:t>is</w:t>
      </w:r>
      <w:r w:rsidRPr="00FA5AEF">
        <w:rPr>
          <w:rFonts w:ascii="Franklin Gothic Medium" w:hAnsi="Franklin Gothic Medium"/>
          <w:spacing w:val="6"/>
          <w:w w:val="105"/>
        </w:rPr>
        <w:t xml:space="preserve"> </w:t>
      </w:r>
      <w:r w:rsidRPr="00FA5AEF">
        <w:rPr>
          <w:rFonts w:ascii="Franklin Gothic Medium" w:hAnsi="Franklin Gothic Medium"/>
          <w:w w:val="105"/>
        </w:rPr>
        <w:t>domiciled</w:t>
      </w:r>
      <w:r w:rsidRPr="00FA5AEF">
        <w:rPr>
          <w:rFonts w:ascii="Franklin Gothic Medium" w:hAnsi="Franklin Gothic Medium"/>
          <w:spacing w:val="6"/>
          <w:w w:val="105"/>
        </w:rPr>
        <w:t xml:space="preserve"> </w:t>
      </w:r>
      <w:r w:rsidRPr="00FA5AEF">
        <w:rPr>
          <w:rFonts w:ascii="Franklin Gothic Medium" w:hAnsi="Franklin Gothic Medium"/>
          <w:w w:val="105"/>
        </w:rPr>
        <w:t>in</w:t>
      </w:r>
      <w:r w:rsidRPr="00FA5AEF">
        <w:rPr>
          <w:rFonts w:ascii="Franklin Gothic Medium" w:hAnsi="Franklin Gothic Medium"/>
          <w:spacing w:val="6"/>
          <w:w w:val="105"/>
        </w:rPr>
        <w:t xml:space="preserve"> </w:t>
      </w:r>
      <w:r w:rsidRPr="00392E95">
        <w:rPr>
          <w:rFonts w:ascii="Franklin Gothic Medium" w:hAnsi="Franklin Gothic Medium"/>
          <w:w w:val="105"/>
        </w:rPr>
        <w:t>Luxembourg</w:t>
      </w:r>
      <w:r w:rsidRPr="00392E95">
        <w:rPr>
          <w:rFonts w:ascii="Franklin Gothic Medium" w:hAnsi="Franklin Gothic Medium"/>
          <w:spacing w:val="5"/>
          <w:w w:val="105"/>
        </w:rPr>
        <w:t xml:space="preserve"> </w:t>
      </w:r>
      <w:r w:rsidRPr="00392E95">
        <w:rPr>
          <w:rFonts w:ascii="Franklin Gothic Medium" w:hAnsi="Franklin Gothic Medium"/>
          <w:w w:val="105"/>
        </w:rPr>
        <w:t>and</w:t>
      </w:r>
      <w:r w:rsidRPr="00392E95">
        <w:rPr>
          <w:rFonts w:ascii="Franklin Gothic Medium" w:hAnsi="Franklin Gothic Medium"/>
          <w:spacing w:val="6"/>
          <w:w w:val="105"/>
        </w:rPr>
        <w:t xml:space="preserve"> </w:t>
      </w:r>
      <w:r w:rsidRPr="00392E95">
        <w:rPr>
          <w:rFonts w:ascii="Franklin Gothic Medium" w:hAnsi="Franklin Gothic Medium"/>
          <w:w w:val="105"/>
        </w:rPr>
        <w:t>its</w:t>
      </w:r>
      <w:r w:rsidRPr="00392E95">
        <w:rPr>
          <w:rFonts w:ascii="Franklin Gothic Medium" w:hAnsi="Franklin Gothic Medium"/>
          <w:spacing w:val="6"/>
          <w:w w:val="105"/>
        </w:rPr>
        <w:t xml:space="preserve"> </w:t>
      </w:r>
      <w:r w:rsidRPr="00392E95">
        <w:rPr>
          <w:rFonts w:ascii="Franklin Gothic Medium" w:hAnsi="Franklin Gothic Medium"/>
          <w:w w:val="105"/>
        </w:rPr>
        <w:t>home</w:t>
      </w:r>
      <w:r w:rsidRPr="00392E95">
        <w:rPr>
          <w:rFonts w:ascii="Franklin Gothic Medium" w:hAnsi="Franklin Gothic Medium"/>
          <w:spacing w:val="7"/>
          <w:w w:val="105"/>
        </w:rPr>
        <w:t xml:space="preserve"> </w:t>
      </w:r>
      <w:r w:rsidRPr="00392E95">
        <w:rPr>
          <w:rFonts w:ascii="Franklin Gothic Medium" w:hAnsi="Franklin Gothic Medium"/>
          <w:w w:val="105"/>
        </w:rPr>
        <w:t>regulator</w:t>
      </w:r>
      <w:r w:rsidRPr="00392E95">
        <w:rPr>
          <w:rFonts w:ascii="Franklin Gothic Medium" w:hAnsi="Franklin Gothic Medium"/>
          <w:spacing w:val="5"/>
          <w:w w:val="105"/>
        </w:rPr>
        <w:t xml:space="preserve"> </w:t>
      </w:r>
      <w:r w:rsidRPr="00392E95">
        <w:rPr>
          <w:rFonts w:ascii="Franklin Gothic Medium" w:hAnsi="Franklin Gothic Medium"/>
          <w:w w:val="105"/>
        </w:rPr>
        <w:t>is</w:t>
      </w:r>
      <w:r w:rsidRPr="00392E95">
        <w:rPr>
          <w:rFonts w:ascii="Franklin Gothic Medium" w:hAnsi="Franklin Gothic Medium"/>
          <w:spacing w:val="6"/>
          <w:w w:val="105"/>
        </w:rPr>
        <w:t xml:space="preserve"> </w:t>
      </w:r>
      <w:r w:rsidRPr="00392E95">
        <w:rPr>
          <w:rFonts w:ascii="Franklin Gothic Medium" w:hAnsi="Franklin Gothic Medium"/>
          <w:w w:val="105"/>
        </w:rPr>
        <w:t>the</w:t>
      </w:r>
      <w:r w:rsidRPr="00392E95">
        <w:rPr>
          <w:rFonts w:ascii="Franklin Gothic Medium" w:hAnsi="Franklin Gothic Medium"/>
          <w:spacing w:val="6"/>
          <w:w w:val="105"/>
        </w:rPr>
        <w:t xml:space="preserve"> </w:t>
      </w:r>
      <w:r w:rsidRPr="00392E95">
        <w:rPr>
          <w:rFonts w:ascii="Franklin Gothic Medium" w:hAnsi="Franklin Gothic Medium"/>
          <w:w w:val="105"/>
        </w:rPr>
        <w:t>"Commission</w:t>
      </w:r>
      <w:r w:rsidRPr="00392E95">
        <w:rPr>
          <w:rFonts w:ascii="Franklin Gothic Medium" w:hAnsi="Franklin Gothic Medium"/>
          <w:spacing w:val="5"/>
          <w:w w:val="105"/>
        </w:rPr>
        <w:t xml:space="preserve"> </w:t>
      </w:r>
      <w:r w:rsidRPr="00392E95">
        <w:rPr>
          <w:rFonts w:ascii="Franklin Gothic Medium" w:hAnsi="Franklin Gothic Medium"/>
          <w:w w:val="105"/>
        </w:rPr>
        <w:t>de</w:t>
      </w:r>
      <w:r w:rsidRPr="00392E95">
        <w:rPr>
          <w:rFonts w:ascii="Franklin Gothic Medium" w:hAnsi="Franklin Gothic Medium"/>
          <w:w w:val="110"/>
        </w:rPr>
        <w:t xml:space="preserve"> </w:t>
      </w:r>
      <w:r w:rsidRPr="00392E95">
        <w:rPr>
          <w:rFonts w:ascii="Franklin Gothic Medium" w:hAnsi="Franklin Gothic Medium"/>
          <w:w w:val="105"/>
        </w:rPr>
        <w:t>Surveillance</w:t>
      </w:r>
      <w:r w:rsidRPr="00392E95">
        <w:rPr>
          <w:rFonts w:ascii="Franklin Gothic Medium" w:hAnsi="Franklin Gothic Medium"/>
          <w:spacing w:val="-21"/>
          <w:w w:val="105"/>
        </w:rPr>
        <w:t xml:space="preserve"> </w:t>
      </w:r>
      <w:r w:rsidRPr="00392E95">
        <w:rPr>
          <w:rFonts w:ascii="Franklin Gothic Medium" w:hAnsi="Franklin Gothic Medium"/>
          <w:w w:val="105"/>
        </w:rPr>
        <w:t>du</w:t>
      </w:r>
      <w:r w:rsidRPr="00392E95">
        <w:rPr>
          <w:rFonts w:ascii="Franklin Gothic Medium" w:hAnsi="Franklin Gothic Medium"/>
          <w:spacing w:val="-20"/>
          <w:w w:val="105"/>
        </w:rPr>
        <w:t xml:space="preserve"> </w:t>
      </w:r>
      <w:r w:rsidRPr="00392E95">
        <w:rPr>
          <w:rFonts w:ascii="Franklin Gothic Medium" w:hAnsi="Franklin Gothic Medium"/>
          <w:w w:val="105"/>
        </w:rPr>
        <w:t>Secteur</w:t>
      </w:r>
      <w:r w:rsidRPr="00392E95">
        <w:rPr>
          <w:rFonts w:ascii="Franklin Gothic Medium" w:hAnsi="Franklin Gothic Medium"/>
          <w:spacing w:val="-20"/>
          <w:w w:val="105"/>
        </w:rPr>
        <w:t xml:space="preserve"> </w:t>
      </w:r>
      <w:r w:rsidRPr="00392E95">
        <w:rPr>
          <w:rFonts w:ascii="Franklin Gothic Medium" w:hAnsi="Franklin Gothic Medium"/>
          <w:w w:val="105"/>
        </w:rPr>
        <w:t>Financier"</w:t>
      </w:r>
      <w:r w:rsidRPr="00392E95">
        <w:rPr>
          <w:rFonts w:ascii="Franklin Gothic Medium" w:hAnsi="Franklin Gothic Medium"/>
          <w:spacing w:val="-20"/>
          <w:w w:val="105"/>
        </w:rPr>
        <w:t xml:space="preserve"> </w:t>
      </w:r>
      <w:r w:rsidRPr="00392E95">
        <w:rPr>
          <w:rFonts w:ascii="Franklin Gothic Medium" w:hAnsi="Franklin Gothic Medium"/>
          <w:w w:val="105"/>
        </w:rPr>
        <w:t>(C</w:t>
      </w:r>
      <w:r w:rsidRPr="00392E95">
        <w:rPr>
          <w:rFonts w:ascii="Franklin Gothic Medium" w:hAnsi="Franklin Gothic Medium"/>
          <w:spacing w:val="2"/>
          <w:w w:val="105"/>
        </w:rPr>
        <w:t>S</w:t>
      </w:r>
      <w:r w:rsidRPr="00392E95">
        <w:rPr>
          <w:rFonts w:ascii="Franklin Gothic Medium" w:hAnsi="Franklin Gothic Medium"/>
          <w:w w:val="105"/>
        </w:rPr>
        <w:t>SF).</w:t>
      </w:r>
    </w:p>
    <w:p w14:paraId="4FD20E01" w14:textId="77777777" w:rsidR="00806CC0" w:rsidRPr="00392E95" w:rsidRDefault="00806CC0" w:rsidP="00806CC0">
      <w:pPr>
        <w:pStyle w:val="BodyText"/>
        <w:ind w:left="0" w:right="128"/>
        <w:rPr>
          <w:rFonts w:ascii="Franklin Gothic Medium" w:hAnsi="Franklin Gothic Medium"/>
        </w:rPr>
        <w:sectPr w:rsidR="00806CC0" w:rsidRPr="00392E95" w:rsidSect="00806CC0">
          <w:type w:val="continuous"/>
          <w:pgSz w:w="11906" w:h="16838" w:code="9"/>
          <w:pgMar w:top="1701" w:right="567" w:bottom="851" w:left="567" w:header="284" w:footer="851" w:gutter="0"/>
          <w:cols w:space="709"/>
          <w:titlePg/>
          <w:docGrid w:linePitch="360"/>
        </w:sectPr>
      </w:pPr>
    </w:p>
    <w:p w14:paraId="48702F3A" w14:textId="77777777" w:rsidR="00806CC0" w:rsidRPr="00FA5AEF" w:rsidRDefault="006F084B" w:rsidP="00806CC0">
      <w:pPr>
        <w:pStyle w:val="BodyText"/>
        <w:ind w:left="0" w:right="128"/>
        <w:rPr>
          <w:rFonts w:ascii="Franklin Gothic Medium" w:hAnsi="Franklin Gothic Medium"/>
        </w:rPr>
      </w:pPr>
      <w:r w:rsidRPr="00FA5AEF">
        <w:rPr>
          <w:rFonts w:ascii="Franklin Gothic Medium" w:hAnsi="Franklin Gothic Medium"/>
          <w:noProof/>
          <w:lang w:val="en-AU" w:eastAsia="zh-CN"/>
        </w:rPr>
        <mc:AlternateContent>
          <mc:Choice Requires="wpg">
            <w:drawing>
              <wp:anchor distT="0" distB="0" distL="114300" distR="114300" simplePos="0" relativeHeight="251660288" behindDoc="1" locked="0" layoutInCell="1" allowOverlap="1">
                <wp:simplePos x="0" y="0"/>
                <wp:positionH relativeFrom="page">
                  <wp:posOffset>370205</wp:posOffset>
                </wp:positionH>
                <wp:positionV relativeFrom="paragraph">
                  <wp:posOffset>55245</wp:posOffset>
                </wp:positionV>
                <wp:extent cx="6983730" cy="1270"/>
                <wp:effectExtent l="8255" t="11430" r="8890" b="6350"/>
                <wp:wrapNone/>
                <wp:docPr id="128" name="Group 9"/>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129" name="Freeform 10"/>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0">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 o:spid="_x0000_s1033" style="width:549.9pt;height:0.1pt;margin-top:4.35pt;margin-left:29.15pt;mso-position-horizontal-relative:page;position:absolute;z-index:-251655168" coordorigin="454,-20" coordsize="10998,2">
                <v:shape id="Freeform 10" o:spid="_x0000_s1034"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14:paraId="12D0AF5F" w14:textId="77777777" w:rsidR="00806CC0" w:rsidRPr="00392E95" w:rsidRDefault="00806CC0" w:rsidP="00806CC0">
      <w:pPr>
        <w:spacing w:line="150" w:lineRule="exact"/>
        <w:rPr>
          <w:rFonts w:ascii="Franklin Gothic Medium" w:hAnsi="Franklin Gothic Medium"/>
          <w:sz w:val="18"/>
          <w:szCs w:val="18"/>
          <w:lang w:val="en-US"/>
        </w:rPr>
        <w:sectPr w:rsidR="00806CC0" w:rsidRPr="00392E95" w:rsidSect="00806CC0">
          <w:type w:val="continuous"/>
          <w:pgSz w:w="11906" w:h="16838" w:code="9"/>
          <w:pgMar w:top="1701" w:right="567" w:bottom="851" w:left="567" w:header="284" w:footer="851" w:gutter="0"/>
          <w:cols w:num="2" w:space="709"/>
          <w:titlePg/>
          <w:docGrid w:linePitch="360"/>
        </w:sectPr>
      </w:pPr>
    </w:p>
    <w:p w14:paraId="6AE4872E" w14:textId="77777777" w:rsidR="00806CC0" w:rsidRPr="00FA5AEF" w:rsidRDefault="006F084B" w:rsidP="00806CC0">
      <w:pPr>
        <w:pStyle w:val="Heading1"/>
        <w:spacing w:before="70"/>
        <w:ind w:right="1404"/>
        <w:jc w:val="both"/>
        <w:rPr>
          <w:rFonts w:ascii="Franklin Gothic Medium" w:hAnsi="Franklin Gothic Medium"/>
          <w:b w:val="0"/>
          <w:i/>
          <w:color w:val="646D7C"/>
          <w:w w:val="0"/>
          <w:sz w:val="18"/>
          <w:szCs w:val="18"/>
          <w:highlight w:val="yellow"/>
          <w:lang w:val="en-US"/>
        </w:rPr>
      </w:pPr>
      <w:r w:rsidRPr="00491A47">
        <w:rPr>
          <w:rFonts w:ascii="Franklin Gothic Medium" w:hAnsi="Franklin Gothic Medium"/>
          <w:color w:val="646D7C"/>
          <w:w w:val="105"/>
          <w:sz w:val="18"/>
          <w:szCs w:val="18"/>
          <w:lang w:val="en-US"/>
        </w:rPr>
        <w:t>Investment Objective and Strategy</w:t>
      </w:r>
      <w:r w:rsidRPr="00832870">
        <w:rPr>
          <w:rFonts w:ascii="Franklin Gothic Medium" w:hAnsi="Franklin Gothic Medium"/>
          <w:b w:val="0"/>
          <w:color w:val="646D7C"/>
          <w:w w:val="105"/>
          <w:sz w:val="18"/>
          <w:szCs w:val="18"/>
          <w:lang w:val="en-US"/>
        </w:rPr>
        <w:t xml:space="preserve"> </w:t>
      </w:r>
    </w:p>
    <w:p w14:paraId="5C22EE57" w14:textId="77777777" w:rsidR="00806CC0" w:rsidRPr="00832870" w:rsidRDefault="006F084B" w:rsidP="00806CC0">
      <w:pPr>
        <w:pStyle w:val="Heading2"/>
        <w:ind w:left="0" w:right="3472"/>
        <w:jc w:val="both"/>
        <w:rPr>
          <w:rFonts w:ascii="Franklin Gothic Medium" w:hAnsi="Franklin Gothic Medium"/>
          <w:bCs w:val="0"/>
          <w:color w:val="757F96"/>
          <w:sz w:val="18"/>
          <w:szCs w:val="18"/>
        </w:rPr>
      </w:pPr>
      <w:r w:rsidRPr="00FA5AEF">
        <w:rPr>
          <w:rFonts w:ascii="Franklin Gothic Medium" w:hAnsi="Franklin Gothic Medium"/>
          <w:color w:val="757F96"/>
          <w:sz w:val="18"/>
          <w:szCs w:val="18"/>
        </w:rPr>
        <w:t>Objective</w:t>
      </w:r>
    </w:p>
    <w:p w14:paraId="431E588C" w14:textId="77777777" w:rsidR="00806CC0" w:rsidRPr="00832870" w:rsidRDefault="006F084B" w:rsidP="00806CC0">
      <w:pPr>
        <w:pStyle w:val="BodyText"/>
        <w:spacing w:before="34" w:line="246" w:lineRule="auto"/>
        <w:ind w:left="0"/>
        <w:jc w:val="both"/>
        <w:rPr>
          <w:rStyle w:val="DeltaViewInsertion"/>
          <w:rFonts w:ascii="Franklin Gothic Medium" w:hAnsi="Franklin Gothic Medium"/>
          <w:color w:val="auto"/>
          <w:w w:val="105"/>
          <w:u w:val="none"/>
        </w:rPr>
      </w:pPr>
      <w:r w:rsidRPr="00FA5AEF">
        <w:rPr>
          <w:rStyle w:val="DeltaViewInsertion"/>
          <w:rFonts w:ascii="Franklin Gothic Medium" w:hAnsi="Franklin Gothic Medium"/>
          <w:color w:val="auto"/>
          <w:w w:val="105"/>
          <w:u w:val="none"/>
        </w:rPr>
        <w:t>To seek both income and growth of your investment, in USD, from an active</w:t>
      </w:r>
      <w:r w:rsidRPr="00392E95">
        <w:rPr>
          <w:rStyle w:val="DeltaViewInsertion"/>
          <w:rFonts w:ascii="Franklin Gothic Medium" w:hAnsi="Franklin Gothic Medium"/>
          <w:color w:val="auto"/>
          <w:w w:val="105"/>
          <w:u w:val="none"/>
        </w:rPr>
        <w:t>ly managed bond portfolio.</w:t>
      </w:r>
    </w:p>
    <w:p w14:paraId="7E37BDA2" w14:textId="77777777" w:rsidR="00806CC0" w:rsidRDefault="00806CC0" w:rsidP="00806CC0">
      <w:pPr>
        <w:pStyle w:val="BodyText"/>
        <w:spacing w:before="34" w:line="246" w:lineRule="auto"/>
        <w:ind w:left="0"/>
        <w:jc w:val="both"/>
        <w:rPr>
          <w:rStyle w:val="DeltaViewInsertion"/>
          <w:rFonts w:ascii="Franklin Gothic Medium" w:hAnsi="Franklin Gothic Medium"/>
          <w:color w:val="auto"/>
          <w:w w:val="105"/>
        </w:rPr>
      </w:pPr>
    </w:p>
    <w:p w14:paraId="3B72FAB2" w14:textId="77777777" w:rsidR="00806CC0" w:rsidRDefault="006F084B" w:rsidP="00806CC0">
      <w:pPr>
        <w:pStyle w:val="Heading2"/>
        <w:tabs>
          <w:tab w:val="left" w:pos="1276"/>
        </w:tabs>
        <w:ind w:left="0" w:right="2905"/>
        <w:jc w:val="both"/>
        <w:rPr>
          <w:rFonts w:ascii="Franklin Gothic Medium" w:hAnsi="Franklin Gothic Medium"/>
          <w:color w:val="757F96"/>
          <w:w w:val="105"/>
          <w:sz w:val="18"/>
          <w:szCs w:val="18"/>
        </w:rPr>
      </w:pPr>
      <w:r>
        <w:rPr>
          <w:rFonts w:ascii="Franklin Gothic Medium" w:hAnsi="Franklin Gothic Medium"/>
          <w:color w:val="757F96"/>
          <w:w w:val="105"/>
          <w:sz w:val="18"/>
          <w:szCs w:val="18"/>
        </w:rPr>
        <w:t xml:space="preserve">Investment </w:t>
      </w:r>
      <w:r w:rsidRPr="00B428DD">
        <w:rPr>
          <w:rFonts w:ascii="Franklin Gothic Medium" w:hAnsi="Franklin Gothic Medium"/>
          <w:color w:val="757F96"/>
          <w:w w:val="105"/>
          <w:sz w:val="18"/>
          <w:szCs w:val="18"/>
        </w:rPr>
        <w:t>Strategy</w:t>
      </w:r>
    </w:p>
    <w:p w14:paraId="45084878" w14:textId="37889C55" w:rsidR="00806CC0" w:rsidRPr="00286FA8" w:rsidRDefault="006F084B" w:rsidP="00806CC0">
      <w:pPr>
        <w:pStyle w:val="Heading2"/>
        <w:tabs>
          <w:tab w:val="left" w:pos="1276"/>
        </w:tabs>
        <w:ind w:left="0" w:right="69"/>
        <w:jc w:val="both"/>
        <w:rPr>
          <w:rFonts w:ascii="Franklin Gothic Medium" w:hAnsi="Franklin Gothic Medium"/>
          <w:b w:val="0"/>
          <w:bCs w:val="0"/>
          <w:w w:val="105"/>
          <w:sz w:val="18"/>
          <w:szCs w:val="18"/>
        </w:rPr>
      </w:pPr>
      <w:r w:rsidRPr="003B0874">
        <w:rPr>
          <w:rFonts w:ascii="Franklin Gothic Medium" w:hAnsi="Franklin Gothic Medium"/>
          <w:b w:val="0"/>
          <w:bCs w:val="0"/>
          <w:w w:val="105"/>
          <w:sz w:val="18"/>
          <w:szCs w:val="18"/>
        </w:rPr>
        <w:t xml:space="preserve">The Sub-Fund is actively managed without reference to any </w:t>
      </w:r>
      <w:r w:rsidRPr="00286FA8">
        <w:rPr>
          <w:rFonts w:ascii="Franklin Gothic Medium" w:hAnsi="Franklin Gothic Medium"/>
          <w:b w:val="0"/>
          <w:bCs w:val="0"/>
          <w:w w:val="105"/>
          <w:sz w:val="18"/>
          <w:szCs w:val="18"/>
        </w:rPr>
        <w:t>benchmark. The Sub-Fund invests in bonds of any type (such as government bonds and corporate bonds), credit quality and currency from issuers anywhere in the world, including emerging markets (such as</w:t>
      </w:r>
      <w:r w:rsidR="00757636" w:rsidRPr="00286FA8">
        <w:t xml:space="preserve"> </w:t>
      </w:r>
      <w:ins w:id="15" w:author="Author" w:date="2025-05-08T23:30:00Z">
        <w:r w:rsidR="00B44506">
          <w:t xml:space="preserve">Hong Kong, Bangladesh, </w:t>
        </w:r>
      </w:ins>
      <w:r w:rsidR="00757636" w:rsidRPr="00286FA8">
        <w:rPr>
          <w:rFonts w:ascii="Franklin Gothic Medium" w:hAnsi="Franklin Gothic Medium"/>
          <w:b w:val="0"/>
          <w:bCs w:val="0"/>
          <w:w w:val="105"/>
          <w:sz w:val="18"/>
          <w:szCs w:val="18"/>
        </w:rPr>
        <w:t>Ukraine, Cote D’Ivoire, Honduras, Paraguay, Senegal, Egypt, Jamaica, Macedonia and Bahrain</w:t>
      </w:r>
      <w:r w:rsidRPr="00286FA8">
        <w:rPr>
          <w:rFonts w:ascii="Franklin Gothic Medium" w:hAnsi="Franklin Gothic Medium"/>
          <w:b w:val="0"/>
          <w:bCs w:val="0"/>
          <w:w w:val="105"/>
          <w:sz w:val="18"/>
          <w:szCs w:val="18"/>
        </w:rPr>
        <w:t>), and in money market instruments.</w:t>
      </w:r>
    </w:p>
    <w:p w14:paraId="69D0FA35" w14:textId="77777777" w:rsidR="00806CC0" w:rsidRPr="00286FA8" w:rsidRDefault="00806CC0" w:rsidP="00806CC0">
      <w:pPr>
        <w:pStyle w:val="Heading2"/>
        <w:tabs>
          <w:tab w:val="left" w:pos="1276"/>
        </w:tabs>
        <w:ind w:left="0" w:right="69"/>
        <w:jc w:val="both"/>
        <w:rPr>
          <w:rFonts w:ascii="Franklin Gothic Medium" w:hAnsi="Franklin Gothic Medium"/>
          <w:b w:val="0"/>
          <w:bCs w:val="0"/>
          <w:w w:val="105"/>
          <w:sz w:val="18"/>
          <w:szCs w:val="18"/>
        </w:rPr>
      </w:pPr>
    </w:p>
    <w:p w14:paraId="12A2FC6A" w14:textId="67F16A29" w:rsidR="008D05B8" w:rsidRDefault="006F084B" w:rsidP="00806CC0">
      <w:pPr>
        <w:pStyle w:val="Heading2"/>
        <w:tabs>
          <w:tab w:val="left" w:pos="1276"/>
        </w:tabs>
        <w:ind w:left="0" w:right="69"/>
        <w:jc w:val="both"/>
        <w:rPr>
          <w:rFonts w:ascii="Franklin Gothic Medium" w:hAnsi="Franklin Gothic Medium"/>
          <w:b w:val="0"/>
          <w:sz w:val="18"/>
          <w:szCs w:val="18"/>
        </w:rPr>
      </w:pPr>
      <w:r w:rsidRPr="00286FA8">
        <w:rPr>
          <w:rFonts w:ascii="Franklin Gothic Medium" w:hAnsi="Franklin Gothic Medium"/>
          <w:b w:val="0"/>
          <w:sz w:val="18"/>
          <w:szCs w:val="18"/>
          <w:lang w:val="en-GB"/>
        </w:rPr>
        <w:t>Specifically, the Sub-Fund invests mainly (i.e. at least 51% of net assets) in, fixed and floating rate, investment grade and sub-investment grade transferable debt securities, including inflation-linked bonds, debt securities issued by governments, public institutions and companies. It is expec</w:t>
      </w:r>
      <w:r w:rsidRPr="00EE4396">
        <w:rPr>
          <w:rFonts w:ascii="Franklin Gothic Medium" w:hAnsi="Franklin Gothic Medium"/>
          <w:b w:val="0"/>
          <w:sz w:val="18"/>
          <w:szCs w:val="18"/>
          <w:lang w:val="en-GB"/>
        </w:rPr>
        <w:t xml:space="preserve">ted that the Sub-Fund will invest at least </w:t>
      </w:r>
      <w:del w:id="16" w:author="Author" w:date="2025-05-08T23:30:00Z">
        <w:r w:rsidRPr="00286FA8" w:rsidDel="00B44506">
          <w:rPr>
            <w:rFonts w:ascii="Franklin Gothic Medium" w:hAnsi="Franklin Gothic Medium"/>
            <w:b w:val="0"/>
            <w:sz w:val="18"/>
            <w:szCs w:val="18"/>
            <w:lang w:val="en-GB"/>
          </w:rPr>
          <w:delText>two-thirds</w:delText>
        </w:r>
      </w:del>
      <w:ins w:id="17" w:author="Author" w:date="2025-05-08T23:30:00Z">
        <w:r w:rsidR="00B44506">
          <w:rPr>
            <w:rFonts w:ascii="Franklin Gothic Medium" w:hAnsi="Franklin Gothic Medium"/>
            <w:b w:val="0"/>
            <w:sz w:val="18"/>
            <w:szCs w:val="18"/>
            <w:lang w:val="en-GB"/>
          </w:rPr>
          <w:t>fourth</w:t>
        </w:r>
      </w:ins>
      <w:r w:rsidRPr="00286FA8">
        <w:rPr>
          <w:rFonts w:ascii="Franklin Gothic Medium" w:hAnsi="Franklin Gothic Medium"/>
          <w:b w:val="0"/>
          <w:sz w:val="18"/>
          <w:szCs w:val="18"/>
          <w:lang w:val="en-GB"/>
        </w:rPr>
        <w:t xml:space="preserve"> of its net assets in such securities under normal circumstances. </w:t>
      </w:r>
      <w:r w:rsidRPr="00286FA8">
        <w:rPr>
          <w:rFonts w:ascii="Franklin Gothic Medium" w:hAnsi="Franklin Gothic Medium"/>
          <w:b w:val="0"/>
          <w:sz w:val="18"/>
          <w:szCs w:val="18"/>
        </w:rPr>
        <w:t>The Sub-Fund may invest up to 100% of net assets in debt securities that are rated sub-investment grade or if unrated (i.e. neither the security itself nor its issuer has a credit rating) then deemed to be so by the Investment Manager</w:t>
      </w:r>
      <w:r w:rsidRPr="005D755D">
        <w:rPr>
          <w:rFonts w:ascii="Franklin Gothic Medium" w:hAnsi="Franklin Gothic Medium"/>
          <w:b w:val="0"/>
          <w:bCs w:val="0"/>
          <w:sz w:val="18"/>
          <w:szCs w:val="18"/>
        </w:rPr>
        <w:t>.</w:t>
      </w:r>
      <w:r w:rsidRPr="00286FA8">
        <w:rPr>
          <w:rFonts w:ascii="Franklin Gothic Medium" w:hAnsi="Franklin Gothic Medium"/>
          <w:b w:val="0"/>
          <w:sz w:val="18"/>
          <w:szCs w:val="18"/>
        </w:rPr>
        <w:t xml:space="preserve"> The Sub-Fund may invest up to </w:t>
      </w:r>
      <w:ins w:id="18" w:author="Author" w:date="2025-05-08T23:30:00Z">
        <w:r w:rsidR="00B44506">
          <w:rPr>
            <w:rFonts w:ascii="Franklin Gothic Medium" w:hAnsi="Franklin Gothic Medium"/>
            <w:b w:val="0"/>
            <w:sz w:val="18"/>
            <w:szCs w:val="18"/>
          </w:rPr>
          <w:t>100</w:t>
        </w:r>
      </w:ins>
      <w:del w:id="19" w:author="Author" w:date="2025-05-08T23:30:00Z">
        <w:r w:rsidRPr="00286FA8" w:rsidDel="00B44506">
          <w:rPr>
            <w:rFonts w:ascii="Franklin Gothic Medium" w:hAnsi="Franklin Gothic Medium"/>
            <w:b w:val="0"/>
            <w:sz w:val="18"/>
            <w:szCs w:val="18"/>
          </w:rPr>
          <w:delText>25</w:delText>
        </w:r>
      </w:del>
      <w:r w:rsidRPr="00286FA8">
        <w:rPr>
          <w:rFonts w:ascii="Franklin Gothic Medium" w:hAnsi="Franklin Gothic Medium"/>
          <w:b w:val="0"/>
          <w:sz w:val="18"/>
          <w:szCs w:val="18"/>
        </w:rPr>
        <w:t>% of net assets in securities issued or guaranteed by a single sovereign issuer</w:t>
      </w:r>
      <w:r w:rsidRPr="000A2976">
        <w:rPr>
          <w:rFonts w:ascii="Franklin Gothic Medium" w:hAnsi="Franklin Gothic Medium"/>
          <w:b w:val="0"/>
          <w:iCs/>
          <w:sz w:val="18"/>
          <w:szCs w:val="18"/>
        </w:rPr>
        <w:t xml:space="preserve"> </w:t>
      </w:r>
      <w:r w:rsidRPr="00286FA8">
        <w:rPr>
          <w:rFonts w:ascii="Franklin Gothic Medium" w:hAnsi="Franklin Gothic Medium"/>
          <w:b w:val="0"/>
          <w:sz w:val="18"/>
          <w:szCs w:val="18"/>
        </w:rPr>
        <w:t>(including its government and any public or local authority there) (</w:t>
      </w:r>
      <w:bookmarkStart w:id="20" w:name="_Hlk57039018"/>
      <w:r w:rsidRPr="00286FA8">
        <w:rPr>
          <w:rFonts w:ascii="Franklin Gothic Medium" w:hAnsi="Franklin Gothic Medium"/>
          <w:b w:val="0"/>
          <w:sz w:val="18"/>
          <w:szCs w:val="18"/>
        </w:rPr>
        <w:t xml:space="preserve">such as Ukraine, Cote D’Ivoire, Honduras, Paraguay, Senegal, Egypt, </w:t>
      </w:r>
      <w:r w:rsidRPr="00286FA8">
        <w:rPr>
          <w:rFonts w:ascii="Franklin Gothic Medium" w:hAnsi="Franklin Gothic Medium"/>
          <w:b w:val="0"/>
          <w:sz w:val="18"/>
          <w:szCs w:val="18"/>
        </w:rPr>
        <w:lastRenderedPageBreak/>
        <w:t>Jamaica, Macedonia and Bahrain</w:t>
      </w:r>
      <w:bookmarkEnd w:id="20"/>
      <w:r w:rsidRPr="00286FA8">
        <w:rPr>
          <w:rFonts w:ascii="Franklin Gothic Medium" w:hAnsi="Franklin Gothic Medium"/>
          <w:b w:val="0"/>
          <w:sz w:val="18"/>
          <w:szCs w:val="18"/>
        </w:rPr>
        <w:t>) that are</w:t>
      </w:r>
      <w:r w:rsidRPr="00832870">
        <w:rPr>
          <w:rFonts w:ascii="Franklin Gothic Medium" w:hAnsi="Franklin Gothic Medium"/>
          <w:b w:val="0"/>
          <w:sz w:val="18"/>
          <w:szCs w:val="18"/>
        </w:rPr>
        <w:t xml:space="preserve"> sub-investment grade. Please note that credit ratings of sovereign issuers may change from time to time and the abovementioned sovereigns is named only for reference and is subject to change from time to time. Such investments are based on the professional judgement of the Investment Manager whose reasons for investment may include favourable and positive outlook on the sovereign issuer based on the analysis of the Investment Manager. The Investment Manager believes it is necessary to retain the flexibility to invest in such investments in order to achieve the investment objective. </w:t>
      </w:r>
    </w:p>
    <w:p w14:paraId="2E182250" w14:textId="14AE9C1B" w:rsidR="008D05B8" w:rsidRDefault="008D05B8" w:rsidP="00806CC0">
      <w:pPr>
        <w:pStyle w:val="Heading2"/>
        <w:tabs>
          <w:tab w:val="left" w:pos="1276"/>
        </w:tabs>
        <w:ind w:left="0" w:right="69"/>
        <w:jc w:val="both"/>
        <w:rPr>
          <w:ins w:id="21" w:author="Author" w:date="2025-05-08T23:30:00Z"/>
          <w:rFonts w:ascii="Franklin Gothic Medium" w:hAnsi="Franklin Gothic Medium"/>
          <w:b w:val="0"/>
          <w:sz w:val="18"/>
          <w:szCs w:val="18"/>
        </w:rPr>
      </w:pPr>
    </w:p>
    <w:p w14:paraId="77559AFB" w14:textId="77777777" w:rsidR="00B44506" w:rsidRPr="00832870" w:rsidRDefault="00B44506" w:rsidP="00B44506">
      <w:pPr>
        <w:pStyle w:val="BodyText"/>
        <w:spacing w:before="34" w:line="246" w:lineRule="auto"/>
        <w:ind w:left="0"/>
        <w:jc w:val="both"/>
        <w:rPr>
          <w:ins w:id="22" w:author="Author" w:date="2025-05-08T23:30:00Z"/>
          <w:rStyle w:val="DeltaViewInsertion"/>
          <w:rFonts w:ascii="Franklin Gothic Medium" w:hAnsi="Franklin Gothic Medium"/>
          <w:color w:val="auto"/>
          <w:w w:val="105"/>
          <w:u w:val="none"/>
        </w:rPr>
      </w:pPr>
      <w:ins w:id="23" w:author="Author" w:date="2025-05-08T23:30:00Z">
        <w:r w:rsidRPr="00FA5AEF">
          <w:rPr>
            <w:rStyle w:val="DeltaViewInsertion"/>
            <w:rFonts w:ascii="Franklin Gothic Medium" w:hAnsi="Franklin Gothic Medium"/>
            <w:color w:val="auto"/>
            <w:w w:val="105"/>
            <w:u w:val="none"/>
          </w:rPr>
          <w:t>To seek both income and growth of your investment, in USD, from an active</w:t>
        </w:r>
        <w:r w:rsidRPr="00392E95">
          <w:rPr>
            <w:rStyle w:val="DeltaViewInsertion"/>
            <w:rFonts w:ascii="Franklin Gothic Medium" w:hAnsi="Franklin Gothic Medium"/>
            <w:color w:val="auto"/>
            <w:w w:val="105"/>
            <w:u w:val="none"/>
          </w:rPr>
          <w:t>ly managed bond portfolio.</w:t>
        </w:r>
      </w:ins>
    </w:p>
    <w:p w14:paraId="09A76EE2" w14:textId="77777777" w:rsidR="00B44506" w:rsidRDefault="00B44506" w:rsidP="00806CC0">
      <w:pPr>
        <w:pStyle w:val="Heading2"/>
        <w:tabs>
          <w:tab w:val="left" w:pos="1276"/>
        </w:tabs>
        <w:ind w:left="0" w:right="69"/>
        <w:jc w:val="both"/>
        <w:rPr>
          <w:rFonts w:ascii="Franklin Gothic Medium" w:hAnsi="Franklin Gothic Medium"/>
          <w:b w:val="0"/>
          <w:sz w:val="18"/>
          <w:szCs w:val="18"/>
        </w:rPr>
      </w:pPr>
    </w:p>
    <w:p w14:paraId="6EE92848" w14:textId="4741789B" w:rsidR="008D05B8" w:rsidRPr="00BC23CE" w:rsidRDefault="006F084B" w:rsidP="00BC23CE">
      <w:pPr>
        <w:pStyle w:val="MainBodyText"/>
        <w:jc w:val="both"/>
        <w:rPr>
          <w:rFonts w:ascii="Franklin Gothic Medium" w:hAnsi="Franklin Gothic Medium"/>
          <w:b/>
          <w:lang w:val="en-GB"/>
        </w:rPr>
      </w:pPr>
      <w:r w:rsidRPr="00BC23CE">
        <w:rPr>
          <w:rFonts w:ascii="Franklin Gothic Medium" w:hAnsi="Franklin Gothic Medium"/>
          <w:lang w:val="en-GB"/>
        </w:rPr>
        <w:t>The total assets of the Sub-Fund may be invested in or exposed to callable bonds</w:t>
      </w:r>
      <w:r w:rsidR="00560760" w:rsidRPr="00BC23CE">
        <w:rPr>
          <w:rFonts w:ascii="Franklin Gothic Medium" w:hAnsi="Franklin Gothic Medium"/>
          <w:lang w:val="en-GB"/>
        </w:rPr>
        <w:t xml:space="preserve"> without any specific limit</w:t>
      </w:r>
      <w:r w:rsidRPr="00BC23CE">
        <w:rPr>
          <w:rFonts w:ascii="Franklin Gothic Medium" w:hAnsi="Franklin Gothic Medium"/>
          <w:lang w:val="en-GB"/>
        </w:rPr>
        <w:t>.</w:t>
      </w:r>
      <w:r w:rsidR="008E79A2" w:rsidRPr="008E79A2">
        <w:rPr>
          <w:rFonts w:ascii="Franklin Gothic Medium" w:hAnsi="Franklin Gothic Medium"/>
          <w:lang w:val="en-GB"/>
        </w:rPr>
        <w:t xml:space="preserve"> </w:t>
      </w:r>
    </w:p>
    <w:p w14:paraId="7103B2BA" w14:textId="77777777" w:rsidR="00806CC0" w:rsidRPr="00832870" w:rsidRDefault="00806CC0" w:rsidP="00B731FE">
      <w:pPr>
        <w:pStyle w:val="Heading2"/>
        <w:tabs>
          <w:tab w:val="left" w:pos="1276"/>
        </w:tabs>
        <w:ind w:left="0" w:right="69"/>
        <w:jc w:val="both"/>
        <w:rPr>
          <w:rFonts w:ascii="Franklin Gothic Medium" w:hAnsi="Franklin Gothic Medium"/>
          <w:b w:val="0"/>
          <w:bCs w:val="0"/>
          <w:w w:val="105"/>
          <w:sz w:val="18"/>
          <w:szCs w:val="18"/>
        </w:rPr>
      </w:pPr>
    </w:p>
    <w:p w14:paraId="5335E31C" w14:textId="2A2788F2" w:rsidR="00B731FE" w:rsidRDefault="006F084B" w:rsidP="001555EA">
      <w:pPr>
        <w:pStyle w:val="Heading2"/>
        <w:tabs>
          <w:tab w:val="left" w:pos="1276"/>
        </w:tabs>
        <w:snapToGrid w:val="0"/>
        <w:ind w:left="0" w:right="69"/>
        <w:jc w:val="both"/>
        <w:rPr>
          <w:ins w:id="24" w:author="Author" w:date="2025-05-08T23:31:00Z"/>
          <w:rStyle w:val="DeltaViewInsertion"/>
          <w:rFonts w:ascii="Franklin Gothic Medium" w:hAnsi="Franklin Gothic Medium"/>
          <w:b w:val="0"/>
          <w:color w:val="000000" w:themeColor="text1"/>
          <w:sz w:val="18"/>
          <w:szCs w:val="18"/>
          <w:u w:val="none"/>
          <w:lang w:val="en-GB"/>
        </w:rPr>
      </w:pPr>
      <w:r w:rsidRPr="001555EA">
        <w:rPr>
          <w:rFonts w:ascii="Franklin Gothic Medium" w:hAnsi="Franklin Gothic Medium"/>
          <w:b w:val="0"/>
          <w:sz w:val="18"/>
          <w:szCs w:val="18"/>
        </w:rPr>
        <w:t xml:space="preserve">The Sub-Fund may also, and up to 10% of net assets, hold </w:t>
      </w:r>
      <w:r w:rsidR="008A6BC0" w:rsidRPr="001555EA">
        <w:rPr>
          <w:rFonts w:ascii="Franklin Gothic Medium" w:hAnsi="Franklin Gothic Medium"/>
          <w:b w:val="0"/>
          <w:sz w:val="18"/>
          <w:szCs w:val="18"/>
        </w:rPr>
        <w:t>distressed and d</w:t>
      </w:r>
      <w:r w:rsidRPr="001555EA">
        <w:rPr>
          <w:rFonts w:ascii="Franklin Gothic Medium" w:hAnsi="Franklin Gothic Medium"/>
          <w:b w:val="0"/>
          <w:sz w:val="18"/>
          <w:szCs w:val="18"/>
        </w:rPr>
        <w:t xml:space="preserve">efaulted </w:t>
      </w:r>
      <w:r w:rsidR="008A6BC0" w:rsidRPr="001555EA">
        <w:rPr>
          <w:rFonts w:ascii="Franklin Gothic Medium" w:hAnsi="Franklin Gothic Medium"/>
          <w:b w:val="0"/>
          <w:sz w:val="18"/>
          <w:szCs w:val="18"/>
        </w:rPr>
        <w:t>s</w:t>
      </w:r>
      <w:r w:rsidRPr="001555EA">
        <w:rPr>
          <w:rFonts w:ascii="Franklin Gothic Medium" w:hAnsi="Franklin Gothic Medium"/>
          <w:b w:val="0"/>
          <w:sz w:val="18"/>
          <w:szCs w:val="18"/>
        </w:rPr>
        <w:t>ecurities as a result of holding bonds which rating would have been downgraded to be defaulting or distressing, if, in the opinion of the Investment Manager, such bonds are consistent with the Sub-Fund's investment objective.</w:t>
      </w:r>
      <w:r w:rsidR="00DB6592" w:rsidRPr="001555EA">
        <w:rPr>
          <w:rFonts w:ascii="Franklin Gothic Medium" w:hAnsi="Franklin Gothic Medium"/>
          <w:b w:val="0"/>
          <w:sz w:val="18"/>
          <w:szCs w:val="18"/>
        </w:rPr>
        <w:t xml:space="preserve"> </w:t>
      </w:r>
      <w:r w:rsidR="00DB6592" w:rsidRPr="001555EA">
        <w:rPr>
          <w:rStyle w:val="DeltaViewInsertion"/>
          <w:rFonts w:ascii="Franklin Gothic Medium" w:hAnsi="Franklin Gothic Medium"/>
          <w:b w:val="0"/>
          <w:color w:val="000000" w:themeColor="text1"/>
          <w:sz w:val="18"/>
          <w:szCs w:val="18"/>
          <w:u w:val="none"/>
          <w:lang w:val="en-GB"/>
        </w:rPr>
        <w:t>These securities are expected to be sold within 6 months unless specific events prevent the Investment Manager from sourcing their liquidity.</w:t>
      </w:r>
    </w:p>
    <w:p w14:paraId="01F885E2" w14:textId="77777777" w:rsidR="00B44506" w:rsidRPr="00832870" w:rsidRDefault="00B44506" w:rsidP="00B44506">
      <w:pPr>
        <w:pStyle w:val="BodyText"/>
        <w:spacing w:before="34" w:line="246" w:lineRule="auto"/>
        <w:ind w:left="0"/>
        <w:jc w:val="both"/>
        <w:rPr>
          <w:ins w:id="25" w:author="Author" w:date="2025-05-08T23:31:00Z"/>
          <w:rStyle w:val="DeltaViewInsertion"/>
          <w:rFonts w:ascii="Franklin Gothic Medium" w:hAnsi="Franklin Gothic Medium"/>
          <w:color w:val="auto"/>
          <w:w w:val="105"/>
          <w:u w:val="none"/>
        </w:rPr>
      </w:pPr>
      <w:ins w:id="26" w:author="Author" w:date="2025-05-08T23:31:00Z">
        <w:r w:rsidRPr="00FA5AEF">
          <w:rPr>
            <w:rStyle w:val="DeltaViewInsertion"/>
            <w:rFonts w:ascii="Franklin Gothic Medium" w:hAnsi="Franklin Gothic Medium"/>
            <w:color w:val="auto"/>
            <w:w w:val="105"/>
            <w:u w:val="none"/>
          </w:rPr>
          <w:t>To seek both income and growth of your investment, in USD, from an active</w:t>
        </w:r>
        <w:r w:rsidRPr="00392E95">
          <w:rPr>
            <w:rStyle w:val="DeltaViewInsertion"/>
            <w:rFonts w:ascii="Franklin Gothic Medium" w:hAnsi="Franklin Gothic Medium"/>
            <w:color w:val="auto"/>
            <w:w w:val="105"/>
            <w:u w:val="none"/>
          </w:rPr>
          <w:t>ly managed bond portfolio.</w:t>
        </w:r>
      </w:ins>
    </w:p>
    <w:p w14:paraId="49BD65D5" w14:textId="247529FF" w:rsidR="00B44506" w:rsidRDefault="00B44506" w:rsidP="001555EA">
      <w:pPr>
        <w:pStyle w:val="Heading2"/>
        <w:tabs>
          <w:tab w:val="left" w:pos="1276"/>
        </w:tabs>
        <w:snapToGrid w:val="0"/>
        <w:ind w:left="0" w:right="69"/>
        <w:jc w:val="both"/>
        <w:rPr>
          <w:ins w:id="27" w:author="Author" w:date="2025-05-08T23:31:00Z"/>
          <w:rFonts w:ascii="Franklin Gothic Medium" w:hAnsi="Franklin Gothic Medium"/>
          <w:b w:val="0"/>
          <w:sz w:val="18"/>
          <w:szCs w:val="18"/>
        </w:rPr>
      </w:pPr>
    </w:p>
    <w:p w14:paraId="3DD8DC13" w14:textId="01FB3AD8" w:rsidR="00B44506" w:rsidRDefault="00B44506" w:rsidP="00B44506">
      <w:pPr>
        <w:pStyle w:val="Heading2"/>
        <w:tabs>
          <w:tab w:val="left" w:pos="1276"/>
        </w:tabs>
        <w:ind w:left="0" w:right="69"/>
        <w:jc w:val="both"/>
        <w:rPr>
          <w:ins w:id="28" w:author="Author" w:date="2025-05-08T23:31:00Z"/>
          <w:rFonts w:ascii="Franklin Gothic Medium" w:hAnsi="Franklin Gothic Medium"/>
          <w:b w:val="0"/>
          <w:bCs w:val="0"/>
          <w:w w:val="105"/>
          <w:sz w:val="18"/>
          <w:szCs w:val="18"/>
        </w:rPr>
      </w:pPr>
      <w:ins w:id="29" w:author="Author" w:date="2025-05-08T23:31:00Z">
        <w:r w:rsidRPr="003B0874">
          <w:rPr>
            <w:rFonts w:ascii="Franklin Gothic Medium" w:hAnsi="Franklin Gothic Medium"/>
            <w:b w:val="0"/>
            <w:bCs w:val="0"/>
            <w:w w:val="105"/>
            <w:sz w:val="18"/>
            <w:szCs w:val="18"/>
          </w:rPr>
          <w:t xml:space="preserve">The Sub-Fund is actively managed without reference to any </w:t>
        </w:r>
        <w:r w:rsidRPr="00286FA8">
          <w:rPr>
            <w:rFonts w:ascii="Franklin Gothic Medium" w:hAnsi="Franklin Gothic Medium"/>
            <w:b w:val="0"/>
            <w:bCs w:val="0"/>
            <w:w w:val="105"/>
            <w:sz w:val="18"/>
            <w:szCs w:val="18"/>
          </w:rPr>
          <w:t>benchmark. The Sub-Fund invests in bonds of any type (such as government bonds and corporate bonds), credit quality and currency from issuers anywhere in the world, including emerging markets (such as</w:t>
        </w:r>
        <w:r w:rsidRPr="00286FA8">
          <w:t xml:space="preserve"> </w:t>
        </w:r>
        <w:r>
          <w:t xml:space="preserve">Hong Kong, Bangladesh, </w:t>
        </w:r>
        <w:r w:rsidRPr="00286FA8">
          <w:rPr>
            <w:rFonts w:ascii="Franklin Gothic Medium" w:hAnsi="Franklin Gothic Medium"/>
            <w:b w:val="0"/>
            <w:bCs w:val="0"/>
            <w:w w:val="105"/>
            <w:sz w:val="18"/>
            <w:szCs w:val="18"/>
          </w:rPr>
          <w:t>Ukraine, Cote D’Ivoire, Honduras, Paraguay, Senegal, Egypt, Jamaica, Macedonia and Bahrain), and in money market instruments.</w:t>
        </w:r>
      </w:ins>
    </w:p>
    <w:p w14:paraId="1E0D278B" w14:textId="77777777" w:rsidR="00B44506" w:rsidRDefault="00B44506" w:rsidP="00B44506">
      <w:pPr>
        <w:pStyle w:val="Heading2"/>
        <w:tabs>
          <w:tab w:val="left" w:pos="1276"/>
        </w:tabs>
        <w:ind w:left="0" w:right="69"/>
        <w:jc w:val="both"/>
        <w:rPr>
          <w:ins w:id="30" w:author="Author" w:date="2025-05-08T23:31:00Z"/>
          <w:rFonts w:ascii="Franklin Gothic Medium" w:hAnsi="Franklin Gothic Medium"/>
          <w:b w:val="0"/>
          <w:bCs w:val="0"/>
          <w:w w:val="105"/>
          <w:sz w:val="18"/>
          <w:szCs w:val="18"/>
        </w:rPr>
      </w:pPr>
    </w:p>
    <w:p w14:paraId="7A6EA6A0" w14:textId="77777777" w:rsidR="00B44506" w:rsidRPr="00286FA8" w:rsidRDefault="00B44506" w:rsidP="00B44506">
      <w:pPr>
        <w:pStyle w:val="Heading2"/>
        <w:tabs>
          <w:tab w:val="left" w:pos="1276"/>
        </w:tabs>
        <w:ind w:left="0" w:right="69"/>
        <w:jc w:val="both"/>
        <w:rPr>
          <w:ins w:id="31" w:author="Author" w:date="2025-05-08T23:31:00Z"/>
          <w:rFonts w:ascii="Franklin Gothic Medium" w:hAnsi="Franklin Gothic Medium"/>
          <w:b w:val="0"/>
          <w:bCs w:val="0"/>
          <w:w w:val="105"/>
          <w:sz w:val="18"/>
          <w:szCs w:val="18"/>
        </w:rPr>
      </w:pPr>
      <w:ins w:id="32" w:author="Author" w:date="2025-05-08T23:31:00Z">
        <w:r w:rsidRPr="003B0874">
          <w:rPr>
            <w:rFonts w:ascii="Franklin Gothic Medium" w:hAnsi="Franklin Gothic Medium"/>
            <w:b w:val="0"/>
            <w:bCs w:val="0"/>
            <w:w w:val="105"/>
            <w:sz w:val="18"/>
            <w:szCs w:val="18"/>
          </w:rPr>
          <w:t xml:space="preserve">The Sub-Fund is actively managed without reference to any </w:t>
        </w:r>
        <w:r w:rsidRPr="00286FA8">
          <w:rPr>
            <w:rFonts w:ascii="Franklin Gothic Medium" w:hAnsi="Franklin Gothic Medium"/>
            <w:b w:val="0"/>
            <w:bCs w:val="0"/>
            <w:w w:val="105"/>
            <w:sz w:val="18"/>
            <w:szCs w:val="18"/>
          </w:rPr>
          <w:t>benchmark. The Sub-Fund invests in bonds of any type (such as government bonds and corporate bonds), credit quality and currency from issuers anywhere in the world, including emerging markets (such as</w:t>
        </w:r>
        <w:r w:rsidRPr="00286FA8">
          <w:t xml:space="preserve"> </w:t>
        </w:r>
        <w:r>
          <w:t xml:space="preserve">Hong Kong, Bangladesh, </w:t>
        </w:r>
        <w:r w:rsidRPr="00286FA8">
          <w:rPr>
            <w:rFonts w:ascii="Franklin Gothic Medium" w:hAnsi="Franklin Gothic Medium"/>
            <w:b w:val="0"/>
            <w:bCs w:val="0"/>
            <w:w w:val="105"/>
            <w:sz w:val="18"/>
            <w:szCs w:val="18"/>
          </w:rPr>
          <w:t>Ukraine, Cote D’Ivoire, Honduras, Paraguay, Senegal, Egypt, Jamaica, Macedonia and Bahrain), and in money market instruments.</w:t>
        </w:r>
      </w:ins>
    </w:p>
    <w:p w14:paraId="714B8D0A" w14:textId="77777777" w:rsidR="00B44506" w:rsidRPr="00B44506" w:rsidRDefault="00B44506">
      <w:pPr>
        <w:pStyle w:val="Heading2"/>
        <w:tabs>
          <w:tab w:val="left" w:pos="1276"/>
        </w:tabs>
        <w:ind w:left="0" w:right="69"/>
        <w:jc w:val="both"/>
        <w:rPr>
          <w:rFonts w:ascii="Franklin Gothic Medium" w:hAnsi="Franklin Gothic Medium"/>
          <w:b w:val="0"/>
          <w:bCs w:val="0"/>
          <w:w w:val="105"/>
          <w:sz w:val="18"/>
          <w:szCs w:val="18"/>
          <w:rPrChange w:id="33" w:author="Author" w:date="2025-05-08T23:31:00Z">
            <w:rPr>
              <w:rFonts w:ascii="Franklin Gothic Medium" w:hAnsi="Franklin Gothic Medium"/>
              <w:b w:val="0"/>
              <w:sz w:val="18"/>
              <w:szCs w:val="18"/>
            </w:rPr>
          </w:rPrChange>
        </w:rPr>
        <w:pPrChange w:id="34" w:author="Author" w:date="2025-05-08T23:31:00Z">
          <w:pPr>
            <w:pStyle w:val="Heading2"/>
            <w:tabs>
              <w:tab w:val="left" w:pos="1276"/>
            </w:tabs>
            <w:snapToGrid w:val="0"/>
            <w:ind w:left="0" w:right="69"/>
            <w:jc w:val="both"/>
          </w:pPr>
        </w:pPrChange>
      </w:pPr>
    </w:p>
    <w:p w14:paraId="2524CC47" w14:textId="77777777" w:rsidR="00B731FE" w:rsidRPr="001555EA" w:rsidRDefault="00B731FE" w:rsidP="001555EA">
      <w:pPr>
        <w:pStyle w:val="Heading2"/>
        <w:tabs>
          <w:tab w:val="left" w:pos="1276"/>
        </w:tabs>
        <w:snapToGrid w:val="0"/>
        <w:ind w:left="0" w:right="69"/>
        <w:jc w:val="both"/>
        <w:rPr>
          <w:rFonts w:ascii="Franklin Gothic Medium" w:hAnsi="Franklin Gothic Medium"/>
          <w:b w:val="0"/>
          <w:bCs w:val="0"/>
          <w:w w:val="105"/>
          <w:sz w:val="18"/>
          <w:szCs w:val="18"/>
        </w:rPr>
      </w:pPr>
    </w:p>
    <w:p w14:paraId="35EC6E0D" w14:textId="77777777" w:rsidR="00806CC0" w:rsidRPr="00286FA8" w:rsidRDefault="006F084B" w:rsidP="00806CC0">
      <w:pPr>
        <w:pStyle w:val="Heading2"/>
        <w:tabs>
          <w:tab w:val="left" w:pos="1276"/>
        </w:tabs>
        <w:ind w:left="0" w:right="69"/>
        <w:jc w:val="both"/>
        <w:rPr>
          <w:rFonts w:ascii="Franklin Gothic Medium" w:hAnsi="Franklin Gothic Medium"/>
          <w:b w:val="0"/>
          <w:bCs w:val="0"/>
          <w:w w:val="105"/>
          <w:sz w:val="18"/>
          <w:szCs w:val="18"/>
        </w:rPr>
      </w:pPr>
      <w:r w:rsidRPr="001555EA">
        <w:rPr>
          <w:rFonts w:ascii="Franklin Gothic Medium" w:hAnsi="Franklin Gothic Medium"/>
          <w:b w:val="0"/>
          <w:bCs w:val="0"/>
          <w:w w:val="105"/>
          <w:sz w:val="18"/>
          <w:szCs w:val="18"/>
        </w:rPr>
        <w:t>The Sub-Fund may invest less than 20%</w:t>
      </w:r>
      <w:r w:rsidRPr="00832870">
        <w:rPr>
          <w:rFonts w:ascii="Franklin Gothic Medium" w:hAnsi="Franklin Gothic Medium"/>
          <w:b w:val="0"/>
          <w:bCs w:val="0"/>
          <w:w w:val="105"/>
          <w:sz w:val="18"/>
          <w:szCs w:val="18"/>
        </w:rPr>
        <w:t xml:space="preserve"> of net assets in securitisation vehicles or </w:t>
      </w:r>
      <w:r w:rsidRPr="00286FA8">
        <w:rPr>
          <w:rFonts w:ascii="Franklin Gothic Medium" w:hAnsi="Franklin Gothic Medium"/>
          <w:b w:val="0"/>
          <w:bCs w:val="0"/>
          <w:w w:val="105"/>
          <w:sz w:val="18"/>
          <w:szCs w:val="18"/>
        </w:rPr>
        <w:t>equivalent such as asset-backed securities (ABS), collateralised debt obligations (CDO), collateralised loan obligations (CLO) or similar assets.</w:t>
      </w:r>
    </w:p>
    <w:p w14:paraId="4A46B287" w14:textId="77777777" w:rsidR="00806CC0" w:rsidRPr="00286FA8" w:rsidRDefault="00806CC0" w:rsidP="00806CC0">
      <w:pPr>
        <w:pStyle w:val="Heading2"/>
        <w:tabs>
          <w:tab w:val="left" w:pos="1276"/>
        </w:tabs>
        <w:ind w:left="0" w:right="69"/>
        <w:jc w:val="both"/>
        <w:rPr>
          <w:rFonts w:ascii="Franklin Gothic Medium" w:hAnsi="Franklin Gothic Medium"/>
          <w:b w:val="0"/>
          <w:bCs w:val="0"/>
          <w:w w:val="105"/>
          <w:sz w:val="18"/>
          <w:szCs w:val="18"/>
        </w:rPr>
      </w:pPr>
    </w:p>
    <w:p w14:paraId="27B54DF4" w14:textId="77777777" w:rsidR="00E557F2" w:rsidRDefault="006F084B" w:rsidP="00806CC0">
      <w:pPr>
        <w:pStyle w:val="Heading2"/>
        <w:tabs>
          <w:tab w:val="left" w:pos="1276"/>
        </w:tabs>
        <w:ind w:left="0" w:right="69"/>
        <w:jc w:val="both"/>
        <w:rPr>
          <w:rFonts w:ascii="Franklin Gothic Medium" w:hAnsi="Franklin Gothic Medium"/>
          <w:b w:val="0"/>
          <w:bCs w:val="0"/>
          <w:w w:val="105"/>
          <w:sz w:val="18"/>
          <w:szCs w:val="18"/>
        </w:rPr>
      </w:pPr>
      <w:r w:rsidRPr="00286FA8">
        <w:rPr>
          <w:rFonts w:ascii="Franklin Gothic Medium" w:hAnsi="Franklin Gothic Medium"/>
          <w:b w:val="0"/>
          <w:bCs w:val="0"/>
          <w:w w:val="105"/>
          <w:sz w:val="18"/>
          <w:szCs w:val="18"/>
        </w:rPr>
        <w:t xml:space="preserve">The Sub-Fund may invest in debt instruments with loss-absorption features (“LAP”) (such as contingent convertible bonds (CoCos), subordinated debts, </w:t>
      </w:r>
      <w:r w:rsidR="006070C1" w:rsidRPr="00E9501A">
        <w:rPr>
          <w:rFonts w:ascii="Franklin Gothic Medium" w:hAnsi="Franklin Gothic Medium"/>
          <w:b w:val="0"/>
          <w:bCs w:val="0"/>
          <w:w w:val="105"/>
          <w:sz w:val="18"/>
          <w:szCs w:val="18"/>
        </w:rPr>
        <w:t>senior non-preferred debts,</w:t>
      </w:r>
      <w:r w:rsidR="006070C1">
        <w:rPr>
          <w:rFonts w:ascii="Franklin Gothic Medium" w:hAnsi="Franklin Gothic Medium"/>
          <w:b w:val="0"/>
          <w:bCs w:val="0"/>
          <w:w w:val="105"/>
          <w:sz w:val="18"/>
          <w:szCs w:val="18"/>
        </w:rPr>
        <w:t xml:space="preserve"> </w:t>
      </w:r>
      <w:r w:rsidRPr="00286FA8">
        <w:rPr>
          <w:rFonts w:ascii="Franklin Gothic Medium" w:hAnsi="Franklin Gothic Medium"/>
          <w:b w:val="0"/>
          <w:bCs w:val="0"/>
          <w:w w:val="105"/>
          <w:sz w:val="18"/>
          <w:szCs w:val="18"/>
        </w:rPr>
        <w:t xml:space="preserve">external total loss-absorbing capacity debt instruments, debt instruments classified as Additional Tier 1 / Tier 2 capital instruments under the resolution regime for financial institution, etc.). These instruments may be subject to contingent write-down or contingent conversion to ordinary </w:t>
      </w:r>
      <w:r w:rsidRPr="00286FA8">
        <w:rPr>
          <w:rFonts w:ascii="Franklin Gothic Medium" w:hAnsi="Franklin Gothic Medium"/>
          <w:b w:val="0"/>
          <w:bCs w:val="0"/>
          <w:w w:val="105"/>
          <w:sz w:val="18"/>
          <w:szCs w:val="18"/>
        </w:rPr>
        <w:t xml:space="preserve">shares on the occurrence of trigger event(s), upon which the Investment Manager will </w:t>
      </w:r>
      <w:r w:rsidR="00757636" w:rsidRPr="00AB7E47">
        <w:rPr>
          <w:rFonts w:ascii="Franklin Gothic Medium" w:hAnsi="Franklin Gothic Medium"/>
          <w:b w:val="0"/>
          <w:bCs w:val="0"/>
          <w:w w:val="105"/>
          <w:sz w:val="18"/>
          <w:szCs w:val="18"/>
        </w:rPr>
        <w:t xml:space="preserve">assess the suitability of any new instrument and will hold or divest </w:t>
      </w:r>
      <w:r w:rsidR="002318C8" w:rsidRPr="00AB7E47">
        <w:rPr>
          <w:rFonts w:ascii="Franklin Gothic Medium" w:hAnsi="Franklin Gothic Medium"/>
          <w:b w:val="0"/>
          <w:bCs w:val="0"/>
          <w:w w:val="105"/>
          <w:sz w:val="18"/>
          <w:szCs w:val="18"/>
        </w:rPr>
        <w:t xml:space="preserve">of </w:t>
      </w:r>
      <w:r w:rsidR="00E12CAC" w:rsidRPr="00AB7E47">
        <w:rPr>
          <w:rFonts w:ascii="Franklin Gothic Medium" w:hAnsi="Franklin Gothic Medium"/>
          <w:b w:val="0"/>
          <w:bCs w:val="0"/>
          <w:w w:val="105"/>
          <w:sz w:val="18"/>
          <w:szCs w:val="18"/>
        </w:rPr>
        <w:t xml:space="preserve">the same </w:t>
      </w:r>
      <w:r w:rsidR="00757636" w:rsidRPr="00AB7E47">
        <w:rPr>
          <w:rFonts w:ascii="Franklin Gothic Medium" w:hAnsi="Franklin Gothic Medium"/>
          <w:b w:val="0"/>
          <w:bCs w:val="0"/>
          <w:w w:val="105"/>
          <w:sz w:val="18"/>
          <w:szCs w:val="18"/>
        </w:rPr>
        <w:t>as</w:t>
      </w:r>
      <w:r w:rsidR="00757636" w:rsidRPr="00286FA8">
        <w:rPr>
          <w:rFonts w:ascii="Franklin Gothic Medium" w:hAnsi="Franklin Gothic Medium"/>
          <w:b w:val="0"/>
          <w:bCs w:val="0"/>
          <w:w w:val="105"/>
          <w:sz w:val="18"/>
          <w:szCs w:val="18"/>
        </w:rPr>
        <w:t xml:space="preserve"> appropriate</w:t>
      </w:r>
      <w:r w:rsidRPr="00286FA8">
        <w:rPr>
          <w:rFonts w:ascii="Franklin Gothic Medium" w:hAnsi="Franklin Gothic Medium"/>
          <w:b w:val="0"/>
          <w:bCs w:val="0"/>
          <w:w w:val="105"/>
          <w:sz w:val="18"/>
          <w:szCs w:val="18"/>
        </w:rPr>
        <w:t xml:space="preserve">. The Sub-Fund’s expected total maximum investments in LAP will be up to 25% of its net assets, where up to </w:t>
      </w:r>
      <w:r>
        <w:rPr>
          <w:rFonts w:ascii="Franklin Gothic Medium" w:hAnsi="Franklin Gothic Medium"/>
          <w:b w:val="0"/>
          <w:bCs w:val="0"/>
          <w:w w:val="105"/>
          <w:sz w:val="18"/>
          <w:szCs w:val="18"/>
        </w:rPr>
        <w:t>1</w:t>
      </w:r>
      <w:r w:rsidRPr="00286FA8">
        <w:rPr>
          <w:rFonts w:ascii="Franklin Gothic Medium" w:hAnsi="Franklin Gothic Medium"/>
          <w:b w:val="0"/>
          <w:bCs w:val="0"/>
          <w:w w:val="105"/>
          <w:sz w:val="18"/>
          <w:szCs w:val="18"/>
        </w:rPr>
        <w:t>5% of its net assets may be invested in CoCos.</w:t>
      </w:r>
    </w:p>
    <w:p w14:paraId="4BE478A6" w14:textId="77777777" w:rsidR="00E557F2" w:rsidRDefault="00E557F2" w:rsidP="00806CC0">
      <w:pPr>
        <w:pStyle w:val="Heading2"/>
        <w:tabs>
          <w:tab w:val="left" w:pos="1276"/>
        </w:tabs>
        <w:ind w:left="0" w:right="69"/>
        <w:jc w:val="both"/>
        <w:rPr>
          <w:rFonts w:ascii="Franklin Gothic Medium" w:hAnsi="Franklin Gothic Medium"/>
          <w:b w:val="0"/>
          <w:bCs w:val="0"/>
          <w:w w:val="105"/>
          <w:sz w:val="18"/>
          <w:szCs w:val="18"/>
        </w:rPr>
      </w:pPr>
    </w:p>
    <w:p w14:paraId="153BBBAA" w14:textId="1917DBDB" w:rsidR="00806CC0" w:rsidRPr="007023D0" w:rsidRDefault="006F084B" w:rsidP="00806CC0">
      <w:pPr>
        <w:pStyle w:val="Heading2"/>
        <w:tabs>
          <w:tab w:val="left" w:pos="1276"/>
        </w:tabs>
        <w:ind w:left="0" w:right="69"/>
        <w:jc w:val="both"/>
        <w:rPr>
          <w:rFonts w:ascii="Franklin Gothic Medium" w:hAnsi="Franklin Gothic Medium"/>
          <w:bCs w:val="0"/>
          <w:i/>
          <w:w w:val="105"/>
          <w:sz w:val="18"/>
          <w:szCs w:val="18"/>
        </w:rPr>
      </w:pPr>
      <w:r>
        <w:rPr>
          <w:rFonts w:ascii="Franklin Gothic Medium" w:hAnsi="Franklin Gothic Medium"/>
          <w:b w:val="0"/>
          <w:bCs w:val="0"/>
          <w:w w:val="105"/>
          <w:sz w:val="18"/>
          <w:szCs w:val="18"/>
        </w:rPr>
        <w:t xml:space="preserve">In aggregate, the Sub-Fund will not invest more than 30% of net assets in securitization vehicles or equivalent such as ABS, CDO, CLO or similar assets or in </w:t>
      </w:r>
      <w:r w:rsidRPr="00873C8E">
        <w:rPr>
          <w:rFonts w:ascii="Franklin Gothic Medium" w:hAnsi="Franklin Gothic Medium"/>
          <w:b w:val="0"/>
          <w:bCs w:val="0"/>
          <w:w w:val="105"/>
          <w:sz w:val="18"/>
          <w:szCs w:val="18"/>
          <w:highlight w:val="cyan"/>
        </w:rPr>
        <w:t>CoCos</w:t>
      </w:r>
      <w:r w:rsidRPr="00873C8E">
        <w:rPr>
          <w:rFonts w:ascii="Franklin Gothic Medium" w:hAnsi="Franklin Gothic Medium"/>
          <w:b w:val="0"/>
          <w:bCs w:val="0"/>
          <w:w w:val="105"/>
          <w:sz w:val="18"/>
          <w:szCs w:val="18"/>
          <w:highlight w:val="yellow"/>
        </w:rPr>
        <w:t>.</w:t>
      </w:r>
    </w:p>
    <w:p w14:paraId="2F9B1B56" w14:textId="2EDC6E5B" w:rsidR="00806CC0" w:rsidRPr="00E12CAC" w:rsidRDefault="006F084B" w:rsidP="00806CC0">
      <w:pPr>
        <w:pStyle w:val="BodyText"/>
        <w:spacing w:before="200" w:line="245" w:lineRule="auto"/>
        <w:ind w:left="0"/>
        <w:jc w:val="both"/>
        <w:rPr>
          <w:rStyle w:val="DeltaViewInsertion"/>
          <w:rFonts w:ascii="Franklin Gothic Medium" w:hAnsi="Franklin Gothic Medium"/>
          <w:color w:val="000000"/>
          <w:w w:val="105"/>
          <w:u w:val="none"/>
        </w:rPr>
      </w:pPr>
      <w:r w:rsidRPr="00832870">
        <w:rPr>
          <w:rStyle w:val="DeltaViewInsertion"/>
          <w:rFonts w:ascii="Franklin Gothic Medium" w:hAnsi="Franklin Gothic Medium"/>
          <w:color w:val="000000"/>
          <w:w w:val="105"/>
          <w:u w:val="none"/>
        </w:rPr>
        <w:t>The Sub-Fund may invest its net assets in 144A securities (which are US debt securities restricted to be invested by certain types of investors)</w:t>
      </w:r>
      <w:r w:rsidR="00CD79CC">
        <w:rPr>
          <w:rStyle w:val="DeltaViewInsertion"/>
          <w:rFonts w:ascii="Franklin Gothic Medium" w:hAnsi="Franklin Gothic Medium"/>
          <w:color w:val="000000"/>
          <w:w w:val="105"/>
          <w:u w:val="none"/>
        </w:rPr>
        <w:t>,</w:t>
      </w:r>
      <w:r w:rsidRPr="00832870">
        <w:rPr>
          <w:rStyle w:val="DeltaViewInsertion"/>
          <w:rFonts w:ascii="Franklin Gothic Medium" w:hAnsi="Franklin Gothic Medium"/>
          <w:color w:val="000000"/>
          <w:w w:val="105"/>
          <w:u w:val="none"/>
        </w:rPr>
        <w:t xml:space="preserve"> in a substantial way (i.e. may be 30% or more of its net assets) depending on the opportunity.</w:t>
      </w:r>
      <w:r>
        <w:rPr>
          <w:rStyle w:val="DeltaViewInsertion"/>
          <w:rFonts w:ascii="Franklin Gothic Medium" w:hAnsi="Franklin Gothic Medium"/>
          <w:color w:val="000000"/>
          <w:w w:val="105"/>
          <w:u w:val="none"/>
        </w:rPr>
        <w:t xml:space="preserve"> The 144A securities in which the Sub-Fund may invest include </w:t>
      </w:r>
      <w:r w:rsidR="00757636" w:rsidRPr="00757636">
        <w:rPr>
          <w:rStyle w:val="DeltaViewInsertion"/>
          <w:rFonts w:ascii="Franklin Gothic Medium" w:hAnsi="Franklin Gothic Medium"/>
          <w:color w:val="000000"/>
          <w:w w:val="105"/>
          <w:u w:val="none"/>
        </w:rPr>
        <w:t xml:space="preserve">investment grade and sub-investment grade securities. </w:t>
      </w:r>
    </w:p>
    <w:p w14:paraId="5C4B4720" w14:textId="77777777" w:rsidR="00806CC0" w:rsidRPr="00327122" w:rsidRDefault="00806CC0" w:rsidP="00806CC0">
      <w:pPr>
        <w:pStyle w:val="Heading2"/>
        <w:tabs>
          <w:tab w:val="left" w:pos="1276"/>
        </w:tabs>
        <w:ind w:left="0" w:right="69"/>
        <w:jc w:val="both"/>
        <w:rPr>
          <w:rStyle w:val="DeltaViewInsertion"/>
          <w:rFonts w:ascii="Franklin Gothic Medium" w:eastAsia="Calibri" w:hAnsi="Franklin Gothic Medium"/>
          <w:color w:val="000000"/>
          <w:w w:val="105"/>
          <w:sz w:val="18"/>
          <w:szCs w:val="18"/>
          <w:u w:val="none"/>
          <w:lang w:val="en-GB" w:eastAsia="ja-JP"/>
        </w:rPr>
      </w:pPr>
    </w:p>
    <w:p w14:paraId="4EF46F90" w14:textId="77777777" w:rsidR="00806CC0" w:rsidRPr="00832870" w:rsidRDefault="006F084B" w:rsidP="00806CC0">
      <w:pPr>
        <w:pStyle w:val="BodyText"/>
        <w:ind w:left="0" w:right="70"/>
        <w:jc w:val="both"/>
        <w:rPr>
          <w:rStyle w:val="DeltaViewInsertion"/>
          <w:rFonts w:ascii="Franklin Gothic Medium" w:hAnsi="Franklin Gothic Medium"/>
          <w:color w:val="auto"/>
          <w:w w:val="0"/>
          <w:u w:val="none"/>
        </w:rPr>
      </w:pPr>
      <w:r w:rsidRPr="00832870">
        <w:rPr>
          <w:rFonts w:ascii="Franklin Gothic Medium" w:hAnsi="Franklin Gothic Medium"/>
          <w:w w:val="105"/>
        </w:rPr>
        <w:t xml:space="preserve">The Sub-Fund may invest up to 10% of net assets in UCITS and/or UCIs </w:t>
      </w:r>
      <w:r w:rsidRPr="00832870">
        <w:rPr>
          <w:rStyle w:val="DeltaViewInsertion"/>
          <w:rFonts w:ascii="Franklin Gothic Medium" w:hAnsi="Franklin Gothic Medium"/>
          <w:color w:val="auto"/>
          <w:spacing w:val="-5"/>
          <w:w w:val="0"/>
          <w:u w:val="none"/>
        </w:rPr>
        <w:t>(as defined in the Hong Kong Offering Memorandum)</w:t>
      </w:r>
      <w:r w:rsidRPr="00832870">
        <w:rPr>
          <w:rStyle w:val="DeltaViewInsertion"/>
          <w:rFonts w:ascii="Franklin Gothic Medium" w:hAnsi="Franklin Gothic Medium"/>
          <w:color w:val="auto"/>
          <w:w w:val="0"/>
          <w:u w:val="none"/>
        </w:rPr>
        <w:t>.</w:t>
      </w:r>
      <w:r w:rsidRPr="00832870">
        <w:rPr>
          <w:rStyle w:val="DeltaViewInsertion"/>
          <w:rFonts w:ascii="Franklin Gothic Medium" w:hAnsi="Franklin Gothic Medium"/>
          <w:color w:val="auto"/>
          <w:spacing w:val="-5"/>
          <w:w w:val="0"/>
          <w:u w:val="none"/>
        </w:rPr>
        <w:t xml:space="preserve"> </w:t>
      </w:r>
    </w:p>
    <w:p w14:paraId="7751A37D" w14:textId="77777777" w:rsidR="00806CC0" w:rsidRDefault="00806CC0" w:rsidP="00806CC0">
      <w:pPr>
        <w:pStyle w:val="BodyText"/>
        <w:spacing w:line="245" w:lineRule="auto"/>
        <w:ind w:left="0"/>
        <w:jc w:val="both"/>
        <w:rPr>
          <w:rStyle w:val="DeltaViewInsertion"/>
          <w:rFonts w:ascii="Franklin Gothic Medium" w:hAnsi="Franklin Gothic Medium"/>
          <w:color w:val="auto"/>
          <w:w w:val="105"/>
          <w:u w:val="none"/>
        </w:rPr>
      </w:pPr>
    </w:p>
    <w:p w14:paraId="347291C6" w14:textId="77777777" w:rsidR="00DB2CF3" w:rsidRDefault="006F084B" w:rsidP="00806CC0">
      <w:pPr>
        <w:pStyle w:val="BodyText"/>
        <w:spacing w:line="245" w:lineRule="auto"/>
        <w:ind w:left="0"/>
        <w:jc w:val="both"/>
        <w:rPr>
          <w:rStyle w:val="DeltaViewInsertion"/>
          <w:rFonts w:ascii="Franklin Gothic Medium" w:hAnsi="Franklin Gothic Medium"/>
          <w:color w:val="auto"/>
          <w:w w:val="105"/>
          <w:u w:val="none"/>
        </w:rPr>
      </w:pPr>
      <w:r w:rsidRPr="00286FA8">
        <w:rPr>
          <w:rStyle w:val="DeltaViewInsertion"/>
          <w:rFonts w:ascii="Franklin Gothic Medium" w:hAnsi="Franklin Gothic Medium"/>
          <w:color w:val="auto"/>
          <w:w w:val="105"/>
          <w:u w:val="none"/>
        </w:rPr>
        <w:t xml:space="preserve">The Investment Manager selects investments based on a </w:t>
      </w:r>
      <w:bookmarkStart w:id="35" w:name="_DV_C104"/>
      <w:r w:rsidRPr="00AA1E88">
        <w:rPr>
          <w:rStyle w:val="DeltaViewInsertion"/>
          <w:rFonts w:ascii="Franklin Gothic Medium" w:hAnsi="Franklin Gothic Medium"/>
          <w:color w:val="auto"/>
          <w:w w:val="105"/>
          <w:u w:val="none"/>
        </w:rPr>
        <w:t>number of factors, including macroeconomic analysis, core strategies of AXA I</w:t>
      </w:r>
      <w:r w:rsidR="00533D0A">
        <w:rPr>
          <w:rStyle w:val="DeltaViewInsertion"/>
          <w:rFonts w:ascii="Franklin Gothic Medium" w:hAnsi="Franklin Gothic Medium"/>
          <w:color w:val="auto"/>
          <w:w w:val="105"/>
          <w:u w:val="none"/>
        </w:rPr>
        <w:t xml:space="preserve">nvestment </w:t>
      </w:r>
      <w:r w:rsidRPr="00AA1E88">
        <w:rPr>
          <w:rStyle w:val="DeltaViewInsertion"/>
          <w:rFonts w:ascii="Franklin Gothic Medium" w:hAnsi="Franklin Gothic Medium"/>
          <w:color w:val="auto"/>
          <w:w w:val="105"/>
          <w:u w:val="none"/>
        </w:rPr>
        <w:t>M</w:t>
      </w:r>
      <w:r w:rsidR="00533D0A">
        <w:rPr>
          <w:rStyle w:val="DeltaViewInsertion"/>
          <w:rFonts w:ascii="Franklin Gothic Medium" w:hAnsi="Franklin Gothic Medium"/>
          <w:color w:val="auto"/>
          <w:w w:val="105"/>
          <w:u w:val="none"/>
        </w:rPr>
        <w:t>anagers</w:t>
      </w:r>
      <w:r w:rsidRPr="00AA1E88">
        <w:rPr>
          <w:rStyle w:val="DeltaViewInsertion"/>
          <w:rFonts w:ascii="Franklin Gothic Medium" w:hAnsi="Franklin Gothic Medium"/>
          <w:color w:val="auto"/>
          <w:w w:val="105"/>
          <w:u w:val="none"/>
        </w:rPr>
        <w:t>’ global fixed income expertise</w:t>
      </w:r>
      <w:r w:rsidR="00E12CAC" w:rsidRPr="00AA1E88">
        <w:rPr>
          <w:rStyle w:val="DeltaViewInsertion"/>
          <w:rFonts w:ascii="Franklin Gothic Medium" w:hAnsi="Franklin Gothic Medium"/>
          <w:color w:val="auto"/>
          <w:w w:val="105"/>
          <w:u w:val="none"/>
        </w:rPr>
        <w:t xml:space="preserve"> </w:t>
      </w:r>
      <w:r w:rsidRPr="00286FA8">
        <w:rPr>
          <w:rStyle w:val="DeltaViewInsertion"/>
          <w:rFonts w:ascii="Franklin Gothic Medium" w:hAnsi="Franklin Gothic Medium"/>
          <w:color w:val="auto"/>
          <w:w w:val="105"/>
          <w:u w:val="none"/>
        </w:rPr>
        <w:t>and credit analysis of issuers. The Investment Manager also</w:t>
      </w:r>
      <w:r w:rsidRPr="00832870">
        <w:rPr>
          <w:rStyle w:val="DeltaViewInsertion"/>
          <w:rFonts w:ascii="Franklin Gothic Medium" w:hAnsi="Franklin Gothic Medium"/>
          <w:color w:val="auto"/>
          <w:w w:val="105"/>
          <w:u w:val="none"/>
        </w:rPr>
        <w:t xml:space="preserve"> manages the interest rate sensitivity and the exposure to different geographical areas and types of instruments.</w:t>
      </w:r>
    </w:p>
    <w:p w14:paraId="3B83BF6E" w14:textId="77777777" w:rsidR="00DB2CF3" w:rsidDel="00B44506" w:rsidRDefault="00DB2CF3" w:rsidP="00806CC0">
      <w:pPr>
        <w:pStyle w:val="BodyText"/>
        <w:spacing w:line="245" w:lineRule="auto"/>
        <w:ind w:left="0"/>
        <w:jc w:val="both"/>
        <w:rPr>
          <w:del w:id="36" w:author="Author" w:date="2025-05-08T23:31:00Z"/>
          <w:rStyle w:val="DeltaViewInsertion"/>
          <w:rFonts w:ascii="Franklin Gothic Medium" w:hAnsi="Franklin Gothic Medium"/>
          <w:color w:val="auto"/>
          <w:w w:val="105"/>
          <w:u w:val="none"/>
        </w:rPr>
      </w:pPr>
    </w:p>
    <w:p w14:paraId="12EE38FD" w14:textId="41BDD95A" w:rsidR="00385BFE" w:rsidRPr="003F618F" w:rsidDel="00B44506" w:rsidRDefault="006F084B" w:rsidP="00806CC0">
      <w:pPr>
        <w:pStyle w:val="BodyText"/>
        <w:spacing w:line="245" w:lineRule="auto"/>
        <w:ind w:left="0"/>
        <w:jc w:val="both"/>
        <w:rPr>
          <w:del w:id="37" w:author="Author" w:date="2025-05-08T23:31:00Z"/>
          <w:rFonts w:ascii="Franklin Gothic Medium" w:hAnsi="Franklin Gothic Medium"/>
          <w:bCs/>
        </w:rPr>
      </w:pPr>
      <w:del w:id="38" w:author="Author" w:date="2025-05-08T23:31:00Z">
        <w:r w:rsidRPr="003F618F" w:rsidDel="00B44506">
          <w:rPr>
            <w:rFonts w:ascii="Franklin Gothic Medium" w:hAnsi="Franklin Gothic Medium"/>
            <w:bCs/>
          </w:rPr>
          <w:delText>The Investment Manager bindingly applies at all times AXA Investment Managers’ Sectorial Exclusion and ESG Standards Policies as a first exclusion filter which are (i) encompassing areas such as Controversial Weapons, Climate risks, Soft Commodities and Ecosystem Protection &amp; Deforestation, and (ii) excluding specific sectors such as tobacco and white phosphorus weapons and excluding investments in securities issued by companies in violation of international norms and standards such as the United Nations Global Compact Principles or the OECD guidelines for Multinational Enterprises; as well as investments in companies which are involved in severe Environment, Social and Governance (ESG) related incidents and investments in issuers with a low ESG quality. Instruments issued by countries where serious specific categories of violations of human rights are observed are also banned.</w:delText>
        </w:r>
      </w:del>
    </w:p>
    <w:p w14:paraId="69CA2251" w14:textId="2B483294" w:rsidR="004F6AE4" w:rsidRPr="004F6AE4" w:rsidDel="00B44506" w:rsidRDefault="004F6AE4" w:rsidP="00806CC0">
      <w:pPr>
        <w:pStyle w:val="BodyText"/>
        <w:spacing w:line="245" w:lineRule="auto"/>
        <w:ind w:left="0"/>
        <w:jc w:val="both"/>
        <w:rPr>
          <w:del w:id="39" w:author="Author" w:date="2025-05-08T23:31:00Z"/>
          <w:rStyle w:val="DeltaViewInsertion"/>
          <w:rFonts w:ascii="Franklin Gothic Medium" w:hAnsi="Franklin Gothic Medium"/>
          <w:color w:val="auto"/>
          <w:w w:val="105"/>
          <w:u w:val="none"/>
        </w:rPr>
      </w:pPr>
    </w:p>
    <w:p w14:paraId="403DCFE2" w14:textId="71A384C7" w:rsidR="008D13FB" w:rsidRPr="004F6AE4" w:rsidDel="00B44506" w:rsidRDefault="006F084B" w:rsidP="00E13A47">
      <w:pPr>
        <w:pStyle w:val="BodyText"/>
        <w:spacing w:line="245" w:lineRule="auto"/>
        <w:ind w:left="0"/>
        <w:jc w:val="both"/>
        <w:rPr>
          <w:del w:id="40" w:author="Author" w:date="2025-05-08T23:31:00Z"/>
          <w:rStyle w:val="DeltaViewInsertion"/>
          <w:rFonts w:ascii="Franklin Gothic Medium" w:hAnsi="Franklin Gothic Medium"/>
          <w:color w:val="auto"/>
          <w:w w:val="105"/>
          <w:u w:val="none"/>
        </w:rPr>
      </w:pPr>
      <w:del w:id="41" w:author="Author" w:date="2025-05-08T23:31:00Z">
        <w:r w:rsidRPr="004F6AE4" w:rsidDel="00B44506">
          <w:rPr>
            <w:rStyle w:val="DeltaViewInsertion"/>
            <w:rFonts w:ascii="Franklin Gothic Medium" w:hAnsi="Franklin Gothic Medium"/>
            <w:color w:val="auto"/>
            <w:w w:val="105"/>
            <w:u w:val="none"/>
          </w:rPr>
          <w:delText xml:space="preserve">In addition, the Sub-Fund always outperforms the parallel comparison portfolio internally defined by the Investment Manager for ESG purposes as a moving strategic asset allocation constituted of ICE BofA G7 Government Index + ICE Global Large Cap Corporate Index + ICE BofA Global High Yield Indices (the “Comparison Portfolio”), </w:delText>
        </w:r>
        <w:r w:rsidR="00E704BA" w:rsidDel="00B44506">
          <w:rPr>
            <w:rStyle w:val="DeltaViewInsertion"/>
            <w:rFonts w:ascii="Franklin Gothic Medium" w:hAnsi="Franklin Gothic Medium"/>
            <w:color w:val="auto"/>
            <w:w w:val="105"/>
            <w:u w:val="none"/>
          </w:rPr>
          <w:delText xml:space="preserve">in terms of </w:delText>
        </w:r>
        <w:r w:rsidRPr="004F6AE4" w:rsidDel="00B44506">
          <w:rPr>
            <w:rStyle w:val="DeltaViewInsertion"/>
            <w:rFonts w:ascii="Franklin Gothic Medium" w:hAnsi="Franklin Gothic Medium"/>
            <w:color w:val="auto"/>
            <w:w w:val="105"/>
            <w:u w:val="none"/>
          </w:rPr>
          <w:delText xml:space="preserve">ESG scores calculated on a weighted average basis. ESG score is based on ESG scoring from external data provider as primary inputs assessing data points across ESG dimensions that include the environmental and social characteristics described above and promoted by the Sub-Fund. AXA Investment Managers’ ESG analysts can complement with a fundamental and documented ESG analysis in case of lack of coverage or disagreement on the ESG </w:delText>
        </w:r>
        <w:r w:rsidR="00534306" w:rsidDel="00B44506">
          <w:rPr>
            <w:rStyle w:val="DeltaViewInsertion"/>
            <w:rFonts w:ascii="Franklin Gothic Medium" w:hAnsi="Franklin Gothic Medium"/>
            <w:color w:val="auto"/>
            <w:w w:val="105"/>
            <w:u w:val="none"/>
          </w:rPr>
          <w:delText>scoring</w:delText>
        </w:r>
        <w:r w:rsidR="00534306" w:rsidRPr="004F6AE4" w:rsidDel="00B44506">
          <w:rPr>
            <w:rStyle w:val="DeltaViewInsertion"/>
            <w:rFonts w:ascii="Franklin Gothic Medium" w:hAnsi="Franklin Gothic Medium"/>
            <w:color w:val="auto"/>
            <w:w w:val="105"/>
            <w:u w:val="none"/>
          </w:rPr>
          <w:delText xml:space="preserve"> </w:delText>
        </w:r>
        <w:r w:rsidRPr="004F6AE4" w:rsidDel="00B44506">
          <w:rPr>
            <w:rStyle w:val="DeltaViewInsertion"/>
            <w:rFonts w:ascii="Franklin Gothic Medium" w:hAnsi="Franklin Gothic Medium"/>
            <w:color w:val="auto"/>
            <w:w w:val="105"/>
            <w:u w:val="none"/>
          </w:rPr>
          <w:delText xml:space="preserve">provided that it is approved by AXA Investment Managers’ dedicated internal governance body. The ESG analysis </w:delText>
        </w:r>
        <w:r w:rsidR="00534306" w:rsidDel="00B44506">
          <w:rPr>
            <w:rStyle w:val="DeltaViewInsertion"/>
            <w:rFonts w:ascii="Franklin Gothic Medium" w:hAnsi="Franklin Gothic Medium"/>
            <w:color w:val="auto"/>
            <w:w w:val="105"/>
            <w:u w:val="none"/>
          </w:rPr>
          <w:delText xml:space="preserve">minimum </w:delText>
        </w:r>
        <w:r w:rsidRPr="004F6AE4" w:rsidDel="00B44506">
          <w:rPr>
            <w:rStyle w:val="DeltaViewInsertion"/>
            <w:rFonts w:ascii="Franklin Gothic Medium" w:hAnsi="Franklin Gothic Medium"/>
            <w:color w:val="auto"/>
            <w:w w:val="105"/>
            <w:u w:val="none"/>
          </w:rPr>
          <w:delText>coverage rate</w:delText>
        </w:r>
        <w:r w:rsidR="00534306" w:rsidDel="00B44506">
          <w:rPr>
            <w:rStyle w:val="DeltaViewInsertion"/>
            <w:rFonts w:ascii="Franklin Gothic Medium" w:hAnsi="Franklin Gothic Medium"/>
            <w:color w:val="auto"/>
            <w:w w:val="105"/>
            <w:u w:val="none"/>
          </w:rPr>
          <w:delText>s</w:delText>
        </w:r>
        <w:r w:rsidRPr="004F6AE4" w:rsidDel="00B44506">
          <w:rPr>
            <w:rStyle w:val="DeltaViewInsertion"/>
            <w:rFonts w:ascii="Franklin Gothic Medium" w:hAnsi="Franklin Gothic Medium"/>
            <w:color w:val="auto"/>
            <w:w w:val="105"/>
            <w:u w:val="none"/>
          </w:rPr>
          <w:delText xml:space="preserve"> of the Sub-Fund’s net assets </w:delText>
        </w:r>
        <w:r w:rsidR="00534306" w:rsidDel="00B44506">
          <w:rPr>
            <w:rStyle w:val="DeltaViewInsertion"/>
            <w:rFonts w:ascii="Franklin Gothic Medium" w:hAnsi="Franklin Gothic Medium"/>
            <w:color w:val="auto"/>
            <w:w w:val="105"/>
            <w:u w:val="none"/>
          </w:rPr>
          <w:delText>are</w:delText>
        </w:r>
        <w:r w:rsidR="00534306" w:rsidRPr="004F6AE4" w:rsidDel="00B44506">
          <w:rPr>
            <w:rStyle w:val="DeltaViewInsertion"/>
            <w:rFonts w:ascii="Franklin Gothic Medium" w:hAnsi="Franklin Gothic Medium"/>
            <w:color w:val="auto"/>
            <w:w w:val="105"/>
            <w:u w:val="none"/>
          </w:rPr>
          <w:delText xml:space="preserve"> </w:delText>
        </w:r>
        <w:r w:rsidRPr="004F6AE4" w:rsidDel="00B44506">
          <w:rPr>
            <w:rStyle w:val="DeltaViewInsertion"/>
            <w:rFonts w:ascii="Franklin Gothic Medium" w:hAnsi="Franklin Gothic Medium"/>
            <w:color w:val="auto"/>
            <w:w w:val="105"/>
            <w:u w:val="none"/>
          </w:rPr>
          <w:delText>90% for securities issued in developed countries and/or rated investment grade, and 75% for securities issued in emerging countries and/or rated sub-investment grade.</w:delText>
        </w:r>
      </w:del>
    </w:p>
    <w:p w14:paraId="3B56545F" w14:textId="77777777" w:rsidR="00806CC0" w:rsidRPr="004F6AE4" w:rsidRDefault="006F084B" w:rsidP="00806CC0">
      <w:pPr>
        <w:pStyle w:val="BodyText"/>
        <w:spacing w:before="200" w:line="245" w:lineRule="auto"/>
        <w:ind w:left="0"/>
        <w:jc w:val="both"/>
        <w:rPr>
          <w:rStyle w:val="DeltaViewInsertion"/>
          <w:rFonts w:ascii="Franklin Gothic Medium" w:hAnsi="Franklin Gothic Medium"/>
          <w:color w:val="auto"/>
          <w:w w:val="105"/>
          <w:u w:val="none"/>
        </w:rPr>
      </w:pPr>
      <w:r w:rsidRPr="004F6AE4">
        <w:rPr>
          <w:rStyle w:val="DeltaViewInsertion"/>
          <w:rFonts w:ascii="Franklin Gothic Medium" w:hAnsi="Franklin Gothic Medium"/>
          <w:color w:val="auto"/>
          <w:w w:val="105"/>
          <w:u w:val="none"/>
        </w:rPr>
        <w:t>The Sub-Fund may use derivatives for efficient portfolio management, hedging and investment.</w:t>
      </w:r>
      <w:bookmarkEnd w:id="35"/>
    </w:p>
    <w:p w14:paraId="79EF91E1" w14:textId="77777777" w:rsidR="00806CC0" w:rsidRPr="004F6AE4" w:rsidRDefault="00806CC0" w:rsidP="00806CC0">
      <w:pPr>
        <w:pStyle w:val="BodyText"/>
        <w:ind w:left="0" w:right="70"/>
        <w:jc w:val="both"/>
        <w:rPr>
          <w:rStyle w:val="DeltaViewInsertion"/>
          <w:rFonts w:ascii="Franklin Gothic Medium" w:hAnsi="Franklin Gothic Medium"/>
          <w:color w:val="auto"/>
          <w:w w:val="105"/>
          <w:u w:val="none"/>
        </w:rPr>
      </w:pPr>
      <w:bookmarkStart w:id="42" w:name="_DV_C105"/>
    </w:p>
    <w:bookmarkEnd w:id="42"/>
    <w:p w14:paraId="76BC6EFA" w14:textId="77777777" w:rsidR="00806CC0" w:rsidRPr="00832870" w:rsidRDefault="006F084B" w:rsidP="00806CC0">
      <w:pPr>
        <w:jc w:val="both"/>
        <w:rPr>
          <w:rFonts w:ascii="Franklin Gothic Medium" w:eastAsia="Times New Roman" w:hAnsi="Franklin Gothic Medium"/>
          <w:w w:val="105"/>
          <w:sz w:val="18"/>
          <w:szCs w:val="18"/>
          <w:lang w:val="en-US" w:eastAsia="en-US"/>
        </w:rPr>
      </w:pPr>
      <w:r w:rsidRPr="004F6AE4">
        <w:rPr>
          <w:rFonts w:ascii="Franklin Gothic Medium" w:eastAsia="Times New Roman" w:hAnsi="Franklin Gothic Medium"/>
          <w:w w:val="105"/>
          <w:sz w:val="18"/>
          <w:szCs w:val="18"/>
          <w:lang w:val="en-US" w:eastAsia="en-US"/>
        </w:rPr>
        <w:t>Derivatives may include credit default swaps (single name CDS and CDS index).</w:t>
      </w:r>
    </w:p>
    <w:p w14:paraId="35FA71F8" w14:textId="77777777" w:rsidR="00806CC0" w:rsidRPr="00832870" w:rsidRDefault="00806CC0" w:rsidP="00806CC0">
      <w:pPr>
        <w:jc w:val="both"/>
        <w:rPr>
          <w:rFonts w:ascii="Franklin Gothic Medium" w:eastAsia="Times New Roman" w:hAnsi="Franklin Gothic Medium"/>
          <w:w w:val="105"/>
          <w:sz w:val="18"/>
          <w:szCs w:val="18"/>
          <w:lang w:val="en-US" w:eastAsia="en-US"/>
        </w:rPr>
      </w:pPr>
    </w:p>
    <w:p w14:paraId="63F30864" w14:textId="532BEE52" w:rsidR="00806CC0" w:rsidRPr="00832870" w:rsidRDefault="006F084B" w:rsidP="00806CC0">
      <w:pPr>
        <w:jc w:val="both"/>
        <w:rPr>
          <w:rFonts w:ascii="Franklin Gothic Medium" w:eastAsia="Times New Roman" w:hAnsi="Franklin Gothic Medium"/>
          <w:w w:val="105"/>
          <w:sz w:val="18"/>
          <w:szCs w:val="18"/>
          <w:lang w:val="en-US" w:eastAsia="en-US"/>
        </w:rPr>
      </w:pPr>
      <w:r w:rsidRPr="002C17BA">
        <w:rPr>
          <w:rFonts w:ascii="Franklin Gothic Medium" w:eastAsia="Times New Roman" w:hAnsi="Franklin Gothic Medium"/>
          <w:w w:val="105"/>
          <w:sz w:val="18"/>
          <w:szCs w:val="18"/>
          <w:lang w:val="en-US" w:eastAsia="en-US"/>
        </w:rPr>
        <w:t xml:space="preserve">Such </w:t>
      </w:r>
      <w:r w:rsidR="00813768" w:rsidRPr="002C17BA">
        <w:rPr>
          <w:rFonts w:ascii="Franklin Gothic Medium" w:eastAsia="Times New Roman" w:hAnsi="Franklin Gothic Medium"/>
          <w:w w:val="105"/>
          <w:sz w:val="18"/>
          <w:szCs w:val="18"/>
          <w:lang w:val="en-US" w:eastAsia="en-US"/>
        </w:rPr>
        <w:t>d</w:t>
      </w:r>
      <w:r w:rsidR="00A37053" w:rsidRPr="002C17BA">
        <w:rPr>
          <w:rFonts w:ascii="Franklin Gothic Medium" w:eastAsia="Times New Roman" w:hAnsi="Franklin Gothic Medium"/>
          <w:w w:val="105"/>
          <w:sz w:val="18"/>
          <w:szCs w:val="18"/>
          <w:lang w:val="en-US" w:eastAsia="en-US"/>
        </w:rPr>
        <w:t>erivatives</w:t>
      </w:r>
      <w:r w:rsidR="00CD3DB7" w:rsidRPr="002C17BA">
        <w:rPr>
          <w:rFonts w:ascii="Franklin Gothic Medium" w:eastAsia="Times New Roman" w:hAnsi="Franklin Gothic Medium"/>
          <w:w w:val="105"/>
          <w:sz w:val="18"/>
          <w:szCs w:val="18"/>
          <w:lang w:val="en-US" w:eastAsia="en-US"/>
        </w:rPr>
        <w:t xml:space="preserve"> </w:t>
      </w:r>
      <w:r w:rsidRPr="002C17BA">
        <w:rPr>
          <w:rFonts w:ascii="Franklin Gothic Medium" w:eastAsia="Times New Roman" w:hAnsi="Franklin Gothic Medium"/>
          <w:w w:val="105"/>
          <w:sz w:val="18"/>
          <w:szCs w:val="18"/>
          <w:lang w:val="en-US" w:eastAsia="en-US"/>
        </w:rPr>
        <w:t xml:space="preserve">with underlying </w:t>
      </w:r>
      <w:r w:rsidR="008A27D4">
        <w:rPr>
          <w:rFonts w:ascii="Franklin Gothic Medium" w:eastAsia="Times New Roman" w:hAnsi="Franklin Gothic Medium"/>
          <w:w w:val="105"/>
          <w:sz w:val="18"/>
          <w:szCs w:val="18"/>
          <w:lang w:val="en-US" w:eastAsia="en-US"/>
        </w:rPr>
        <w:t>indices</w:t>
      </w:r>
      <w:r w:rsidR="008A27D4" w:rsidRPr="002C17BA">
        <w:rPr>
          <w:rFonts w:ascii="Franklin Gothic Medium" w:eastAsia="Times New Roman" w:hAnsi="Franklin Gothic Medium"/>
          <w:w w:val="105"/>
          <w:sz w:val="18"/>
          <w:szCs w:val="18"/>
          <w:lang w:val="en-US" w:eastAsia="en-US"/>
        </w:rPr>
        <w:t xml:space="preserve"> </w:t>
      </w:r>
      <w:r w:rsidRPr="002C17BA">
        <w:rPr>
          <w:rFonts w:ascii="Franklin Gothic Medium" w:eastAsia="Times New Roman" w:hAnsi="Franklin Gothic Medium"/>
          <w:w w:val="105"/>
          <w:sz w:val="18"/>
          <w:szCs w:val="18"/>
          <w:lang w:val="en-US" w:eastAsia="en-US"/>
        </w:rPr>
        <w:t xml:space="preserve">will not have significant rebalancing costs. In exceptional market conditions, the Sub-Fund’s exposure to a single issuer in an underlying index may be over 20%, and up to 35% of net assets, especially when underlying </w:t>
      </w:r>
      <w:r w:rsidR="008A27D4">
        <w:rPr>
          <w:rFonts w:ascii="Franklin Gothic Medium" w:eastAsia="Times New Roman" w:hAnsi="Franklin Gothic Medium"/>
          <w:w w:val="105"/>
          <w:sz w:val="18"/>
          <w:szCs w:val="18"/>
          <w:lang w:val="en-US" w:eastAsia="en-US"/>
        </w:rPr>
        <w:t>indices</w:t>
      </w:r>
      <w:r w:rsidR="008A27D4" w:rsidRPr="002C17BA">
        <w:rPr>
          <w:rFonts w:ascii="Franklin Gothic Medium" w:eastAsia="Times New Roman" w:hAnsi="Franklin Gothic Medium"/>
          <w:w w:val="105"/>
          <w:sz w:val="18"/>
          <w:szCs w:val="18"/>
          <w:lang w:val="en-US" w:eastAsia="en-US"/>
        </w:rPr>
        <w:t xml:space="preserve"> </w:t>
      </w:r>
      <w:r w:rsidRPr="002C17BA">
        <w:rPr>
          <w:rFonts w:ascii="Franklin Gothic Medium" w:eastAsia="Times New Roman" w:hAnsi="Franklin Gothic Medium"/>
          <w:w w:val="105"/>
          <w:sz w:val="18"/>
          <w:szCs w:val="18"/>
          <w:lang w:val="en-US" w:eastAsia="en-US"/>
        </w:rPr>
        <w:t>are highly concentrated.</w:t>
      </w:r>
    </w:p>
    <w:p w14:paraId="7D95C13C" w14:textId="77777777" w:rsidR="00806CC0" w:rsidRPr="00832870" w:rsidRDefault="00806CC0" w:rsidP="00806CC0">
      <w:pPr>
        <w:jc w:val="both"/>
        <w:rPr>
          <w:rFonts w:ascii="Franklin Gothic Medium" w:eastAsia="Times New Roman" w:hAnsi="Franklin Gothic Medium"/>
          <w:w w:val="105"/>
          <w:sz w:val="18"/>
          <w:szCs w:val="18"/>
          <w:lang w:val="en-US" w:eastAsia="en-US"/>
        </w:rPr>
      </w:pPr>
    </w:p>
    <w:p w14:paraId="752323FD" w14:textId="79B2C661" w:rsidR="00806CC0" w:rsidRPr="00286FA8" w:rsidRDefault="006F084B" w:rsidP="00806CC0">
      <w:pPr>
        <w:jc w:val="both"/>
        <w:rPr>
          <w:rFonts w:ascii="Franklin Gothic Medium" w:eastAsia="Times New Roman" w:hAnsi="Franklin Gothic Medium"/>
          <w:w w:val="105"/>
          <w:sz w:val="18"/>
          <w:szCs w:val="18"/>
          <w:lang w:val="en-US" w:eastAsia="en-US"/>
        </w:rPr>
      </w:pPr>
      <w:r w:rsidRPr="00286FA8">
        <w:rPr>
          <w:rFonts w:ascii="Franklin Gothic Medium" w:eastAsia="Times New Roman" w:hAnsi="Franklin Gothic Medium"/>
          <w:w w:val="105"/>
          <w:sz w:val="18"/>
          <w:szCs w:val="18"/>
          <w:lang w:val="en-US" w:eastAsia="en-US"/>
        </w:rPr>
        <w:t xml:space="preserve">The Sub-Fund does not use </w:t>
      </w:r>
      <w:del w:id="43" w:author="Author" w:date="2025-05-08T23:31:00Z">
        <w:r w:rsidRPr="00286FA8" w:rsidDel="00B44506">
          <w:rPr>
            <w:rFonts w:ascii="Franklin Gothic Medium" w:eastAsia="Times New Roman" w:hAnsi="Franklin Gothic Medium"/>
            <w:w w:val="105"/>
            <w:sz w:val="18"/>
            <w:szCs w:val="18"/>
            <w:lang w:val="en-US" w:eastAsia="en-US"/>
          </w:rPr>
          <w:delText xml:space="preserve">total </w:delText>
        </w:r>
      </w:del>
      <w:r w:rsidRPr="00286FA8">
        <w:rPr>
          <w:rFonts w:ascii="Franklin Gothic Medium" w:eastAsia="Times New Roman" w:hAnsi="Franklin Gothic Medium"/>
          <w:w w:val="105"/>
          <w:sz w:val="18"/>
          <w:szCs w:val="18"/>
          <w:lang w:val="en-US" w:eastAsia="en-US"/>
        </w:rPr>
        <w:t>return swaps.</w:t>
      </w:r>
    </w:p>
    <w:p w14:paraId="6028913A" w14:textId="77777777" w:rsidR="00806CC0" w:rsidRPr="00286FA8" w:rsidRDefault="00806CC0" w:rsidP="00806CC0">
      <w:pPr>
        <w:jc w:val="both"/>
        <w:rPr>
          <w:rFonts w:ascii="Franklin Gothic Medium" w:eastAsia="Times New Roman" w:hAnsi="Franklin Gothic Medium"/>
          <w:w w:val="105"/>
          <w:sz w:val="18"/>
          <w:szCs w:val="18"/>
          <w:lang w:val="en-US" w:eastAsia="en-US"/>
        </w:rPr>
      </w:pPr>
    </w:p>
    <w:p w14:paraId="0F5842B4" w14:textId="5762AD42" w:rsidR="00806CC0" w:rsidRPr="00286FA8" w:rsidRDefault="006F084B" w:rsidP="00806CC0">
      <w:pPr>
        <w:jc w:val="both"/>
        <w:rPr>
          <w:rFonts w:ascii="Franklin Gothic Medium" w:eastAsia="Times New Roman" w:hAnsi="Franklin Gothic Medium"/>
          <w:w w:val="105"/>
          <w:sz w:val="18"/>
          <w:szCs w:val="18"/>
          <w:lang w:val="en-US" w:eastAsia="en-US"/>
        </w:rPr>
      </w:pPr>
      <w:r w:rsidRPr="00286FA8">
        <w:rPr>
          <w:rFonts w:ascii="Franklin Gothic Medium" w:eastAsia="Times New Roman" w:hAnsi="Franklin Gothic Medium"/>
          <w:w w:val="105"/>
          <w:sz w:val="18"/>
          <w:szCs w:val="18"/>
          <w:lang w:val="en-US" w:eastAsia="en-US"/>
        </w:rPr>
        <w:t xml:space="preserve">For the purpose of efficient portfolio management, the Sub-Fund </w:t>
      </w:r>
      <w:r w:rsidR="008A27D4" w:rsidRPr="008330C6">
        <w:rPr>
          <w:rFonts w:ascii="Franklin Gothic Medium" w:hAnsi="Franklin Gothic Medium" w:cs="Arial"/>
          <w:sz w:val="18"/>
          <w:szCs w:val="18"/>
          <w:lang w:val="en-GB"/>
        </w:rPr>
        <w:t xml:space="preserve">uses, </w:t>
      </w:r>
      <w:r w:rsidR="008A27D4" w:rsidRPr="00CE6B54">
        <w:rPr>
          <w:rFonts w:ascii="Franklin Gothic Medium" w:hAnsi="Franklin Gothic Medium" w:cs="Arial"/>
          <w:sz w:val="18"/>
          <w:szCs w:val="18"/>
          <w:lang w:val="en-US"/>
        </w:rPr>
        <w:t>as part of its daily investment management activity,</w:t>
      </w:r>
      <w:r w:rsidRPr="00286FA8">
        <w:rPr>
          <w:rFonts w:ascii="Franklin Gothic Medium" w:eastAsia="Times New Roman" w:hAnsi="Franklin Gothic Medium"/>
          <w:w w:val="105"/>
          <w:sz w:val="18"/>
          <w:szCs w:val="18"/>
          <w:lang w:val="en-US" w:eastAsia="en-US"/>
        </w:rPr>
        <w:t xml:space="preserve"> the following techniques (as a % of net assets):   </w:t>
      </w:r>
    </w:p>
    <w:p w14:paraId="4803A4B1" w14:textId="064DE978" w:rsidR="00806CC0" w:rsidRPr="00286FA8" w:rsidRDefault="006F084B" w:rsidP="00806CC0">
      <w:pPr>
        <w:jc w:val="both"/>
        <w:rPr>
          <w:rFonts w:ascii="Franklin Gothic Medium" w:eastAsia="Times New Roman" w:hAnsi="Franklin Gothic Medium"/>
          <w:w w:val="105"/>
          <w:sz w:val="18"/>
          <w:szCs w:val="18"/>
          <w:lang w:val="en-US" w:eastAsia="en-US"/>
        </w:rPr>
      </w:pPr>
      <w:r w:rsidRPr="00286FA8">
        <w:rPr>
          <w:rFonts w:ascii="Franklin Gothic Medium" w:eastAsia="Times New Roman" w:hAnsi="Franklin Gothic Medium"/>
          <w:w w:val="105"/>
          <w:sz w:val="18"/>
          <w:szCs w:val="18"/>
          <w:lang w:val="en-US" w:eastAsia="en-US"/>
        </w:rPr>
        <w:t xml:space="preserve">·  securities lending: expected, </w:t>
      </w:r>
      <w:r w:rsidR="00733A64">
        <w:rPr>
          <w:rFonts w:ascii="Franklin Gothic Medium" w:eastAsia="Times New Roman" w:hAnsi="Franklin Gothic Medium"/>
          <w:w w:val="105"/>
          <w:sz w:val="18"/>
          <w:szCs w:val="18"/>
          <w:lang w:val="en-US" w:eastAsia="en-US"/>
        </w:rPr>
        <w:t>0-</w:t>
      </w:r>
      <w:r w:rsidR="00733A64" w:rsidRPr="00286FA8">
        <w:rPr>
          <w:rFonts w:ascii="Franklin Gothic Medium" w:eastAsia="Times New Roman" w:hAnsi="Franklin Gothic Medium"/>
          <w:w w:val="105"/>
          <w:sz w:val="18"/>
          <w:szCs w:val="18"/>
          <w:lang w:val="en-US" w:eastAsia="en-US"/>
        </w:rPr>
        <w:t>5</w:t>
      </w:r>
      <w:r w:rsidR="00733A64">
        <w:rPr>
          <w:rFonts w:ascii="Franklin Gothic Medium" w:eastAsia="Times New Roman" w:hAnsi="Franklin Gothic Medium"/>
          <w:w w:val="105"/>
          <w:sz w:val="18"/>
          <w:szCs w:val="18"/>
          <w:lang w:val="en-US" w:eastAsia="en-US"/>
        </w:rPr>
        <w:t>0</w:t>
      </w:r>
      <w:r w:rsidRPr="00286FA8">
        <w:rPr>
          <w:rFonts w:ascii="Franklin Gothic Medium" w:eastAsia="Times New Roman" w:hAnsi="Franklin Gothic Medium"/>
          <w:w w:val="105"/>
          <w:sz w:val="18"/>
          <w:szCs w:val="18"/>
          <w:lang w:val="en-US" w:eastAsia="en-US"/>
        </w:rPr>
        <w:t xml:space="preserve">%; max, </w:t>
      </w:r>
      <w:r w:rsidR="00733A64">
        <w:rPr>
          <w:rFonts w:ascii="Franklin Gothic Medium" w:eastAsia="Times New Roman" w:hAnsi="Franklin Gothic Medium"/>
          <w:w w:val="105"/>
          <w:sz w:val="18"/>
          <w:szCs w:val="18"/>
          <w:lang w:val="en-US" w:eastAsia="en-US"/>
        </w:rPr>
        <w:t>9</w:t>
      </w:r>
      <w:r w:rsidR="00733A64" w:rsidRPr="00286FA8">
        <w:rPr>
          <w:rFonts w:ascii="Franklin Gothic Medium" w:eastAsia="Times New Roman" w:hAnsi="Franklin Gothic Medium"/>
          <w:w w:val="105"/>
          <w:sz w:val="18"/>
          <w:szCs w:val="18"/>
          <w:lang w:val="en-US" w:eastAsia="en-US"/>
        </w:rPr>
        <w:t>0</w:t>
      </w:r>
      <w:r w:rsidRPr="00286FA8">
        <w:rPr>
          <w:rFonts w:ascii="Franklin Gothic Medium" w:eastAsia="Times New Roman" w:hAnsi="Franklin Gothic Medium"/>
          <w:w w:val="105"/>
          <w:sz w:val="18"/>
          <w:szCs w:val="18"/>
          <w:lang w:val="en-US" w:eastAsia="en-US"/>
        </w:rPr>
        <w:t>%</w:t>
      </w:r>
    </w:p>
    <w:p w14:paraId="6A8C7859" w14:textId="4ABB815B" w:rsidR="00806CC0" w:rsidRPr="002C17BA" w:rsidRDefault="006F084B" w:rsidP="00806CC0">
      <w:pPr>
        <w:jc w:val="both"/>
        <w:rPr>
          <w:rFonts w:ascii="Franklin Gothic Medium" w:eastAsia="Times New Roman" w:hAnsi="Franklin Gothic Medium"/>
          <w:w w:val="105"/>
          <w:sz w:val="18"/>
          <w:szCs w:val="18"/>
          <w:lang w:val="en-AU" w:eastAsia="en-US"/>
        </w:rPr>
      </w:pPr>
      <w:r w:rsidRPr="002C17BA">
        <w:rPr>
          <w:rFonts w:ascii="Franklin Gothic Medium" w:eastAsia="Times New Roman" w:hAnsi="Franklin Gothic Medium"/>
          <w:w w:val="105"/>
          <w:sz w:val="18"/>
          <w:szCs w:val="18"/>
          <w:lang w:val="en-AU" w:eastAsia="en-US"/>
        </w:rPr>
        <w:t>·</w:t>
      </w:r>
      <w:r w:rsidR="005D755D">
        <w:rPr>
          <w:rFonts w:ascii="Franklin Gothic Medium" w:eastAsia="Times New Roman" w:hAnsi="Franklin Gothic Medium"/>
          <w:w w:val="105"/>
          <w:sz w:val="18"/>
          <w:szCs w:val="18"/>
          <w:lang w:val="en-AU" w:eastAsia="en-US"/>
        </w:rPr>
        <w:t xml:space="preserve"> </w:t>
      </w:r>
      <w:r w:rsidRPr="002C17BA">
        <w:rPr>
          <w:rFonts w:ascii="Franklin Gothic Medium" w:eastAsia="Times New Roman" w:hAnsi="Franklin Gothic Medium"/>
          <w:w w:val="105"/>
          <w:sz w:val="18"/>
          <w:szCs w:val="18"/>
          <w:lang w:val="en-AU" w:eastAsia="en-US"/>
        </w:rPr>
        <w:t xml:space="preserve">repos/reverse repos (which are </w:t>
      </w:r>
      <w:r w:rsidRPr="00286FA8">
        <w:rPr>
          <w:rFonts w:ascii="Franklin Gothic Medium" w:eastAsia="Times New Roman" w:hAnsi="Franklin Gothic Medium"/>
          <w:w w:val="105"/>
          <w:sz w:val="18"/>
          <w:szCs w:val="18"/>
          <w:lang w:val="en-AU" w:eastAsia="en-US"/>
        </w:rPr>
        <w:t>over-the-counter based</w:t>
      </w:r>
      <w:r w:rsidRPr="002C17BA">
        <w:rPr>
          <w:rFonts w:ascii="Franklin Gothic Medium" w:eastAsia="Times New Roman" w:hAnsi="Franklin Gothic Medium"/>
          <w:w w:val="105"/>
          <w:sz w:val="18"/>
          <w:szCs w:val="18"/>
          <w:lang w:val="en-AU" w:eastAsia="en-US"/>
        </w:rPr>
        <w:t xml:space="preserve">): expected, </w:t>
      </w:r>
      <w:r w:rsidR="00733A64">
        <w:rPr>
          <w:rFonts w:ascii="Franklin Gothic Medium" w:eastAsia="Times New Roman" w:hAnsi="Franklin Gothic Medium"/>
          <w:w w:val="105"/>
          <w:sz w:val="18"/>
          <w:szCs w:val="18"/>
          <w:lang w:val="en-AU" w:eastAsia="en-US"/>
        </w:rPr>
        <w:t>0-</w:t>
      </w:r>
      <w:ins w:id="44" w:author="Author" w:date="2025-05-08T23:31:00Z">
        <w:r w:rsidR="00B44506">
          <w:rPr>
            <w:rFonts w:ascii="Franklin Gothic Medium" w:eastAsia="Times New Roman" w:hAnsi="Franklin Gothic Medium"/>
            <w:w w:val="105"/>
            <w:sz w:val="18"/>
            <w:szCs w:val="18"/>
            <w:lang w:val="en-AU" w:eastAsia="en-US"/>
          </w:rPr>
          <w:t>30</w:t>
        </w:r>
      </w:ins>
      <w:del w:id="45" w:author="Author" w:date="2025-05-08T23:31:00Z">
        <w:r w:rsidRPr="002C17BA" w:rsidDel="00B44506">
          <w:rPr>
            <w:rFonts w:ascii="Franklin Gothic Medium" w:eastAsia="Times New Roman" w:hAnsi="Franklin Gothic Medium"/>
            <w:w w:val="105"/>
            <w:sz w:val="18"/>
            <w:szCs w:val="18"/>
            <w:lang w:val="en-AU" w:eastAsia="en-US"/>
          </w:rPr>
          <w:delText>10</w:delText>
        </w:r>
      </w:del>
      <w:r w:rsidRPr="002C17BA">
        <w:rPr>
          <w:rFonts w:ascii="Franklin Gothic Medium" w:eastAsia="Times New Roman" w:hAnsi="Franklin Gothic Medium"/>
          <w:w w:val="105"/>
          <w:sz w:val="18"/>
          <w:szCs w:val="18"/>
          <w:lang w:val="en-AU" w:eastAsia="en-US"/>
        </w:rPr>
        <w:t xml:space="preserve">%; max, </w:t>
      </w:r>
      <w:r w:rsidR="00733A64">
        <w:rPr>
          <w:rFonts w:ascii="Franklin Gothic Medium" w:eastAsia="Times New Roman" w:hAnsi="Franklin Gothic Medium"/>
          <w:w w:val="105"/>
          <w:sz w:val="18"/>
          <w:szCs w:val="18"/>
          <w:lang w:val="en-AU" w:eastAsia="en-US"/>
        </w:rPr>
        <w:t>2</w:t>
      </w:r>
      <w:r w:rsidR="00733A64" w:rsidRPr="002C17BA">
        <w:rPr>
          <w:rFonts w:ascii="Franklin Gothic Medium" w:eastAsia="Times New Roman" w:hAnsi="Franklin Gothic Medium"/>
          <w:w w:val="105"/>
          <w:sz w:val="18"/>
          <w:szCs w:val="18"/>
          <w:lang w:val="en-AU" w:eastAsia="en-US"/>
        </w:rPr>
        <w:t>0</w:t>
      </w:r>
      <w:r w:rsidRPr="002C17BA">
        <w:rPr>
          <w:rFonts w:ascii="Franklin Gothic Medium" w:eastAsia="Times New Roman" w:hAnsi="Franklin Gothic Medium"/>
          <w:w w:val="105"/>
          <w:sz w:val="18"/>
          <w:szCs w:val="18"/>
          <w:lang w:val="en-AU" w:eastAsia="en-US"/>
        </w:rPr>
        <w:t>%</w:t>
      </w:r>
    </w:p>
    <w:p w14:paraId="14650B0B" w14:textId="77777777" w:rsidR="00237688" w:rsidRDefault="00237688" w:rsidP="00806CC0">
      <w:pPr>
        <w:jc w:val="both"/>
        <w:rPr>
          <w:rFonts w:ascii="Franklin Gothic Medium" w:hAnsi="Franklin Gothic Medium"/>
          <w:spacing w:val="-4"/>
          <w:sz w:val="18"/>
          <w:szCs w:val="18"/>
          <w:lang w:val="en-GB"/>
        </w:rPr>
      </w:pPr>
    </w:p>
    <w:p w14:paraId="32594F3B" w14:textId="49F8B833" w:rsidR="00733A64" w:rsidRPr="00733A64" w:rsidRDefault="006F084B" w:rsidP="00806CC0">
      <w:pPr>
        <w:jc w:val="both"/>
        <w:rPr>
          <w:rFonts w:ascii="Franklin Gothic Medium" w:eastAsia="Times New Roman" w:hAnsi="Franklin Gothic Medium"/>
          <w:w w:val="105"/>
          <w:sz w:val="18"/>
          <w:szCs w:val="18"/>
          <w:lang w:val="en-US" w:eastAsia="en-US"/>
        </w:rPr>
      </w:pPr>
      <w:r w:rsidRPr="008330C6">
        <w:rPr>
          <w:rFonts w:ascii="Franklin Gothic Medium" w:hAnsi="Franklin Gothic Medium"/>
          <w:spacing w:val="-4"/>
          <w:sz w:val="18"/>
          <w:szCs w:val="18"/>
          <w:lang w:val="en-GB"/>
        </w:rPr>
        <w:t>By entering into securities lending, the Sub-Fund seeks to enhance yield on daily basis</w:t>
      </w:r>
      <w:r w:rsidR="008330C6">
        <w:rPr>
          <w:rFonts w:ascii="Franklin Gothic Medium" w:hAnsi="Franklin Gothic Medium"/>
          <w:spacing w:val="-4"/>
          <w:sz w:val="18"/>
          <w:szCs w:val="18"/>
          <w:lang w:val="en-GB"/>
        </w:rPr>
        <w:t xml:space="preserve"> </w:t>
      </w:r>
      <w:r w:rsidR="008330C6" w:rsidRPr="00CE6B54">
        <w:rPr>
          <w:rStyle w:val="DeltaViewInsertion"/>
          <w:rFonts w:ascii="Franklin Gothic Medium" w:hAnsi="Franklin Gothic Medium"/>
          <w:color w:val="000000" w:themeColor="text1"/>
          <w:w w:val="0"/>
          <w:sz w:val="18"/>
          <w:szCs w:val="18"/>
          <w:u w:val="none"/>
          <w:lang w:val="en-US"/>
        </w:rPr>
        <w:t>(the assets on loan will generate an incremental return for the Sub-Fund)</w:t>
      </w:r>
      <w:r w:rsidRPr="008330C6">
        <w:rPr>
          <w:rFonts w:ascii="Franklin Gothic Medium" w:hAnsi="Franklin Gothic Medium"/>
          <w:spacing w:val="-4"/>
          <w:sz w:val="18"/>
          <w:szCs w:val="18"/>
          <w:lang w:val="en-GB"/>
        </w:rPr>
        <w:t>. When using repos/ reverse repos, the Sub-Fund seeks to optimize the collateral management by entering in collateral transformation to manage liquidity and cash.</w:t>
      </w:r>
    </w:p>
    <w:p w14:paraId="03657373" w14:textId="77777777" w:rsidR="00237688" w:rsidRDefault="00237688" w:rsidP="00806CC0">
      <w:pPr>
        <w:jc w:val="both"/>
        <w:rPr>
          <w:rFonts w:ascii="Franklin Gothic Medium" w:eastAsia="Times New Roman" w:hAnsi="Franklin Gothic Medium"/>
          <w:w w:val="105"/>
          <w:sz w:val="18"/>
          <w:szCs w:val="18"/>
          <w:lang w:val="en-US" w:eastAsia="en-US"/>
        </w:rPr>
      </w:pPr>
    </w:p>
    <w:p w14:paraId="29F1D80F" w14:textId="77777777" w:rsidR="00806CC0" w:rsidRDefault="006F084B" w:rsidP="00806CC0">
      <w:pPr>
        <w:jc w:val="both"/>
        <w:rPr>
          <w:rFonts w:ascii="Franklin Gothic Medium" w:eastAsia="Times New Roman" w:hAnsi="Franklin Gothic Medium"/>
          <w:w w:val="105"/>
          <w:sz w:val="18"/>
          <w:szCs w:val="18"/>
          <w:lang w:val="en-US" w:eastAsia="en-US"/>
        </w:rPr>
      </w:pPr>
      <w:r w:rsidRPr="00832870">
        <w:rPr>
          <w:rFonts w:ascii="Franklin Gothic Medium" w:eastAsia="Times New Roman" w:hAnsi="Franklin Gothic Medium"/>
          <w:w w:val="105"/>
          <w:sz w:val="18"/>
          <w:szCs w:val="18"/>
          <w:lang w:val="en-US" w:eastAsia="en-US"/>
        </w:rPr>
        <w:t>Main types of assets in scope</w:t>
      </w:r>
      <w:r w:rsidRPr="003B0874">
        <w:rPr>
          <w:rFonts w:ascii="Franklin Gothic Medium" w:eastAsia="Times New Roman" w:hAnsi="Franklin Gothic Medium"/>
          <w:w w:val="105"/>
          <w:sz w:val="18"/>
          <w:szCs w:val="18"/>
          <w:lang w:val="en-US" w:eastAsia="en-US"/>
        </w:rPr>
        <w:t xml:space="preserve"> are bonds.</w:t>
      </w:r>
    </w:p>
    <w:p w14:paraId="484DDADF" w14:textId="77777777" w:rsidR="0090493F" w:rsidRDefault="0090493F" w:rsidP="00806CC0">
      <w:pPr>
        <w:jc w:val="both"/>
        <w:rPr>
          <w:rFonts w:ascii="Franklin Gothic Medium" w:eastAsia="Times New Roman" w:hAnsi="Franklin Gothic Medium"/>
          <w:w w:val="105"/>
          <w:sz w:val="18"/>
          <w:szCs w:val="18"/>
          <w:lang w:val="en-US" w:eastAsia="en-US"/>
        </w:rPr>
      </w:pPr>
    </w:p>
    <w:p w14:paraId="4AF3D4BF" w14:textId="7FD34E6E" w:rsidR="00733A64" w:rsidRPr="00CE6B54" w:rsidRDefault="006F084B" w:rsidP="00806CC0">
      <w:pPr>
        <w:jc w:val="both"/>
        <w:rPr>
          <w:rFonts w:ascii="Franklin Gothic Medium" w:hAnsi="Franklin Gothic Medium"/>
          <w:sz w:val="18"/>
          <w:szCs w:val="18"/>
          <w:lang w:val="en-US"/>
        </w:rPr>
      </w:pPr>
      <w:r w:rsidRPr="00CE6B54">
        <w:rPr>
          <w:rFonts w:ascii="Franklin Gothic Medium" w:hAnsi="Franklin Gothic Medium"/>
          <w:sz w:val="18"/>
          <w:szCs w:val="18"/>
          <w:lang w:val="en-US"/>
        </w:rPr>
        <w:t>The Sub-</w:t>
      </w:r>
      <w:r w:rsidR="00654F4D" w:rsidRPr="00CE6B54">
        <w:rPr>
          <w:rFonts w:ascii="Franklin Gothic Medium" w:hAnsi="Franklin Gothic Medium"/>
          <w:sz w:val="18"/>
          <w:szCs w:val="18"/>
          <w:lang w:val="en-US"/>
        </w:rPr>
        <w:t>F</w:t>
      </w:r>
      <w:r w:rsidRPr="00CE6B54">
        <w:rPr>
          <w:rFonts w:ascii="Franklin Gothic Medium" w:hAnsi="Franklin Gothic Medium"/>
          <w:sz w:val="18"/>
          <w:szCs w:val="18"/>
          <w:lang w:val="en-US"/>
        </w:rPr>
        <w:t>und does not use securities borrowing.</w:t>
      </w:r>
    </w:p>
    <w:p w14:paraId="2EFEBC17" w14:textId="77777777" w:rsidR="00C33FB6" w:rsidRPr="00BC5F21" w:rsidRDefault="00C33FB6" w:rsidP="00806CC0">
      <w:pPr>
        <w:rPr>
          <w:lang w:val="en-US"/>
        </w:rPr>
        <w:sectPr w:rsidR="00C33FB6" w:rsidRPr="00BC5F21" w:rsidSect="00806CC0">
          <w:headerReference w:type="default" r:id="rId14"/>
          <w:footerReference w:type="even" r:id="rId15"/>
          <w:footerReference w:type="default" r:id="rId16"/>
          <w:headerReference w:type="first" r:id="rId17"/>
          <w:footerReference w:type="first" r:id="rId18"/>
          <w:type w:val="continuous"/>
          <w:pgSz w:w="11906" w:h="16838" w:code="9"/>
          <w:pgMar w:top="1134" w:right="567" w:bottom="680" w:left="567" w:header="369" w:footer="1134" w:gutter="0"/>
          <w:cols w:num="2" w:space="709"/>
          <w:docGrid w:linePitch="360"/>
        </w:sectPr>
      </w:pPr>
    </w:p>
    <w:p w14:paraId="30FF818B" w14:textId="5C0BB5E4" w:rsidR="003D3372" w:rsidRDefault="003D3372" w:rsidP="00806CC0">
      <w:pPr>
        <w:pStyle w:val="Heading1"/>
        <w:spacing w:before="0" w:after="0"/>
        <w:rPr>
          <w:rFonts w:ascii="Franklin Gothic Medium" w:hAnsi="Franklin Gothic Medium"/>
          <w:w w:val="105"/>
          <w:sz w:val="18"/>
          <w:szCs w:val="18"/>
          <w:lang w:val="en-US"/>
        </w:rPr>
      </w:pPr>
    </w:p>
    <w:p w14:paraId="331E754A" w14:textId="77777777" w:rsidR="00806CC0" w:rsidRDefault="006F084B" w:rsidP="00806CC0">
      <w:pPr>
        <w:pStyle w:val="Heading1"/>
        <w:spacing w:before="0" w:after="0"/>
        <w:rPr>
          <w:rFonts w:ascii="Franklin Gothic Medium" w:hAnsi="Franklin Gothic Medium"/>
          <w:color w:val="646D7C"/>
          <w:w w:val="105"/>
          <w:sz w:val="18"/>
          <w:szCs w:val="18"/>
          <w:lang w:val="en-US"/>
        </w:rPr>
      </w:pPr>
      <w:r>
        <w:rPr>
          <w:rFonts w:ascii="Franklin Gothic Medium" w:hAnsi="Franklin Gothic Medium"/>
          <w:color w:val="646D7C"/>
          <w:w w:val="105"/>
          <w:sz w:val="18"/>
          <w:szCs w:val="18"/>
          <w:lang w:val="en-US"/>
        </w:rPr>
        <w:t>Use of derivatives</w:t>
      </w:r>
    </w:p>
    <w:p w14:paraId="328660CA" w14:textId="77777777" w:rsidR="00806CC0" w:rsidRDefault="006F084B" w:rsidP="00806CC0">
      <w:pPr>
        <w:pStyle w:val="BodyText"/>
        <w:ind w:left="0" w:right="120"/>
        <w:jc w:val="both"/>
        <w:rPr>
          <w:rFonts w:ascii="Franklin Gothic Medium" w:hAnsi="Franklin Gothic Medium"/>
          <w:w w:val="105"/>
        </w:rPr>
        <w:sectPr w:rsidR="00806CC0" w:rsidSect="00806CC0">
          <w:type w:val="continuous"/>
          <w:pgSz w:w="11906" w:h="16838" w:code="9"/>
          <w:pgMar w:top="1134" w:right="566" w:bottom="567" w:left="567" w:header="369" w:footer="851" w:gutter="0"/>
          <w:cols w:space="708"/>
          <w:docGrid w:linePitch="360"/>
        </w:sectPr>
      </w:pPr>
      <w:r w:rsidRPr="00A645A4">
        <w:rPr>
          <w:rFonts w:ascii="Franklin Gothic Medium" w:hAnsi="Franklin Gothic Medium"/>
          <w:spacing w:val="-5"/>
          <w:w w:val="105"/>
        </w:rPr>
        <w:t>The Sub-</w:t>
      </w:r>
      <w:r w:rsidRPr="0075209F">
        <w:rPr>
          <w:rFonts w:ascii="Franklin Gothic Medium" w:hAnsi="Franklin Gothic Medium"/>
          <w:spacing w:val="-5"/>
          <w:w w:val="105"/>
        </w:rPr>
        <w:t>F</w:t>
      </w:r>
      <w:r w:rsidRPr="00A645A4">
        <w:rPr>
          <w:rFonts w:ascii="Franklin Gothic Medium" w:hAnsi="Franklin Gothic Medium"/>
          <w:spacing w:val="-5"/>
          <w:w w:val="105"/>
        </w:rPr>
        <w:t>und</w:t>
      </w:r>
      <w:r>
        <w:rPr>
          <w:rFonts w:ascii="Franklin Gothic Medium" w:hAnsi="Franklin Gothic Medium"/>
          <w:spacing w:val="-5"/>
          <w:w w:val="105"/>
        </w:rPr>
        <w:t>’s net derivative exposure may be up to 50% of the Sub-Fund’s net asset value.</w:t>
      </w:r>
    </w:p>
    <w:p w14:paraId="683BF51B" w14:textId="77777777" w:rsidR="00806CC0" w:rsidRDefault="006F084B" w:rsidP="00806CC0">
      <w:pPr>
        <w:pStyle w:val="BodyText"/>
        <w:spacing w:before="86"/>
        <w:ind w:left="0" w:right="119"/>
        <w:jc w:val="both"/>
        <w:rPr>
          <w:rFonts w:ascii="Franklin Gothic Medium" w:hAnsi="Franklin Gothic Medium"/>
          <w:w w:val="105"/>
        </w:rPr>
      </w:pPr>
      <w:r>
        <w:rPr>
          <w:rFonts w:ascii="Franklin Gothic Medium" w:hAnsi="Franklin Gothic Medium"/>
          <w:b/>
          <w:bCs/>
          <w:noProof/>
          <w:sz w:val="32"/>
          <w:szCs w:val="32"/>
          <w:lang w:val="en-AU" w:eastAsia="zh-CN"/>
        </w:rPr>
        <mc:AlternateContent>
          <mc:Choice Requires="wpg">
            <w:drawing>
              <wp:anchor distT="0" distB="0" distL="114300" distR="114300" simplePos="0" relativeHeight="251684864" behindDoc="1" locked="0" layoutInCell="1" allowOverlap="1">
                <wp:simplePos x="0" y="0"/>
                <wp:positionH relativeFrom="margin">
                  <wp:posOffset>6350</wp:posOffset>
                </wp:positionH>
                <wp:positionV relativeFrom="paragraph">
                  <wp:posOffset>83735</wp:posOffset>
                </wp:positionV>
                <wp:extent cx="6983730" cy="1270"/>
                <wp:effectExtent l="0" t="0" r="26670" b="17780"/>
                <wp:wrapNone/>
                <wp:docPr id="1" name="Group 1224"/>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 name="Freeform 1225"/>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224" o:spid="_x0000_s1035" style="width:549.9pt;height:0.1pt;margin-top:6.6pt;margin-left:0.5pt;mso-position-horizontal-relative:margin;position:absolute;z-index:-251630592" coordorigin="454,-20" coordsize="10998,2">
                <v:shape id="Freeform 1225" o:spid="_x0000_s1036"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14:paraId="5F36F0D6" w14:textId="77777777" w:rsidR="00806CC0" w:rsidRDefault="00806CC0" w:rsidP="00806CC0">
      <w:pPr>
        <w:pStyle w:val="BodyText"/>
        <w:spacing w:before="86"/>
        <w:ind w:left="0" w:right="119"/>
        <w:jc w:val="both"/>
        <w:rPr>
          <w:rFonts w:ascii="Franklin Gothic Medium" w:hAnsi="Franklin Gothic Medium"/>
          <w:w w:val="105"/>
        </w:rPr>
      </w:pPr>
    </w:p>
    <w:p w14:paraId="59C22E63" w14:textId="77777777" w:rsidR="00806CC0" w:rsidRPr="00B428DD" w:rsidRDefault="00806CC0" w:rsidP="00806CC0">
      <w:pPr>
        <w:pStyle w:val="BodyText"/>
        <w:spacing w:before="86"/>
        <w:ind w:left="0" w:right="119"/>
        <w:jc w:val="both"/>
        <w:rPr>
          <w:rFonts w:ascii="Franklin Gothic Medium" w:hAnsi="Franklin Gothic Medium"/>
          <w:w w:val="105"/>
        </w:rPr>
        <w:sectPr w:rsidR="00806CC0" w:rsidRPr="00B428DD" w:rsidSect="00806CC0">
          <w:type w:val="continuous"/>
          <w:pgSz w:w="11906" w:h="16838" w:code="9"/>
          <w:pgMar w:top="1134" w:right="566" w:bottom="567" w:left="567" w:header="369" w:footer="851" w:gutter="0"/>
          <w:cols w:num="2" w:space="708"/>
          <w:docGrid w:linePitch="360"/>
        </w:sectPr>
      </w:pPr>
    </w:p>
    <w:p w14:paraId="097A7458" w14:textId="77777777" w:rsidR="00806CC0" w:rsidRPr="00B428DD" w:rsidRDefault="006F084B" w:rsidP="00806CC0">
      <w:pPr>
        <w:pStyle w:val="Heading1"/>
        <w:spacing w:before="0"/>
        <w:rPr>
          <w:rFonts w:ascii="Franklin Gothic Medium" w:hAnsi="Franklin Gothic Medium"/>
          <w:b w:val="0"/>
          <w:bCs w:val="0"/>
          <w:sz w:val="18"/>
          <w:szCs w:val="18"/>
          <w:lang w:val="en-US"/>
        </w:rPr>
      </w:pPr>
      <w:r w:rsidRPr="00B428DD">
        <w:rPr>
          <w:rFonts w:ascii="Franklin Gothic Medium" w:hAnsi="Franklin Gothic Medium"/>
          <w:color w:val="646D7C"/>
          <w:w w:val="105"/>
          <w:sz w:val="18"/>
          <w:szCs w:val="18"/>
          <w:lang w:val="en-US"/>
        </w:rPr>
        <w:lastRenderedPageBreak/>
        <w:t>What</w:t>
      </w:r>
      <w:r w:rsidRPr="00B428DD">
        <w:rPr>
          <w:rFonts w:ascii="Franklin Gothic Medium" w:hAnsi="Franklin Gothic Medium"/>
          <w:color w:val="646D7C"/>
          <w:spacing w:val="16"/>
          <w:w w:val="105"/>
          <w:sz w:val="18"/>
          <w:szCs w:val="18"/>
          <w:lang w:val="en-US"/>
        </w:rPr>
        <w:t xml:space="preserve"> </w:t>
      </w:r>
      <w:r w:rsidRPr="00B428DD">
        <w:rPr>
          <w:rFonts w:ascii="Franklin Gothic Medium" w:hAnsi="Franklin Gothic Medium"/>
          <w:color w:val="646D7C"/>
          <w:w w:val="105"/>
          <w:sz w:val="18"/>
          <w:szCs w:val="18"/>
          <w:lang w:val="en-US"/>
        </w:rPr>
        <w:t>are</w:t>
      </w:r>
      <w:r w:rsidRPr="00B428DD">
        <w:rPr>
          <w:rFonts w:ascii="Franklin Gothic Medium" w:hAnsi="Franklin Gothic Medium"/>
          <w:color w:val="646D7C"/>
          <w:spacing w:val="16"/>
          <w:w w:val="105"/>
          <w:sz w:val="18"/>
          <w:szCs w:val="18"/>
          <w:lang w:val="en-US"/>
        </w:rPr>
        <w:t xml:space="preserve"> </w:t>
      </w:r>
      <w:r w:rsidRPr="00B428DD">
        <w:rPr>
          <w:rFonts w:ascii="Franklin Gothic Medium" w:hAnsi="Franklin Gothic Medium"/>
          <w:color w:val="646D7C"/>
          <w:w w:val="105"/>
          <w:sz w:val="18"/>
          <w:szCs w:val="18"/>
          <w:lang w:val="en-US"/>
        </w:rPr>
        <w:t>the</w:t>
      </w:r>
      <w:r w:rsidRPr="00B428DD">
        <w:rPr>
          <w:rFonts w:ascii="Franklin Gothic Medium" w:hAnsi="Franklin Gothic Medium"/>
          <w:color w:val="646D7C"/>
          <w:spacing w:val="16"/>
          <w:w w:val="105"/>
          <w:sz w:val="18"/>
          <w:szCs w:val="18"/>
          <w:lang w:val="en-US"/>
        </w:rPr>
        <w:t xml:space="preserve"> </w:t>
      </w:r>
      <w:r w:rsidRPr="00B428DD">
        <w:rPr>
          <w:rFonts w:ascii="Franklin Gothic Medium" w:hAnsi="Franklin Gothic Medium"/>
          <w:color w:val="646D7C"/>
          <w:spacing w:val="-11"/>
          <w:w w:val="105"/>
          <w:sz w:val="18"/>
          <w:szCs w:val="18"/>
          <w:lang w:val="en-US"/>
        </w:rPr>
        <w:t>k</w:t>
      </w:r>
      <w:r w:rsidRPr="00B428DD">
        <w:rPr>
          <w:rFonts w:ascii="Franklin Gothic Medium" w:hAnsi="Franklin Gothic Medium"/>
          <w:color w:val="646D7C"/>
          <w:w w:val="105"/>
          <w:sz w:val="18"/>
          <w:szCs w:val="18"/>
          <w:lang w:val="en-US"/>
        </w:rPr>
        <w:t>ey</w:t>
      </w:r>
      <w:r w:rsidRPr="00B428DD">
        <w:rPr>
          <w:rFonts w:ascii="Franklin Gothic Medium" w:hAnsi="Franklin Gothic Medium"/>
          <w:color w:val="646D7C"/>
          <w:spacing w:val="17"/>
          <w:w w:val="105"/>
          <w:sz w:val="18"/>
          <w:szCs w:val="18"/>
          <w:lang w:val="en-US"/>
        </w:rPr>
        <w:t xml:space="preserve"> </w:t>
      </w:r>
      <w:r w:rsidRPr="00B428DD">
        <w:rPr>
          <w:rFonts w:ascii="Franklin Gothic Medium" w:hAnsi="Franklin Gothic Medium"/>
          <w:color w:val="646D7C"/>
          <w:w w:val="105"/>
          <w:sz w:val="18"/>
          <w:szCs w:val="18"/>
          <w:lang w:val="en-US"/>
        </w:rPr>
        <w:t>risks?</w:t>
      </w:r>
      <w:r w:rsidRPr="0009586C">
        <w:rPr>
          <w:rFonts w:ascii="Franklin Gothic Medium" w:eastAsia="MS Mincho" w:hAnsi="Franklin Gothic Medium"/>
          <w:i/>
          <w:w w:val="105"/>
          <w:sz w:val="18"/>
          <w:szCs w:val="18"/>
          <w:highlight w:val="yellow"/>
          <w:lang w:val="en-US"/>
        </w:rPr>
        <w:t xml:space="preserve"> </w:t>
      </w:r>
    </w:p>
    <w:p w14:paraId="39CE086B" w14:textId="09B3998C" w:rsidR="00806CC0" w:rsidRPr="00846794" w:rsidRDefault="006F084B" w:rsidP="00806CC0">
      <w:pPr>
        <w:pStyle w:val="BodyText"/>
        <w:spacing w:before="56"/>
        <w:ind w:left="0" w:right="1"/>
        <w:jc w:val="both"/>
        <w:rPr>
          <w:rFonts w:ascii="Franklin Gothic Medium" w:hAnsi="Franklin Gothic Medium"/>
          <w:b/>
        </w:rPr>
      </w:pPr>
      <w:r w:rsidRPr="00846794">
        <w:rPr>
          <w:rFonts w:ascii="Franklin Gothic Medium" w:hAnsi="Franklin Gothic Medium"/>
          <w:b/>
        </w:rPr>
        <w:t>Investment involves risks. Please refer to the offering document for details including the risk factors.</w:t>
      </w:r>
      <w:r w:rsidR="008A6BC0">
        <w:rPr>
          <w:rFonts w:ascii="Franklin Gothic Medium" w:hAnsi="Franklin Gothic Medium"/>
          <w:b/>
        </w:rPr>
        <w:t xml:space="preserve"> </w:t>
      </w:r>
    </w:p>
    <w:p w14:paraId="3025D068" w14:textId="77777777" w:rsidR="00806CC0" w:rsidRPr="00846794" w:rsidRDefault="00806CC0" w:rsidP="00806CC0">
      <w:pPr>
        <w:pStyle w:val="BodyText"/>
        <w:ind w:left="284"/>
        <w:jc w:val="both"/>
        <w:rPr>
          <w:rFonts w:ascii="Franklin Gothic Medium" w:hAnsi="Franklin Gothic Medium"/>
        </w:rPr>
      </w:pPr>
    </w:p>
    <w:p w14:paraId="35B8EFF6" w14:textId="77777777" w:rsidR="00806CC0" w:rsidRPr="00605061" w:rsidRDefault="006F084B" w:rsidP="00806CC0">
      <w:pPr>
        <w:pStyle w:val="BodyText"/>
        <w:numPr>
          <w:ilvl w:val="0"/>
          <w:numId w:val="8"/>
        </w:numPr>
        <w:ind w:left="284" w:hanging="284"/>
        <w:jc w:val="both"/>
        <w:rPr>
          <w:rStyle w:val="DeltaViewInsertion"/>
          <w:rFonts w:ascii="Franklin Gothic Medium" w:hAnsi="Franklin Gothic Medium"/>
          <w:color w:val="auto"/>
          <w:u w:val="none"/>
        </w:rPr>
      </w:pPr>
      <w:bookmarkStart w:id="48" w:name="_DV_C144"/>
      <w:r w:rsidRPr="00846794">
        <w:rPr>
          <w:rStyle w:val="DeltaViewInsertion"/>
          <w:rFonts w:ascii="Franklin Gothic Medium" w:eastAsia="MS Mincho" w:hAnsi="Franklin Gothic Medium"/>
          <w:b/>
          <w:color w:val="auto"/>
          <w:w w:val="105"/>
          <w:szCs w:val="12"/>
          <w:u w:val="none"/>
        </w:rPr>
        <w:t>General investment risk</w:t>
      </w:r>
      <w:r w:rsidRPr="00846794">
        <w:rPr>
          <w:rStyle w:val="DeltaViewInsertion"/>
          <w:rFonts w:ascii="Franklin Gothic Medium" w:eastAsia="MS Mincho" w:hAnsi="Franklin Gothic Medium"/>
          <w:color w:val="auto"/>
          <w:w w:val="105"/>
          <w:szCs w:val="12"/>
          <w:u w:val="none"/>
        </w:rPr>
        <w:t>: The Sub-Fund’s portfolio may fall in value due to any of the key risk factors below and therefore your investment in the Sub-Fund may suffer losses. There is no guarantee of the repayment of principal.</w:t>
      </w:r>
      <w:bookmarkEnd w:id="48"/>
    </w:p>
    <w:p w14:paraId="53296189" w14:textId="77777777" w:rsidR="001555EA" w:rsidRPr="00846794" w:rsidDel="00B44506" w:rsidRDefault="001555EA" w:rsidP="00B44506">
      <w:pPr>
        <w:pStyle w:val="BodyText"/>
        <w:ind w:left="284"/>
        <w:jc w:val="both"/>
        <w:rPr>
          <w:del w:id="49" w:author="Author" w:date="2025-05-08T23:31:00Z"/>
          <w:rStyle w:val="DeltaViewInsertion"/>
          <w:rFonts w:ascii="Franklin Gothic Medium" w:hAnsi="Franklin Gothic Medium"/>
          <w:color w:val="auto"/>
          <w:u w:val="none"/>
        </w:rPr>
      </w:pPr>
    </w:p>
    <w:p w14:paraId="63F23090" w14:textId="0B937618" w:rsidR="00806CC0" w:rsidRPr="00B44506" w:rsidDel="00B44506" w:rsidRDefault="006F084B">
      <w:pPr>
        <w:numPr>
          <w:ilvl w:val="0"/>
          <w:numId w:val="8"/>
        </w:numPr>
        <w:ind w:left="0" w:hanging="284"/>
        <w:jc w:val="both"/>
        <w:rPr>
          <w:del w:id="50" w:author="Author" w:date="2025-05-08T23:31:00Z"/>
          <w:rFonts w:ascii="Franklin Gothic Medium" w:hAnsi="Franklin Gothic Medium"/>
          <w:rPrChange w:id="51" w:author="Author" w:date="2025-05-08T23:31:00Z">
            <w:rPr>
              <w:del w:id="52" w:author="Author" w:date="2025-05-08T23:31:00Z"/>
            </w:rPr>
          </w:rPrChange>
        </w:rPr>
        <w:pPrChange w:id="53" w:author="Author" w:date="2025-05-08T23:31:00Z">
          <w:pPr>
            <w:pStyle w:val="BodyText"/>
            <w:numPr>
              <w:numId w:val="8"/>
            </w:numPr>
            <w:ind w:left="284" w:hanging="284"/>
            <w:jc w:val="both"/>
          </w:pPr>
        </w:pPrChange>
      </w:pPr>
      <w:del w:id="54" w:author="Author" w:date="2025-05-08T23:31:00Z">
        <w:r w:rsidRPr="00B44506" w:rsidDel="00B44506">
          <w:rPr>
            <w:rFonts w:ascii="Franklin Gothic Medium" w:hAnsi="Franklin Gothic Medium"/>
            <w:b/>
            <w:rPrChange w:id="55" w:author="Author" w:date="2025-05-08T23:31:00Z">
              <w:rPr>
                <w:b/>
              </w:rPr>
            </w:rPrChange>
          </w:rPr>
          <w:delText>Global investments risk</w:delText>
        </w:r>
        <w:r w:rsidRPr="00B44506" w:rsidDel="00B44506">
          <w:rPr>
            <w:b/>
            <w:bCs/>
            <w:color w:val="000000"/>
            <w:w w:val="105"/>
            <w:rPrChange w:id="56" w:author="Author" w:date="2025-05-08T23:31:00Z">
              <w:rPr>
                <w:b/>
                <w:bCs/>
                <w:color w:val="000000"/>
                <w:w w:val="105"/>
              </w:rPr>
            </w:rPrChange>
          </w:rPr>
          <w:delText>:</w:delText>
        </w:r>
        <w:r w:rsidRPr="00B44506" w:rsidDel="00B44506">
          <w:rPr>
            <w:b/>
            <w:bCs/>
            <w:color w:val="000000"/>
            <w:spacing w:val="30"/>
            <w:w w:val="105"/>
            <w:rPrChange w:id="57" w:author="Author" w:date="2025-05-08T23:31:00Z">
              <w:rPr>
                <w:b/>
                <w:bCs/>
                <w:color w:val="000000"/>
                <w:spacing w:val="30"/>
                <w:w w:val="105"/>
              </w:rPr>
            </w:rPrChange>
          </w:rPr>
          <w:delText xml:space="preserve"> </w:delText>
        </w:r>
        <w:r w:rsidRPr="00B44506" w:rsidDel="00B44506">
          <w:rPr>
            <w:rFonts w:ascii="Franklin Gothic Medium" w:hAnsi="Franklin Gothic Medium"/>
            <w:rPrChange w:id="58" w:author="Author" w:date="2025-05-08T23:31:00Z">
              <w:rPr/>
            </w:rPrChange>
          </w:rPr>
          <w:delText>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delText>
        </w:r>
      </w:del>
    </w:p>
    <w:p w14:paraId="758FA43A" w14:textId="77777777" w:rsidR="001555EA" w:rsidRPr="00751DD7" w:rsidRDefault="001555EA">
      <w:pPr>
        <w:rPr>
          <w:sz w:val="18"/>
          <w:szCs w:val="18"/>
          <w:lang w:val="en-GB"/>
        </w:rPr>
        <w:pPrChange w:id="59" w:author="Author" w:date="2025-05-08T23:31:00Z">
          <w:pPr>
            <w:pStyle w:val="ListParagraph"/>
          </w:pPr>
        </w:pPrChange>
      </w:pPr>
    </w:p>
    <w:p w14:paraId="76EEBFC1" w14:textId="77777777" w:rsidR="00806CC0" w:rsidRPr="00846794" w:rsidRDefault="006F084B" w:rsidP="00806CC0">
      <w:pPr>
        <w:pStyle w:val="BodyText"/>
        <w:numPr>
          <w:ilvl w:val="0"/>
          <w:numId w:val="8"/>
        </w:numPr>
        <w:ind w:left="284" w:right="4" w:hanging="284"/>
        <w:jc w:val="both"/>
        <w:rPr>
          <w:rFonts w:ascii="Franklin Gothic Medium" w:hAnsi="Franklin Gothic Medium"/>
          <w:bCs/>
          <w:color w:val="000000"/>
          <w:w w:val="105"/>
        </w:rPr>
      </w:pPr>
      <w:r w:rsidRPr="00846794">
        <w:rPr>
          <w:rFonts w:ascii="Franklin Gothic Medium" w:hAnsi="Franklin Gothic Medium"/>
          <w:b/>
          <w:bCs/>
          <w:color w:val="000000"/>
          <w:w w:val="105"/>
        </w:rPr>
        <w:t xml:space="preserve">Emerging markets risk: </w:t>
      </w:r>
      <w:r w:rsidRPr="00846794">
        <w:rPr>
          <w:rFonts w:ascii="Franklin Gothic Medium" w:hAnsi="Franklin Gothic Medium"/>
          <w:bCs/>
          <w:color w:val="000000"/>
          <w:w w:val="105"/>
        </w:rPr>
        <w:t xml:space="preserve">Legal infrastructure, in certain countries in which investments may be made, may not provide the same degree of investors' protection or information to investors, as would generally apply to major securities markets. The value of the Sub-Fund's assets may be adversely affected by uncertainties such as social, political and economic instability, changes in government policies, changes in taxation, restrictions on foreign investment and currency repatriation, currency fluctuations, different accounting, auditing and financial report practices and other developments in laws and regulations of emerging countries in which the Sub-Fund invests. Emerging markets securities may also be less liquid and more volatile than similar securities available in major markets, and there are higher risks associated with transactions settlement and custody, involving timing and pricing issues. The Sub-Fund may experience difficulties in purchasing or selling holdings of emerging market securities and the value of the assets of the Sub-Fund may be adversely affected. </w:t>
      </w:r>
    </w:p>
    <w:p w14:paraId="403F4E7E" w14:textId="77777777" w:rsidR="00806CC0" w:rsidRDefault="00806CC0" w:rsidP="00806CC0">
      <w:pPr>
        <w:pStyle w:val="BodyText"/>
        <w:ind w:left="152" w:right="4"/>
        <w:jc w:val="both"/>
        <w:rPr>
          <w:rFonts w:ascii="Franklin Gothic Medium" w:hAnsi="Franklin Gothic Medium"/>
          <w:bCs/>
          <w:color w:val="000000"/>
          <w:w w:val="105"/>
        </w:rPr>
      </w:pPr>
    </w:p>
    <w:p w14:paraId="57B30985" w14:textId="77777777" w:rsidR="00806CC0" w:rsidRPr="00846794" w:rsidRDefault="006F084B" w:rsidP="00806CC0">
      <w:pPr>
        <w:pStyle w:val="BodyText"/>
        <w:numPr>
          <w:ilvl w:val="0"/>
          <w:numId w:val="8"/>
        </w:numPr>
        <w:ind w:left="284" w:hanging="284"/>
        <w:jc w:val="both"/>
        <w:rPr>
          <w:rFonts w:ascii="Franklin Gothic Medium" w:hAnsi="Franklin Gothic Medium"/>
          <w:color w:val="000000"/>
        </w:rPr>
      </w:pPr>
      <w:r w:rsidRPr="00846794">
        <w:rPr>
          <w:rFonts w:ascii="Franklin Gothic Medium" w:hAnsi="Franklin Gothic Medium"/>
          <w:b/>
          <w:bCs/>
          <w:color w:val="000000"/>
          <w:w w:val="105"/>
        </w:rPr>
        <w:t>H</w:t>
      </w:r>
      <w:r w:rsidRPr="00846794">
        <w:rPr>
          <w:rFonts w:ascii="Franklin Gothic Medium" w:hAnsi="Franklin Gothic Medium"/>
          <w:b/>
          <w:bCs/>
          <w:color w:val="000000"/>
        </w:rPr>
        <w:t>igh</w:t>
      </w:r>
      <w:r w:rsidRPr="00846794">
        <w:rPr>
          <w:rFonts w:ascii="Franklin Gothic Medium" w:hAnsi="Franklin Gothic Medium"/>
          <w:b/>
          <w:bCs/>
          <w:color w:val="000000"/>
          <w:spacing w:val="19"/>
        </w:rPr>
        <w:t xml:space="preserve"> </w:t>
      </w:r>
      <w:r w:rsidRPr="00846794">
        <w:rPr>
          <w:rFonts w:ascii="Franklin Gothic Medium" w:hAnsi="Franklin Gothic Medium"/>
          <w:b/>
          <w:bCs/>
          <w:color w:val="000000"/>
        </w:rPr>
        <w:t>yield</w:t>
      </w:r>
      <w:r w:rsidRPr="00846794">
        <w:rPr>
          <w:rFonts w:ascii="Franklin Gothic Medium" w:hAnsi="Franklin Gothic Medium"/>
          <w:b/>
          <w:bCs/>
          <w:color w:val="000000"/>
          <w:spacing w:val="17"/>
        </w:rPr>
        <w:t xml:space="preserve"> </w:t>
      </w:r>
      <w:r w:rsidRPr="00846794">
        <w:rPr>
          <w:rFonts w:ascii="Franklin Gothic Medium" w:hAnsi="Franklin Gothic Medium"/>
          <w:b/>
          <w:bCs/>
          <w:color w:val="000000"/>
        </w:rPr>
        <w:t>debt</w:t>
      </w:r>
      <w:r w:rsidRPr="00846794">
        <w:rPr>
          <w:rFonts w:ascii="Franklin Gothic Medium" w:hAnsi="Franklin Gothic Medium"/>
          <w:b/>
          <w:bCs/>
          <w:color w:val="000000"/>
          <w:spacing w:val="17"/>
        </w:rPr>
        <w:t xml:space="preserve"> </w:t>
      </w:r>
      <w:r w:rsidRPr="00846794">
        <w:rPr>
          <w:rFonts w:ascii="Franklin Gothic Medium" w:hAnsi="Franklin Gothic Medium"/>
          <w:b/>
          <w:bCs/>
          <w:color w:val="000000"/>
        </w:rPr>
        <w:t>securities risk:</w:t>
      </w:r>
      <w:r w:rsidRPr="00846794">
        <w:rPr>
          <w:rFonts w:ascii="Franklin Gothic Medium" w:hAnsi="Franklin Gothic Medium"/>
          <w:b/>
          <w:bCs/>
          <w:color w:val="000000"/>
          <w:spacing w:val="22"/>
        </w:rPr>
        <w:t xml:space="preserve"> </w:t>
      </w:r>
      <w:r w:rsidRPr="00846794">
        <w:rPr>
          <w:rFonts w:ascii="Franklin Gothic Medium" w:hAnsi="Franklin Gothic Medium"/>
          <w:color w:val="000000"/>
        </w:rPr>
        <w:t>The</w:t>
      </w:r>
      <w:r w:rsidRPr="00846794">
        <w:rPr>
          <w:rFonts w:ascii="Franklin Gothic Medium" w:hAnsi="Franklin Gothic Medium"/>
          <w:color w:val="000000"/>
          <w:spacing w:val="17"/>
        </w:rPr>
        <w:t xml:space="preserve"> </w:t>
      </w:r>
      <w:r w:rsidRPr="00846794">
        <w:rPr>
          <w:rFonts w:ascii="Franklin Gothic Medium" w:hAnsi="Franklin Gothic Medium"/>
          <w:color w:val="000000"/>
        </w:rPr>
        <w:t>Sub-</w:t>
      </w:r>
      <w:r w:rsidRPr="00846794">
        <w:rPr>
          <w:rFonts w:ascii="Franklin Gothic Medium" w:hAnsi="Franklin Gothic Medium"/>
          <w:color w:val="000000"/>
          <w:spacing w:val="-5"/>
        </w:rPr>
        <w:t>F</w:t>
      </w:r>
      <w:r w:rsidRPr="00846794">
        <w:rPr>
          <w:rFonts w:ascii="Franklin Gothic Medium" w:hAnsi="Franklin Gothic Medium"/>
          <w:color w:val="000000"/>
        </w:rPr>
        <w:t>und</w:t>
      </w:r>
      <w:r w:rsidRPr="00846794">
        <w:rPr>
          <w:rFonts w:ascii="Franklin Gothic Medium" w:hAnsi="Franklin Gothic Medium"/>
          <w:color w:val="000000"/>
          <w:spacing w:val="17"/>
        </w:rPr>
        <w:t xml:space="preserve"> </w:t>
      </w:r>
      <w:r w:rsidRPr="00846794">
        <w:rPr>
          <w:rFonts w:ascii="Franklin Gothic Medium" w:hAnsi="Franklin Gothic Medium"/>
          <w:color w:val="000000"/>
        </w:rPr>
        <w:t>will</w:t>
      </w:r>
      <w:r w:rsidRPr="00846794">
        <w:rPr>
          <w:rFonts w:ascii="Franklin Gothic Medium" w:hAnsi="Franklin Gothic Medium"/>
          <w:color w:val="000000"/>
          <w:w w:val="83"/>
        </w:rPr>
        <w:t xml:space="preserve"> </w:t>
      </w:r>
      <w:r w:rsidRPr="00846794">
        <w:rPr>
          <w:rFonts w:ascii="Franklin Gothic Medium" w:hAnsi="Franklin Gothic Medium"/>
          <w:color w:val="000000"/>
        </w:rPr>
        <w:t>invest</w:t>
      </w:r>
      <w:r w:rsidRPr="00846794">
        <w:rPr>
          <w:rFonts w:ascii="Franklin Gothic Medium" w:hAnsi="Franklin Gothic Medium"/>
          <w:color w:val="000000"/>
          <w:spacing w:val="32"/>
        </w:rPr>
        <w:t xml:space="preserve"> </w:t>
      </w:r>
      <w:r w:rsidRPr="00846794">
        <w:rPr>
          <w:rFonts w:ascii="Franklin Gothic Medium" w:hAnsi="Franklin Gothic Medium"/>
          <w:color w:val="000000"/>
        </w:rPr>
        <w:t>in</w:t>
      </w:r>
      <w:r w:rsidRPr="00846794">
        <w:rPr>
          <w:rFonts w:ascii="Franklin Gothic Medium" w:hAnsi="Franklin Gothic Medium"/>
          <w:color w:val="000000"/>
          <w:spacing w:val="32"/>
        </w:rPr>
        <w:t xml:space="preserve"> </w:t>
      </w:r>
      <w:r w:rsidRPr="00846794">
        <w:rPr>
          <w:rFonts w:ascii="Franklin Gothic Medium" w:hAnsi="Franklin Gothic Medium"/>
          <w:color w:val="000000"/>
        </w:rPr>
        <w:t>high</w:t>
      </w:r>
      <w:r w:rsidRPr="00846794">
        <w:rPr>
          <w:rFonts w:ascii="Franklin Gothic Medium" w:hAnsi="Franklin Gothic Medium"/>
          <w:color w:val="000000"/>
          <w:spacing w:val="33"/>
        </w:rPr>
        <w:t xml:space="preserve"> </w:t>
      </w:r>
      <w:r w:rsidRPr="00846794">
        <w:rPr>
          <w:rFonts w:ascii="Franklin Gothic Medium" w:hAnsi="Franklin Gothic Medium"/>
          <w:color w:val="000000"/>
        </w:rPr>
        <w:t>yield</w:t>
      </w:r>
      <w:r w:rsidRPr="00846794">
        <w:rPr>
          <w:rFonts w:ascii="Franklin Gothic Medium" w:hAnsi="Franklin Gothic Medium"/>
          <w:color w:val="000000"/>
          <w:spacing w:val="33"/>
        </w:rPr>
        <w:t xml:space="preserve"> </w:t>
      </w:r>
      <w:r w:rsidRPr="00846794">
        <w:rPr>
          <w:rFonts w:ascii="Franklin Gothic Medium" w:hAnsi="Franklin Gothic Medium"/>
          <w:color w:val="000000"/>
        </w:rPr>
        <w:t xml:space="preserve">securities which are generally sub-investment grade </w:t>
      </w:r>
      <w:r w:rsidRPr="00846794">
        <w:rPr>
          <w:rFonts w:ascii="Franklin Gothic Medium" w:hAnsi="Franklin Gothic Medium"/>
          <w:w w:val="105"/>
        </w:rPr>
        <w:t>or unrated</w:t>
      </w:r>
      <w:r w:rsidRPr="00846794">
        <w:rPr>
          <w:rFonts w:ascii="Franklin Gothic Medium" w:hAnsi="Franklin Gothic Medium"/>
          <w:color w:val="000000"/>
        </w:rPr>
        <w:t>.</w:t>
      </w:r>
      <w:r w:rsidRPr="00846794">
        <w:rPr>
          <w:rFonts w:ascii="Franklin Gothic Medium" w:hAnsi="Franklin Gothic Medium"/>
          <w:color w:val="000000"/>
          <w:spacing w:val="33"/>
        </w:rPr>
        <w:t xml:space="preserve"> </w:t>
      </w:r>
      <w:r w:rsidRPr="00846794">
        <w:rPr>
          <w:rFonts w:ascii="Franklin Gothic Medium" w:hAnsi="Franklin Gothic Medium"/>
          <w:color w:val="000000"/>
        </w:rPr>
        <w:t>Some</w:t>
      </w:r>
      <w:r w:rsidRPr="00846794">
        <w:rPr>
          <w:rFonts w:ascii="Franklin Gothic Medium" w:hAnsi="Franklin Gothic Medium"/>
          <w:color w:val="000000"/>
          <w:spacing w:val="32"/>
        </w:rPr>
        <w:t xml:space="preserve"> </w:t>
      </w:r>
      <w:r w:rsidRPr="00846794">
        <w:rPr>
          <w:rFonts w:ascii="Franklin Gothic Medium" w:hAnsi="Franklin Gothic Medium"/>
          <w:color w:val="000000"/>
        </w:rPr>
        <w:t>of</w:t>
      </w:r>
      <w:r w:rsidRPr="00846794">
        <w:rPr>
          <w:rFonts w:ascii="Franklin Gothic Medium" w:hAnsi="Franklin Gothic Medium"/>
          <w:color w:val="000000"/>
          <w:spacing w:val="33"/>
        </w:rPr>
        <w:t xml:space="preserve"> </w:t>
      </w:r>
      <w:r w:rsidRPr="00846794">
        <w:rPr>
          <w:rFonts w:ascii="Franklin Gothic Medium" w:hAnsi="Franklin Gothic Medium"/>
          <w:color w:val="000000"/>
        </w:rPr>
        <w:t>the</w:t>
      </w:r>
      <w:r w:rsidRPr="00846794">
        <w:rPr>
          <w:rFonts w:ascii="Franklin Gothic Medium" w:hAnsi="Franklin Gothic Medium"/>
          <w:color w:val="000000"/>
          <w:w w:val="110"/>
        </w:rPr>
        <w:t xml:space="preserve"> </w:t>
      </w:r>
      <w:r w:rsidRPr="00846794">
        <w:rPr>
          <w:rFonts w:ascii="Franklin Gothic Medium" w:hAnsi="Franklin Gothic Medium"/>
          <w:color w:val="000000"/>
        </w:rPr>
        <w:t>high</w:t>
      </w:r>
      <w:r w:rsidRPr="00846794">
        <w:rPr>
          <w:rFonts w:ascii="Franklin Gothic Medium" w:hAnsi="Franklin Gothic Medium"/>
          <w:color w:val="000000"/>
          <w:spacing w:val="11"/>
        </w:rPr>
        <w:t xml:space="preserve"> </w:t>
      </w:r>
      <w:r w:rsidRPr="00846794">
        <w:rPr>
          <w:rFonts w:ascii="Franklin Gothic Medium" w:hAnsi="Franklin Gothic Medium"/>
          <w:color w:val="000000"/>
        </w:rPr>
        <w:t>yield</w:t>
      </w:r>
      <w:r w:rsidRPr="00846794">
        <w:rPr>
          <w:rFonts w:ascii="Franklin Gothic Medium" w:hAnsi="Franklin Gothic Medium"/>
          <w:color w:val="000000"/>
          <w:spacing w:val="11"/>
        </w:rPr>
        <w:t xml:space="preserve"> </w:t>
      </w:r>
      <w:r w:rsidRPr="00846794">
        <w:rPr>
          <w:rFonts w:ascii="Franklin Gothic Medium" w:hAnsi="Franklin Gothic Medium"/>
          <w:color w:val="000000"/>
        </w:rPr>
        <w:t>securities</w:t>
      </w:r>
      <w:r w:rsidRPr="00846794">
        <w:rPr>
          <w:rFonts w:ascii="Franklin Gothic Medium" w:hAnsi="Franklin Gothic Medium"/>
          <w:color w:val="000000"/>
          <w:spacing w:val="11"/>
        </w:rPr>
        <w:t xml:space="preserve"> </w:t>
      </w:r>
      <w:r w:rsidRPr="00846794">
        <w:rPr>
          <w:rFonts w:ascii="Franklin Gothic Medium" w:hAnsi="Franklin Gothic Medium"/>
          <w:color w:val="000000"/>
        </w:rPr>
        <w:t>held</w:t>
      </w:r>
      <w:r w:rsidRPr="00846794">
        <w:rPr>
          <w:rFonts w:ascii="Franklin Gothic Medium" w:hAnsi="Franklin Gothic Medium"/>
          <w:color w:val="000000"/>
          <w:spacing w:val="11"/>
        </w:rPr>
        <w:t xml:space="preserve"> </w:t>
      </w:r>
      <w:r w:rsidRPr="00846794">
        <w:rPr>
          <w:rFonts w:ascii="Franklin Gothic Medium" w:hAnsi="Franklin Gothic Medium"/>
          <w:color w:val="000000"/>
        </w:rPr>
        <w:t>in</w:t>
      </w:r>
      <w:r w:rsidRPr="00846794">
        <w:rPr>
          <w:rFonts w:ascii="Franklin Gothic Medium" w:hAnsi="Franklin Gothic Medium"/>
          <w:color w:val="000000"/>
          <w:spacing w:val="11"/>
        </w:rPr>
        <w:t xml:space="preserve"> </w:t>
      </w:r>
      <w:r w:rsidRPr="00846794">
        <w:rPr>
          <w:rFonts w:ascii="Franklin Gothic Medium" w:hAnsi="Franklin Gothic Medium"/>
          <w:color w:val="000000"/>
        </w:rPr>
        <w:t>the</w:t>
      </w:r>
      <w:r w:rsidRPr="00846794">
        <w:rPr>
          <w:rFonts w:ascii="Franklin Gothic Medium" w:hAnsi="Franklin Gothic Medium"/>
          <w:color w:val="000000"/>
          <w:spacing w:val="11"/>
        </w:rPr>
        <w:t xml:space="preserve"> </w:t>
      </w:r>
      <w:r w:rsidRPr="00846794">
        <w:rPr>
          <w:rFonts w:ascii="Franklin Gothic Medium" w:hAnsi="Franklin Gothic Medium"/>
          <w:color w:val="000000"/>
        </w:rPr>
        <w:t>portfolio</w:t>
      </w:r>
      <w:r w:rsidRPr="00846794">
        <w:rPr>
          <w:rFonts w:ascii="Franklin Gothic Medium" w:hAnsi="Franklin Gothic Medium"/>
          <w:color w:val="000000"/>
          <w:spacing w:val="11"/>
        </w:rPr>
        <w:t xml:space="preserve"> </w:t>
      </w:r>
      <w:r w:rsidRPr="00846794">
        <w:rPr>
          <w:rFonts w:ascii="Franklin Gothic Medium" w:hAnsi="Franklin Gothic Medium"/>
          <w:color w:val="000000"/>
        </w:rPr>
        <w:t>may</w:t>
      </w:r>
      <w:r w:rsidRPr="00846794">
        <w:rPr>
          <w:rFonts w:ascii="Franklin Gothic Medium" w:hAnsi="Franklin Gothic Medium"/>
          <w:color w:val="000000"/>
          <w:spacing w:val="11"/>
        </w:rPr>
        <w:t xml:space="preserve"> </w:t>
      </w:r>
      <w:r w:rsidRPr="00846794">
        <w:rPr>
          <w:rFonts w:ascii="Franklin Gothic Medium" w:hAnsi="Franklin Gothic Medium"/>
          <w:color w:val="000000"/>
        </w:rPr>
        <w:t>involve increased</w:t>
      </w:r>
      <w:r w:rsidRPr="00846794">
        <w:rPr>
          <w:rFonts w:ascii="Franklin Gothic Medium" w:hAnsi="Franklin Gothic Medium"/>
          <w:color w:val="000000"/>
          <w:w w:val="107"/>
        </w:rPr>
        <w:t xml:space="preserve"> </w:t>
      </w:r>
      <w:r w:rsidRPr="00846794">
        <w:rPr>
          <w:rFonts w:ascii="Franklin Gothic Medium" w:hAnsi="Franklin Gothic Medium"/>
          <w:color w:val="000000"/>
        </w:rPr>
        <w:t>credit</w:t>
      </w:r>
      <w:r w:rsidRPr="00846794">
        <w:rPr>
          <w:rFonts w:ascii="Franklin Gothic Medium" w:hAnsi="Franklin Gothic Medium"/>
          <w:color w:val="000000"/>
          <w:spacing w:val="29"/>
        </w:rPr>
        <w:t xml:space="preserve"> </w:t>
      </w:r>
      <w:r w:rsidRPr="00846794">
        <w:rPr>
          <w:rFonts w:ascii="Franklin Gothic Medium" w:hAnsi="Franklin Gothic Medium"/>
          <w:color w:val="000000"/>
        </w:rPr>
        <w:t>and</w:t>
      </w:r>
      <w:r w:rsidRPr="00846794">
        <w:rPr>
          <w:rFonts w:ascii="Franklin Gothic Medium" w:hAnsi="Franklin Gothic Medium"/>
          <w:color w:val="000000"/>
          <w:spacing w:val="32"/>
        </w:rPr>
        <w:t xml:space="preserve"> </w:t>
      </w:r>
      <w:r w:rsidRPr="00846794">
        <w:rPr>
          <w:rFonts w:ascii="Franklin Gothic Medium" w:hAnsi="Franklin Gothic Medium"/>
          <w:color w:val="000000"/>
        </w:rPr>
        <w:t>market</w:t>
      </w:r>
      <w:r w:rsidRPr="00846794">
        <w:rPr>
          <w:rFonts w:ascii="Franklin Gothic Medium" w:hAnsi="Franklin Gothic Medium"/>
          <w:color w:val="000000"/>
          <w:spacing w:val="30"/>
        </w:rPr>
        <w:t xml:space="preserve"> </w:t>
      </w:r>
      <w:r w:rsidRPr="00846794">
        <w:rPr>
          <w:rFonts w:ascii="Franklin Gothic Medium" w:hAnsi="Franklin Gothic Medium"/>
          <w:color w:val="000000"/>
        </w:rPr>
        <w:t>risk;</w:t>
      </w:r>
      <w:r w:rsidRPr="00846794">
        <w:rPr>
          <w:rFonts w:ascii="Franklin Gothic Medium" w:hAnsi="Franklin Gothic Medium"/>
          <w:color w:val="000000"/>
          <w:spacing w:val="31"/>
        </w:rPr>
        <w:t xml:space="preserve"> </w:t>
      </w:r>
      <w:r w:rsidRPr="00846794">
        <w:rPr>
          <w:rFonts w:ascii="Franklin Gothic Medium" w:hAnsi="Franklin Gothic Medium"/>
          <w:color w:val="000000"/>
        </w:rPr>
        <w:t>such</w:t>
      </w:r>
      <w:r w:rsidRPr="00846794">
        <w:rPr>
          <w:rFonts w:ascii="Franklin Gothic Medium" w:hAnsi="Franklin Gothic Medium"/>
          <w:color w:val="000000"/>
          <w:spacing w:val="31"/>
        </w:rPr>
        <w:t xml:space="preserve"> </w:t>
      </w:r>
      <w:r w:rsidRPr="00846794">
        <w:rPr>
          <w:rFonts w:ascii="Franklin Gothic Medium" w:hAnsi="Franklin Gothic Medium"/>
          <w:color w:val="000000"/>
        </w:rPr>
        <w:t>securities</w:t>
      </w:r>
      <w:r w:rsidRPr="00846794">
        <w:rPr>
          <w:rFonts w:ascii="Franklin Gothic Medium" w:hAnsi="Franklin Gothic Medium"/>
          <w:color w:val="000000"/>
          <w:spacing w:val="31"/>
        </w:rPr>
        <w:t xml:space="preserve"> </w:t>
      </w:r>
      <w:r w:rsidRPr="00846794">
        <w:rPr>
          <w:rFonts w:ascii="Franklin Gothic Medium" w:hAnsi="Franklin Gothic Medium"/>
          <w:color w:val="000000"/>
        </w:rPr>
        <w:t>are</w:t>
      </w:r>
      <w:r w:rsidRPr="00846794">
        <w:rPr>
          <w:rFonts w:ascii="Franklin Gothic Medium" w:hAnsi="Franklin Gothic Medium"/>
          <w:color w:val="000000"/>
          <w:spacing w:val="30"/>
        </w:rPr>
        <w:t xml:space="preserve"> </w:t>
      </w:r>
      <w:r w:rsidRPr="00846794">
        <w:rPr>
          <w:rFonts w:ascii="Franklin Gothic Medium" w:hAnsi="Franklin Gothic Medium"/>
          <w:color w:val="000000"/>
        </w:rPr>
        <w:t>subject</w:t>
      </w:r>
      <w:r w:rsidRPr="00846794">
        <w:rPr>
          <w:rFonts w:ascii="Franklin Gothic Medium" w:hAnsi="Franklin Gothic Medium"/>
          <w:color w:val="000000"/>
          <w:spacing w:val="31"/>
        </w:rPr>
        <w:t xml:space="preserve"> </w:t>
      </w:r>
      <w:r w:rsidRPr="00846794">
        <w:rPr>
          <w:rFonts w:ascii="Franklin Gothic Medium" w:hAnsi="Franklin Gothic Medium"/>
          <w:color w:val="000000"/>
        </w:rPr>
        <w:t>to</w:t>
      </w:r>
      <w:r w:rsidRPr="00846794">
        <w:rPr>
          <w:rFonts w:ascii="Franklin Gothic Medium" w:hAnsi="Franklin Gothic Medium"/>
          <w:color w:val="000000"/>
          <w:spacing w:val="31"/>
        </w:rPr>
        <w:t xml:space="preserve"> </w:t>
      </w:r>
      <w:r w:rsidRPr="00846794">
        <w:rPr>
          <w:rFonts w:ascii="Franklin Gothic Medium" w:hAnsi="Franklin Gothic Medium"/>
          <w:color w:val="000000"/>
        </w:rPr>
        <w:t>the</w:t>
      </w:r>
      <w:r w:rsidRPr="00846794">
        <w:rPr>
          <w:rFonts w:ascii="Franklin Gothic Medium" w:hAnsi="Franklin Gothic Medium"/>
          <w:color w:val="000000"/>
          <w:spacing w:val="32"/>
        </w:rPr>
        <w:t xml:space="preserve"> </w:t>
      </w:r>
      <w:r w:rsidRPr="00846794">
        <w:rPr>
          <w:rFonts w:ascii="Franklin Gothic Medium" w:hAnsi="Franklin Gothic Medium"/>
          <w:color w:val="000000"/>
        </w:rPr>
        <w:t>risk</w:t>
      </w:r>
      <w:r w:rsidRPr="00846794">
        <w:rPr>
          <w:rFonts w:ascii="Franklin Gothic Medium" w:hAnsi="Franklin Gothic Medium"/>
          <w:color w:val="000000"/>
          <w:spacing w:val="31"/>
        </w:rPr>
        <w:t xml:space="preserve"> </w:t>
      </w:r>
      <w:r w:rsidRPr="00846794">
        <w:rPr>
          <w:rFonts w:ascii="Franklin Gothic Medium" w:hAnsi="Franklin Gothic Medium"/>
          <w:color w:val="000000"/>
        </w:rPr>
        <w:t>of</w:t>
      </w:r>
      <w:r w:rsidRPr="00846794">
        <w:rPr>
          <w:rFonts w:ascii="Franklin Gothic Medium" w:hAnsi="Franklin Gothic Medium"/>
          <w:color w:val="000000"/>
          <w:spacing w:val="31"/>
        </w:rPr>
        <w:t xml:space="preserve"> </w:t>
      </w:r>
      <w:r w:rsidRPr="00846794">
        <w:rPr>
          <w:rFonts w:ascii="Franklin Gothic Medium" w:hAnsi="Franklin Gothic Medium"/>
          <w:color w:val="000000"/>
        </w:rPr>
        <w:t>an</w:t>
      </w:r>
      <w:r w:rsidRPr="00846794">
        <w:rPr>
          <w:rFonts w:ascii="Franklin Gothic Medium" w:hAnsi="Franklin Gothic Medium"/>
          <w:color w:val="000000"/>
          <w:w w:val="111"/>
        </w:rPr>
        <w:t xml:space="preserve"> </w:t>
      </w:r>
      <w:r w:rsidRPr="00846794">
        <w:rPr>
          <w:rFonts w:ascii="Franklin Gothic Medium" w:hAnsi="Franklin Gothic Medium"/>
          <w:color w:val="000000"/>
        </w:rPr>
        <w:t>issuer's</w:t>
      </w:r>
      <w:r w:rsidRPr="00846794">
        <w:rPr>
          <w:rFonts w:ascii="Franklin Gothic Medium" w:hAnsi="Franklin Gothic Medium"/>
          <w:color w:val="000000"/>
          <w:spacing w:val="21"/>
        </w:rPr>
        <w:t xml:space="preserve"> </w:t>
      </w:r>
      <w:r w:rsidRPr="00846794">
        <w:rPr>
          <w:rFonts w:ascii="Franklin Gothic Medium" w:hAnsi="Franklin Gothic Medium"/>
          <w:color w:val="000000"/>
        </w:rPr>
        <w:t>inability</w:t>
      </w:r>
      <w:r w:rsidRPr="00846794">
        <w:rPr>
          <w:rFonts w:ascii="Franklin Gothic Medium" w:hAnsi="Franklin Gothic Medium"/>
          <w:color w:val="000000"/>
          <w:spacing w:val="22"/>
        </w:rPr>
        <w:t xml:space="preserve"> </w:t>
      </w:r>
      <w:r w:rsidRPr="00846794">
        <w:rPr>
          <w:rFonts w:ascii="Franklin Gothic Medium" w:hAnsi="Franklin Gothic Medium"/>
          <w:color w:val="000000"/>
        </w:rPr>
        <w:t>to</w:t>
      </w:r>
      <w:r w:rsidRPr="00846794">
        <w:rPr>
          <w:rFonts w:ascii="Franklin Gothic Medium" w:hAnsi="Franklin Gothic Medium"/>
          <w:color w:val="000000"/>
          <w:spacing w:val="23"/>
        </w:rPr>
        <w:t xml:space="preserve"> </w:t>
      </w:r>
      <w:r w:rsidRPr="00846794">
        <w:rPr>
          <w:rFonts w:ascii="Franklin Gothic Medium" w:hAnsi="Franklin Gothic Medium"/>
          <w:color w:val="000000"/>
        </w:rPr>
        <w:t>meet</w:t>
      </w:r>
      <w:r w:rsidRPr="00846794">
        <w:rPr>
          <w:rFonts w:ascii="Franklin Gothic Medium" w:hAnsi="Franklin Gothic Medium"/>
          <w:color w:val="000000"/>
          <w:spacing w:val="22"/>
        </w:rPr>
        <w:t xml:space="preserve"> </w:t>
      </w:r>
      <w:r w:rsidRPr="00846794">
        <w:rPr>
          <w:rFonts w:ascii="Franklin Gothic Medium" w:hAnsi="Franklin Gothic Medium"/>
          <w:color w:val="000000"/>
        </w:rPr>
        <w:t>principal</w:t>
      </w:r>
      <w:r w:rsidRPr="00846794">
        <w:rPr>
          <w:rFonts w:ascii="Franklin Gothic Medium" w:hAnsi="Franklin Gothic Medium"/>
          <w:color w:val="000000"/>
          <w:spacing w:val="22"/>
        </w:rPr>
        <w:t xml:space="preserve"> </w:t>
      </w:r>
      <w:r w:rsidRPr="00846794">
        <w:rPr>
          <w:rFonts w:ascii="Franklin Gothic Medium" w:hAnsi="Franklin Gothic Medium"/>
          <w:color w:val="000000"/>
        </w:rPr>
        <w:t>and</w:t>
      </w:r>
      <w:r w:rsidRPr="00846794">
        <w:rPr>
          <w:rFonts w:ascii="Franklin Gothic Medium" w:hAnsi="Franklin Gothic Medium"/>
          <w:color w:val="000000"/>
          <w:spacing w:val="21"/>
        </w:rPr>
        <w:t xml:space="preserve"> </w:t>
      </w:r>
      <w:r w:rsidRPr="00846794">
        <w:rPr>
          <w:rFonts w:ascii="Franklin Gothic Medium" w:hAnsi="Franklin Gothic Medium"/>
          <w:color w:val="000000"/>
        </w:rPr>
        <w:t>interest</w:t>
      </w:r>
      <w:r w:rsidRPr="00846794">
        <w:rPr>
          <w:rFonts w:ascii="Franklin Gothic Medium" w:hAnsi="Franklin Gothic Medium"/>
          <w:color w:val="000000"/>
          <w:spacing w:val="23"/>
        </w:rPr>
        <w:t xml:space="preserve"> </w:t>
      </w:r>
      <w:r w:rsidRPr="00846794">
        <w:rPr>
          <w:rFonts w:ascii="Franklin Gothic Medium" w:hAnsi="Franklin Gothic Medium"/>
          <w:color w:val="000000"/>
        </w:rPr>
        <w:t>payments</w:t>
      </w:r>
      <w:r w:rsidRPr="00846794">
        <w:rPr>
          <w:rFonts w:ascii="Franklin Gothic Medium" w:hAnsi="Franklin Gothic Medium"/>
          <w:color w:val="000000"/>
          <w:spacing w:val="22"/>
        </w:rPr>
        <w:t xml:space="preserve"> </w:t>
      </w:r>
      <w:r w:rsidRPr="00846794">
        <w:rPr>
          <w:rFonts w:ascii="Franklin Gothic Medium" w:hAnsi="Franklin Gothic Medium"/>
          <w:color w:val="000000"/>
        </w:rPr>
        <w:t>on</w:t>
      </w:r>
      <w:r w:rsidRPr="00846794">
        <w:rPr>
          <w:rFonts w:ascii="Franklin Gothic Medium" w:hAnsi="Franklin Gothic Medium"/>
          <w:color w:val="000000"/>
          <w:spacing w:val="22"/>
        </w:rPr>
        <w:t xml:space="preserve"> </w:t>
      </w:r>
      <w:r w:rsidRPr="00846794">
        <w:rPr>
          <w:rFonts w:ascii="Franklin Gothic Medium" w:hAnsi="Franklin Gothic Medium"/>
          <w:color w:val="000000"/>
        </w:rPr>
        <w:t>its</w:t>
      </w:r>
      <w:r w:rsidRPr="00846794">
        <w:rPr>
          <w:rFonts w:ascii="Franklin Gothic Medium" w:hAnsi="Franklin Gothic Medium"/>
          <w:color w:val="000000"/>
          <w:w w:val="102"/>
        </w:rPr>
        <w:t xml:space="preserve"> </w:t>
      </w:r>
      <w:r w:rsidRPr="00846794">
        <w:rPr>
          <w:rFonts w:ascii="Franklin Gothic Medium" w:hAnsi="Franklin Gothic Medium"/>
          <w:color w:val="000000"/>
        </w:rPr>
        <w:t>obligations</w:t>
      </w:r>
      <w:r w:rsidRPr="00846794">
        <w:rPr>
          <w:rFonts w:ascii="Franklin Gothic Medium" w:hAnsi="Franklin Gothic Medium"/>
          <w:color w:val="000000"/>
          <w:spacing w:val="36"/>
        </w:rPr>
        <w:t xml:space="preserve"> </w:t>
      </w:r>
      <w:r w:rsidRPr="00846794">
        <w:rPr>
          <w:rFonts w:ascii="Franklin Gothic Medium" w:hAnsi="Franklin Gothic Medium"/>
          <w:color w:val="000000"/>
        </w:rPr>
        <w:t>(credit</w:t>
      </w:r>
      <w:r w:rsidRPr="00846794">
        <w:rPr>
          <w:rFonts w:ascii="Franklin Gothic Medium" w:hAnsi="Franklin Gothic Medium"/>
          <w:color w:val="000000"/>
          <w:spacing w:val="35"/>
        </w:rPr>
        <w:t xml:space="preserve"> </w:t>
      </w:r>
      <w:r w:rsidRPr="00846794">
        <w:rPr>
          <w:rFonts w:ascii="Franklin Gothic Medium" w:hAnsi="Franklin Gothic Medium"/>
          <w:color w:val="000000"/>
        </w:rPr>
        <w:t>risk)</w:t>
      </w:r>
      <w:r w:rsidRPr="00846794">
        <w:rPr>
          <w:rFonts w:ascii="Franklin Gothic Medium" w:hAnsi="Franklin Gothic Medium"/>
          <w:color w:val="000000"/>
          <w:spacing w:val="36"/>
        </w:rPr>
        <w:t xml:space="preserve"> </w:t>
      </w:r>
      <w:r w:rsidRPr="00846794">
        <w:rPr>
          <w:rFonts w:ascii="Franklin Gothic Medium" w:hAnsi="Franklin Gothic Medium"/>
          <w:color w:val="000000"/>
        </w:rPr>
        <w:t>and</w:t>
      </w:r>
      <w:r w:rsidRPr="00846794">
        <w:rPr>
          <w:rFonts w:ascii="Franklin Gothic Medium" w:hAnsi="Franklin Gothic Medium"/>
          <w:color w:val="000000"/>
          <w:spacing w:val="35"/>
        </w:rPr>
        <w:t xml:space="preserve"> </w:t>
      </w:r>
      <w:r w:rsidRPr="00846794">
        <w:rPr>
          <w:rFonts w:ascii="Franklin Gothic Medium" w:hAnsi="Franklin Gothic Medium"/>
          <w:color w:val="000000"/>
        </w:rPr>
        <w:t>may</w:t>
      </w:r>
      <w:r w:rsidRPr="00846794">
        <w:rPr>
          <w:rFonts w:ascii="Franklin Gothic Medium" w:hAnsi="Franklin Gothic Medium"/>
          <w:color w:val="000000"/>
          <w:spacing w:val="37"/>
        </w:rPr>
        <w:t xml:space="preserve"> </w:t>
      </w:r>
      <w:r w:rsidRPr="00846794">
        <w:rPr>
          <w:rFonts w:ascii="Franklin Gothic Medium" w:hAnsi="Franklin Gothic Medium"/>
          <w:color w:val="000000"/>
        </w:rPr>
        <w:t>also</w:t>
      </w:r>
      <w:r w:rsidRPr="00846794">
        <w:rPr>
          <w:rFonts w:ascii="Franklin Gothic Medium" w:hAnsi="Franklin Gothic Medium"/>
          <w:color w:val="000000"/>
          <w:spacing w:val="35"/>
        </w:rPr>
        <w:t xml:space="preserve"> </w:t>
      </w:r>
      <w:r w:rsidRPr="00846794">
        <w:rPr>
          <w:rFonts w:ascii="Franklin Gothic Medium" w:hAnsi="Franklin Gothic Medium"/>
          <w:color w:val="000000"/>
        </w:rPr>
        <w:t>be</w:t>
      </w:r>
      <w:r w:rsidRPr="00846794">
        <w:rPr>
          <w:rFonts w:ascii="Franklin Gothic Medium" w:hAnsi="Franklin Gothic Medium"/>
          <w:color w:val="000000"/>
          <w:spacing w:val="35"/>
        </w:rPr>
        <w:t xml:space="preserve"> </w:t>
      </w:r>
      <w:r w:rsidRPr="00846794">
        <w:rPr>
          <w:rFonts w:ascii="Franklin Gothic Medium" w:hAnsi="Franklin Gothic Medium"/>
          <w:color w:val="000000"/>
        </w:rPr>
        <w:t>subject</w:t>
      </w:r>
      <w:r w:rsidRPr="00846794">
        <w:rPr>
          <w:rFonts w:ascii="Franklin Gothic Medium" w:hAnsi="Franklin Gothic Medium"/>
          <w:color w:val="000000"/>
          <w:spacing w:val="36"/>
        </w:rPr>
        <w:t xml:space="preserve"> </w:t>
      </w:r>
      <w:r w:rsidRPr="00846794">
        <w:rPr>
          <w:rFonts w:ascii="Franklin Gothic Medium" w:hAnsi="Franklin Gothic Medium"/>
          <w:color w:val="000000"/>
        </w:rPr>
        <w:t>to</w:t>
      </w:r>
      <w:r w:rsidRPr="00846794">
        <w:rPr>
          <w:rFonts w:ascii="Franklin Gothic Medium" w:hAnsi="Franklin Gothic Medium"/>
          <w:color w:val="000000"/>
          <w:spacing w:val="36"/>
        </w:rPr>
        <w:t xml:space="preserve"> </w:t>
      </w:r>
      <w:r w:rsidRPr="00846794">
        <w:rPr>
          <w:rFonts w:ascii="Franklin Gothic Medium" w:hAnsi="Franklin Gothic Medium"/>
          <w:color w:val="000000"/>
        </w:rPr>
        <w:t>price</w:t>
      </w:r>
      <w:r w:rsidRPr="00846794">
        <w:rPr>
          <w:rFonts w:ascii="Franklin Gothic Medium" w:hAnsi="Franklin Gothic Medium"/>
          <w:color w:val="000000"/>
          <w:spacing w:val="36"/>
        </w:rPr>
        <w:t xml:space="preserve"> </w:t>
      </w:r>
      <w:r w:rsidRPr="00846794">
        <w:rPr>
          <w:rFonts w:ascii="Franklin Gothic Medium" w:hAnsi="Franklin Gothic Medium"/>
          <w:color w:val="000000"/>
        </w:rPr>
        <w:t>volatility</w:t>
      </w:r>
      <w:r w:rsidRPr="00846794">
        <w:rPr>
          <w:rFonts w:ascii="Franklin Gothic Medium" w:hAnsi="Franklin Gothic Medium"/>
          <w:color w:val="000000"/>
          <w:w w:val="92"/>
        </w:rPr>
        <w:t xml:space="preserve"> </w:t>
      </w:r>
      <w:r w:rsidRPr="00846794">
        <w:rPr>
          <w:rFonts w:ascii="Franklin Gothic Medium" w:hAnsi="Franklin Gothic Medium"/>
          <w:color w:val="000000"/>
        </w:rPr>
        <w:t>due</w:t>
      </w:r>
      <w:r w:rsidRPr="00846794">
        <w:rPr>
          <w:rFonts w:ascii="Franklin Gothic Medium" w:hAnsi="Franklin Gothic Medium"/>
          <w:color w:val="000000"/>
          <w:spacing w:val="27"/>
        </w:rPr>
        <w:t xml:space="preserve"> </w:t>
      </w:r>
      <w:r w:rsidRPr="00846794">
        <w:rPr>
          <w:rFonts w:ascii="Franklin Gothic Medium" w:hAnsi="Franklin Gothic Medium"/>
          <w:color w:val="000000"/>
        </w:rPr>
        <w:t>to</w:t>
      </w:r>
      <w:r w:rsidRPr="00846794">
        <w:rPr>
          <w:rFonts w:ascii="Franklin Gothic Medium" w:hAnsi="Franklin Gothic Medium"/>
          <w:color w:val="000000"/>
          <w:spacing w:val="29"/>
        </w:rPr>
        <w:t xml:space="preserve"> </w:t>
      </w:r>
      <w:r w:rsidRPr="00846794">
        <w:rPr>
          <w:rFonts w:ascii="Franklin Gothic Medium" w:hAnsi="Franklin Gothic Medium"/>
          <w:color w:val="000000"/>
        </w:rPr>
        <w:t>such</w:t>
      </w:r>
      <w:r w:rsidRPr="00846794">
        <w:rPr>
          <w:rFonts w:ascii="Franklin Gothic Medium" w:hAnsi="Franklin Gothic Medium"/>
          <w:color w:val="000000"/>
          <w:spacing w:val="29"/>
        </w:rPr>
        <w:t xml:space="preserve"> </w:t>
      </w:r>
      <w:r w:rsidRPr="00846794">
        <w:rPr>
          <w:rFonts w:ascii="Franklin Gothic Medium" w:hAnsi="Franklin Gothic Medium"/>
          <w:color w:val="000000"/>
        </w:rPr>
        <w:t>factors</w:t>
      </w:r>
      <w:r w:rsidRPr="00846794">
        <w:rPr>
          <w:rFonts w:ascii="Franklin Gothic Medium" w:hAnsi="Franklin Gothic Medium"/>
          <w:color w:val="000000"/>
          <w:spacing w:val="27"/>
        </w:rPr>
        <w:t xml:space="preserve"> </w:t>
      </w:r>
      <w:r w:rsidRPr="00846794">
        <w:rPr>
          <w:rFonts w:ascii="Franklin Gothic Medium" w:hAnsi="Franklin Gothic Medium"/>
          <w:color w:val="000000"/>
        </w:rPr>
        <w:t>as</w:t>
      </w:r>
      <w:r w:rsidRPr="00846794">
        <w:rPr>
          <w:rFonts w:ascii="Franklin Gothic Medium" w:hAnsi="Franklin Gothic Medium"/>
          <w:color w:val="000000"/>
          <w:spacing w:val="27"/>
        </w:rPr>
        <w:t xml:space="preserve"> </w:t>
      </w:r>
      <w:r w:rsidRPr="00846794">
        <w:rPr>
          <w:rFonts w:ascii="Franklin Gothic Medium" w:hAnsi="Franklin Gothic Medium"/>
          <w:color w:val="000000"/>
        </w:rPr>
        <w:t>interest</w:t>
      </w:r>
      <w:r w:rsidRPr="00846794">
        <w:rPr>
          <w:rFonts w:ascii="Franklin Gothic Medium" w:hAnsi="Franklin Gothic Medium"/>
          <w:color w:val="000000"/>
          <w:spacing w:val="28"/>
        </w:rPr>
        <w:t xml:space="preserve"> </w:t>
      </w:r>
      <w:r w:rsidRPr="00846794">
        <w:rPr>
          <w:rFonts w:ascii="Franklin Gothic Medium" w:hAnsi="Franklin Gothic Medium"/>
          <w:color w:val="000000"/>
        </w:rPr>
        <w:t>rate</w:t>
      </w:r>
      <w:r w:rsidRPr="00846794">
        <w:rPr>
          <w:rFonts w:ascii="Franklin Gothic Medium" w:hAnsi="Franklin Gothic Medium"/>
          <w:color w:val="000000"/>
          <w:spacing w:val="29"/>
        </w:rPr>
        <w:t xml:space="preserve"> </w:t>
      </w:r>
      <w:r w:rsidRPr="00846794">
        <w:rPr>
          <w:rFonts w:ascii="Franklin Gothic Medium" w:hAnsi="Franklin Gothic Medium"/>
          <w:color w:val="000000"/>
        </w:rPr>
        <w:t>sensitivit</w:t>
      </w:r>
      <w:r w:rsidRPr="00846794">
        <w:rPr>
          <w:rFonts w:ascii="Franklin Gothic Medium" w:hAnsi="Franklin Gothic Medium"/>
          <w:color w:val="000000"/>
          <w:spacing w:val="-15"/>
        </w:rPr>
        <w:t>y</w:t>
      </w:r>
      <w:r w:rsidRPr="00846794">
        <w:rPr>
          <w:rFonts w:ascii="Franklin Gothic Medium" w:hAnsi="Franklin Gothic Medium"/>
          <w:color w:val="000000"/>
        </w:rPr>
        <w:t>,</w:t>
      </w:r>
      <w:r w:rsidRPr="00846794">
        <w:rPr>
          <w:rFonts w:ascii="Franklin Gothic Medium" w:hAnsi="Franklin Gothic Medium"/>
          <w:color w:val="000000"/>
          <w:spacing w:val="28"/>
        </w:rPr>
        <w:t xml:space="preserve"> </w:t>
      </w:r>
      <w:r w:rsidRPr="00846794">
        <w:rPr>
          <w:rFonts w:ascii="Franklin Gothic Medium" w:hAnsi="Franklin Gothic Medium"/>
          <w:color w:val="000000"/>
        </w:rPr>
        <w:t>market</w:t>
      </w:r>
      <w:r w:rsidRPr="00846794">
        <w:rPr>
          <w:rFonts w:ascii="Franklin Gothic Medium" w:hAnsi="Franklin Gothic Medium"/>
          <w:color w:val="000000"/>
          <w:spacing w:val="27"/>
        </w:rPr>
        <w:t xml:space="preserve"> </w:t>
      </w:r>
      <w:r w:rsidRPr="00846794">
        <w:rPr>
          <w:rFonts w:ascii="Franklin Gothic Medium" w:hAnsi="Franklin Gothic Medium"/>
          <w:color w:val="000000"/>
        </w:rPr>
        <w:t>perception</w:t>
      </w:r>
      <w:r w:rsidRPr="00846794">
        <w:rPr>
          <w:rFonts w:ascii="Franklin Gothic Medium" w:hAnsi="Franklin Gothic Medium"/>
          <w:color w:val="000000"/>
          <w:spacing w:val="28"/>
        </w:rPr>
        <w:t xml:space="preserve"> </w:t>
      </w:r>
      <w:r w:rsidRPr="00846794">
        <w:rPr>
          <w:rFonts w:ascii="Franklin Gothic Medium" w:hAnsi="Franklin Gothic Medium"/>
          <w:color w:val="000000"/>
        </w:rPr>
        <w:t>of</w:t>
      </w:r>
      <w:r w:rsidRPr="00846794">
        <w:rPr>
          <w:rFonts w:ascii="Franklin Gothic Medium" w:hAnsi="Franklin Gothic Medium"/>
          <w:color w:val="000000"/>
          <w:w w:val="94"/>
        </w:rPr>
        <w:t xml:space="preserve"> </w:t>
      </w:r>
      <w:r w:rsidRPr="00846794">
        <w:rPr>
          <w:rFonts w:ascii="Franklin Gothic Medium" w:hAnsi="Franklin Gothic Medium"/>
          <w:color w:val="000000"/>
        </w:rPr>
        <w:t>the</w:t>
      </w:r>
      <w:r w:rsidRPr="00846794">
        <w:rPr>
          <w:rFonts w:ascii="Franklin Gothic Medium" w:hAnsi="Franklin Gothic Medium"/>
          <w:color w:val="000000"/>
          <w:spacing w:val="30"/>
        </w:rPr>
        <w:t xml:space="preserve"> </w:t>
      </w:r>
      <w:r w:rsidRPr="00846794">
        <w:rPr>
          <w:rFonts w:ascii="Franklin Gothic Medium" w:hAnsi="Franklin Gothic Medium"/>
          <w:color w:val="000000"/>
        </w:rPr>
        <w:t>creditworthiness</w:t>
      </w:r>
      <w:r w:rsidRPr="00846794">
        <w:rPr>
          <w:rFonts w:ascii="Franklin Gothic Medium" w:hAnsi="Franklin Gothic Medium"/>
          <w:color w:val="000000"/>
          <w:spacing w:val="30"/>
        </w:rPr>
        <w:t xml:space="preserve"> </w:t>
      </w:r>
      <w:r w:rsidRPr="00846794">
        <w:rPr>
          <w:rFonts w:ascii="Franklin Gothic Medium" w:hAnsi="Franklin Gothic Medium"/>
          <w:color w:val="000000"/>
        </w:rPr>
        <w:t>of</w:t>
      </w:r>
      <w:r w:rsidRPr="00846794">
        <w:rPr>
          <w:rFonts w:ascii="Franklin Gothic Medium" w:hAnsi="Franklin Gothic Medium"/>
          <w:color w:val="000000"/>
          <w:spacing w:val="29"/>
        </w:rPr>
        <w:t xml:space="preserve"> </w:t>
      </w:r>
      <w:r w:rsidRPr="00846794">
        <w:rPr>
          <w:rFonts w:ascii="Franklin Gothic Medium" w:hAnsi="Franklin Gothic Medium"/>
          <w:color w:val="000000"/>
        </w:rPr>
        <w:t>the</w:t>
      </w:r>
      <w:r w:rsidRPr="00846794">
        <w:rPr>
          <w:rFonts w:ascii="Franklin Gothic Medium" w:hAnsi="Franklin Gothic Medium"/>
          <w:color w:val="000000"/>
          <w:spacing w:val="31"/>
        </w:rPr>
        <w:t xml:space="preserve"> </w:t>
      </w:r>
      <w:r w:rsidRPr="00846794">
        <w:rPr>
          <w:rFonts w:ascii="Franklin Gothic Medium" w:hAnsi="Franklin Gothic Medium"/>
          <w:color w:val="000000"/>
        </w:rPr>
        <w:t>issuer</w:t>
      </w:r>
      <w:r w:rsidRPr="00846794">
        <w:rPr>
          <w:rFonts w:ascii="Franklin Gothic Medium" w:hAnsi="Franklin Gothic Medium"/>
          <w:color w:val="000000"/>
          <w:spacing w:val="30"/>
        </w:rPr>
        <w:t xml:space="preserve"> </w:t>
      </w:r>
      <w:r w:rsidRPr="00846794">
        <w:rPr>
          <w:rFonts w:ascii="Franklin Gothic Medium" w:hAnsi="Franklin Gothic Medium"/>
          <w:color w:val="000000"/>
        </w:rPr>
        <w:t>and</w:t>
      </w:r>
      <w:r w:rsidRPr="00846794">
        <w:rPr>
          <w:rFonts w:ascii="Franklin Gothic Medium" w:hAnsi="Franklin Gothic Medium"/>
          <w:color w:val="000000"/>
          <w:spacing w:val="30"/>
        </w:rPr>
        <w:t xml:space="preserve"> </w:t>
      </w:r>
      <w:r w:rsidRPr="00846794">
        <w:rPr>
          <w:rFonts w:ascii="Franklin Gothic Medium" w:hAnsi="Franklin Gothic Medium"/>
          <w:color w:val="000000"/>
        </w:rPr>
        <w:t>general</w:t>
      </w:r>
      <w:r w:rsidRPr="00846794">
        <w:rPr>
          <w:rFonts w:ascii="Franklin Gothic Medium" w:hAnsi="Franklin Gothic Medium"/>
          <w:color w:val="000000"/>
          <w:spacing w:val="29"/>
        </w:rPr>
        <w:t xml:space="preserve"> </w:t>
      </w:r>
      <w:r w:rsidRPr="00846794">
        <w:rPr>
          <w:rFonts w:ascii="Franklin Gothic Medium" w:hAnsi="Franklin Gothic Medium"/>
          <w:color w:val="000000"/>
        </w:rPr>
        <w:t>market</w:t>
      </w:r>
      <w:r w:rsidRPr="00846794">
        <w:rPr>
          <w:rFonts w:ascii="Franklin Gothic Medium" w:hAnsi="Franklin Gothic Medium"/>
          <w:color w:val="000000"/>
          <w:spacing w:val="32"/>
        </w:rPr>
        <w:t xml:space="preserve"> </w:t>
      </w:r>
      <w:r w:rsidRPr="00846794">
        <w:rPr>
          <w:rFonts w:ascii="Franklin Gothic Medium" w:hAnsi="Franklin Gothic Medium"/>
          <w:color w:val="000000"/>
        </w:rPr>
        <w:t>liquidit</w:t>
      </w:r>
      <w:r w:rsidRPr="00846794">
        <w:rPr>
          <w:rFonts w:ascii="Franklin Gothic Medium" w:hAnsi="Franklin Gothic Medium"/>
          <w:color w:val="000000"/>
          <w:spacing w:val="-17"/>
        </w:rPr>
        <w:t>y</w:t>
      </w:r>
      <w:r w:rsidRPr="00846794">
        <w:rPr>
          <w:rFonts w:ascii="Franklin Gothic Medium" w:hAnsi="Franklin Gothic Medium"/>
          <w:color w:val="000000"/>
        </w:rPr>
        <w:t>.</w:t>
      </w:r>
      <w:r w:rsidRPr="00846794">
        <w:rPr>
          <w:rFonts w:ascii="Franklin Gothic Medium" w:hAnsi="Franklin Gothic Medium"/>
          <w:color w:val="000000"/>
          <w:spacing w:val="31"/>
        </w:rPr>
        <w:t xml:space="preserve"> </w:t>
      </w:r>
      <w:r w:rsidRPr="00846794">
        <w:rPr>
          <w:rFonts w:ascii="Franklin Gothic Medium" w:hAnsi="Franklin Gothic Medium"/>
          <w:color w:val="000000"/>
        </w:rPr>
        <w:t>The</w:t>
      </w:r>
      <w:r w:rsidRPr="00846794">
        <w:rPr>
          <w:rFonts w:ascii="Franklin Gothic Medium" w:hAnsi="Franklin Gothic Medium"/>
          <w:color w:val="000000"/>
          <w:w w:val="96"/>
        </w:rPr>
        <w:t xml:space="preserve"> </w:t>
      </w:r>
      <w:r w:rsidRPr="00846794">
        <w:rPr>
          <w:rFonts w:ascii="Franklin Gothic Medium" w:hAnsi="Franklin Gothic Medium"/>
          <w:color w:val="000000"/>
        </w:rPr>
        <w:t>net</w:t>
      </w:r>
      <w:r w:rsidRPr="00846794">
        <w:rPr>
          <w:rFonts w:ascii="Franklin Gothic Medium" w:hAnsi="Franklin Gothic Medium"/>
          <w:color w:val="000000"/>
          <w:spacing w:val="32"/>
        </w:rPr>
        <w:t xml:space="preserve"> </w:t>
      </w:r>
      <w:r w:rsidRPr="00846794">
        <w:rPr>
          <w:rFonts w:ascii="Franklin Gothic Medium" w:hAnsi="Franklin Gothic Medium"/>
          <w:color w:val="000000"/>
        </w:rPr>
        <w:t>asset</w:t>
      </w:r>
      <w:r w:rsidRPr="00846794">
        <w:rPr>
          <w:rFonts w:ascii="Franklin Gothic Medium" w:hAnsi="Franklin Gothic Medium"/>
          <w:color w:val="000000"/>
          <w:spacing w:val="34"/>
        </w:rPr>
        <w:t xml:space="preserve"> </w:t>
      </w:r>
      <w:r w:rsidRPr="00846794">
        <w:rPr>
          <w:rFonts w:ascii="Franklin Gothic Medium" w:hAnsi="Franklin Gothic Medium"/>
          <w:color w:val="000000"/>
        </w:rPr>
        <w:t>value</w:t>
      </w:r>
      <w:r w:rsidRPr="00846794">
        <w:rPr>
          <w:rFonts w:ascii="Franklin Gothic Medium" w:hAnsi="Franklin Gothic Medium"/>
          <w:color w:val="000000"/>
          <w:spacing w:val="32"/>
        </w:rPr>
        <w:t xml:space="preserve"> </w:t>
      </w:r>
      <w:r w:rsidRPr="00846794">
        <w:rPr>
          <w:rFonts w:ascii="Franklin Gothic Medium" w:hAnsi="Franklin Gothic Medium"/>
          <w:color w:val="000000"/>
        </w:rPr>
        <w:t>of</w:t>
      </w:r>
      <w:r w:rsidRPr="00846794">
        <w:rPr>
          <w:rFonts w:ascii="Franklin Gothic Medium" w:hAnsi="Franklin Gothic Medium"/>
          <w:color w:val="000000"/>
          <w:spacing w:val="34"/>
        </w:rPr>
        <w:t xml:space="preserve"> </w:t>
      </w:r>
      <w:r w:rsidRPr="00846794">
        <w:rPr>
          <w:rFonts w:ascii="Franklin Gothic Medium" w:hAnsi="Franklin Gothic Medium"/>
          <w:color w:val="000000"/>
        </w:rPr>
        <w:t>the</w:t>
      </w:r>
      <w:r w:rsidRPr="00846794">
        <w:rPr>
          <w:rFonts w:ascii="Franklin Gothic Medium" w:hAnsi="Franklin Gothic Medium"/>
          <w:color w:val="000000"/>
          <w:spacing w:val="35"/>
        </w:rPr>
        <w:t xml:space="preserve"> </w:t>
      </w:r>
      <w:r w:rsidRPr="00846794">
        <w:rPr>
          <w:rFonts w:ascii="Franklin Gothic Medium" w:hAnsi="Franklin Gothic Medium"/>
          <w:color w:val="000000"/>
        </w:rPr>
        <w:t>Sub-</w:t>
      </w:r>
      <w:r w:rsidRPr="00846794">
        <w:rPr>
          <w:rFonts w:ascii="Franklin Gothic Medium" w:hAnsi="Franklin Gothic Medium"/>
          <w:color w:val="000000"/>
          <w:spacing w:val="-5"/>
        </w:rPr>
        <w:t>F</w:t>
      </w:r>
      <w:r w:rsidRPr="00846794">
        <w:rPr>
          <w:rFonts w:ascii="Franklin Gothic Medium" w:hAnsi="Franklin Gothic Medium"/>
          <w:color w:val="000000"/>
        </w:rPr>
        <w:t>und</w:t>
      </w:r>
      <w:r w:rsidRPr="00846794">
        <w:rPr>
          <w:rFonts w:ascii="Franklin Gothic Medium" w:hAnsi="Franklin Gothic Medium"/>
          <w:color w:val="000000"/>
          <w:spacing w:val="34"/>
        </w:rPr>
        <w:t xml:space="preserve"> </w:t>
      </w:r>
      <w:r w:rsidRPr="00846794">
        <w:rPr>
          <w:rFonts w:ascii="Franklin Gothic Medium" w:hAnsi="Franklin Gothic Medium"/>
          <w:color w:val="000000"/>
        </w:rPr>
        <w:t>may</w:t>
      </w:r>
      <w:r w:rsidRPr="00846794">
        <w:rPr>
          <w:rFonts w:ascii="Franklin Gothic Medium" w:hAnsi="Franklin Gothic Medium"/>
          <w:color w:val="000000"/>
          <w:spacing w:val="32"/>
        </w:rPr>
        <w:t xml:space="preserve"> </w:t>
      </w:r>
      <w:r w:rsidRPr="00846794">
        <w:rPr>
          <w:rFonts w:ascii="Franklin Gothic Medium" w:hAnsi="Franklin Gothic Medium"/>
          <w:color w:val="000000"/>
        </w:rPr>
        <w:t>be</w:t>
      </w:r>
      <w:r w:rsidRPr="00846794">
        <w:rPr>
          <w:rFonts w:ascii="Franklin Gothic Medium" w:hAnsi="Franklin Gothic Medium"/>
          <w:color w:val="000000"/>
          <w:spacing w:val="34"/>
        </w:rPr>
        <w:t xml:space="preserve"> </w:t>
      </w:r>
      <w:r w:rsidRPr="00846794">
        <w:rPr>
          <w:rFonts w:ascii="Franklin Gothic Medium" w:hAnsi="Franklin Gothic Medium"/>
          <w:color w:val="000000"/>
        </w:rPr>
        <w:t>adversely</w:t>
      </w:r>
      <w:r w:rsidRPr="00846794">
        <w:rPr>
          <w:rFonts w:ascii="Franklin Gothic Medium" w:hAnsi="Franklin Gothic Medium"/>
          <w:color w:val="000000"/>
          <w:spacing w:val="33"/>
        </w:rPr>
        <w:t xml:space="preserve"> </w:t>
      </w:r>
      <w:r w:rsidRPr="00846794">
        <w:rPr>
          <w:rFonts w:ascii="Franklin Gothic Medium" w:hAnsi="Franklin Gothic Medium"/>
          <w:color w:val="000000"/>
        </w:rPr>
        <w:t>affected.</w:t>
      </w:r>
    </w:p>
    <w:p w14:paraId="0A8113AE" w14:textId="77777777" w:rsidR="00806CC0" w:rsidRPr="000B0EDE" w:rsidRDefault="00806CC0" w:rsidP="00806CC0">
      <w:pPr>
        <w:pStyle w:val="BodyText"/>
        <w:ind w:left="152" w:right="4"/>
        <w:jc w:val="both"/>
        <w:rPr>
          <w:rFonts w:ascii="Franklin Gothic Medium" w:hAnsi="Franklin Gothic Medium"/>
          <w:bCs/>
          <w:color w:val="000000"/>
          <w:w w:val="105"/>
        </w:rPr>
      </w:pPr>
    </w:p>
    <w:p w14:paraId="14DC9DF4" w14:textId="77777777" w:rsidR="00806CC0" w:rsidRPr="000B0EDE" w:rsidRDefault="006F084B" w:rsidP="00806CC0">
      <w:pPr>
        <w:pStyle w:val="BodyText"/>
        <w:numPr>
          <w:ilvl w:val="0"/>
          <w:numId w:val="37"/>
        </w:numPr>
        <w:autoSpaceDE w:val="0"/>
        <w:autoSpaceDN w:val="0"/>
        <w:adjustRightInd w:val="0"/>
        <w:ind w:left="284" w:hanging="284"/>
        <w:jc w:val="both"/>
        <w:rPr>
          <w:rFonts w:ascii="Franklin Gothic Medium" w:hAnsi="Franklin Gothic Medium"/>
          <w:color w:val="000000"/>
          <w:w w:val="105"/>
          <w:szCs w:val="12"/>
        </w:rPr>
      </w:pPr>
      <w:r w:rsidRPr="00846794">
        <w:rPr>
          <w:rFonts w:ascii="Franklin Gothic Medium" w:eastAsia="MS Mincho" w:hAnsi="Franklin Gothic Medium"/>
          <w:b/>
          <w:color w:val="000000"/>
          <w:spacing w:val="-5"/>
        </w:rPr>
        <w:t>Concentration risk:</w:t>
      </w:r>
      <w:r w:rsidRPr="00846794">
        <w:rPr>
          <w:rStyle w:val="DeltaViewMoveDestination"/>
          <w:rFonts w:ascii="Franklin Gothic Medium" w:hAnsi="Franklin Gothic Medium"/>
          <w:w w:val="105"/>
          <w:u w:val="none"/>
        </w:rPr>
        <w:t xml:space="preserve"> </w:t>
      </w:r>
      <w:r w:rsidRPr="00846794">
        <w:rPr>
          <w:rFonts w:ascii="Franklin Gothic Medium" w:eastAsia="MS Mincho" w:hAnsi="Franklin Gothic Medium"/>
          <w:color w:val="000000"/>
        </w:rPr>
        <w:t>The</w:t>
      </w:r>
      <w:r w:rsidRPr="00846794">
        <w:rPr>
          <w:rStyle w:val="DeltaViewMoveDestination"/>
          <w:rFonts w:ascii="Franklin Gothic Medium" w:hAnsi="Franklin Gothic Medium"/>
          <w:w w:val="105"/>
          <w:u w:val="none"/>
        </w:rPr>
        <w:t xml:space="preserve"> </w:t>
      </w:r>
      <w:r w:rsidRPr="00846794">
        <w:rPr>
          <w:rFonts w:ascii="Franklin Gothic Medium" w:eastAsia="MS Mincho" w:hAnsi="Franklin Gothic Medium"/>
          <w:color w:val="000000"/>
        </w:rPr>
        <w:t>Sub-Fund may focus its investments in certain companies, groups of companies, sectors of the economy, countries or geographical regions, or ratings. This may lead to adverse consequences for the Sub-Fund when such companies, sectors, countries or ratings become less valued. The value of the Sub-Fund may be more susceptible to adverse economic, political, policy, foreign exchange, liquidity, tax, legal or regulatory event affecting the companies, groups of companies, sectors of the economy, countries or geographical regions that the Sub-Fund is focused on. The value of the Sub-Fund with a focus on certain companies, groups of companies, sectors of the economy, countries or geographical regions, or ratings may be more volatile than that of a fund having a more diverse portfolio of investments.</w:t>
      </w:r>
    </w:p>
    <w:p w14:paraId="6EA465C4" w14:textId="77777777" w:rsidR="00806CC0" w:rsidRPr="00846794" w:rsidRDefault="00806CC0" w:rsidP="00806CC0">
      <w:pPr>
        <w:pStyle w:val="BodyText"/>
        <w:ind w:left="0"/>
        <w:jc w:val="both"/>
        <w:rPr>
          <w:rFonts w:ascii="Franklin Gothic Medium" w:hAnsi="Franklin Gothic Medium"/>
          <w:bCs/>
          <w:color w:val="000000"/>
          <w:w w:val="105"/>
        </w:rPr>
      </w:pPr>
    </w:p>
    <w:p w14:paraId="33E0FF06" w14:textId="77777777" w:rsidR="00806CC0" w:rsidRPr="00846794" w:rsidRDefault="006F084B" w:rsidP="00806CC0">
      <w:pPr>
        <w:pStyle w:val="BodyText"/>
        <w:numPr>
          <w:ilvl w:val="0"/>
          <w:numId w:val="8"/>
        </w:numPr>
        <w:ind w:left="284" w:hanging="284"/>
        <w:jc w:val="both"/>
        <w:rPr>
          <w:rFonts w:ascii="Franklin Gothic Medium" w:hAnsi="Franklin Gothic Medium"/>
          <w:bCs/>
          <w:color w:val="000000"/>
          <w:w w:val="105"/>
        </w:rPr>
      </w:pPr>
      <w:r w:rsidRPr="00846794">
        <w:rPr>
          <w:rFonts w:ascii="Franklin Gothic Medium" w:hAnsi="Franklin Gothic Medium"/>
          <w:b/>
          <w:bCs/>
          <w:color w:val="000000"/>
          <w:w w:val="105"/>
        </w:rPr>
        <w:t xml:space="preserve">Interest rate risk: </w:t>
      </w:r>
      <w:r w:rsidRPr="00846794">
        <w:rPr>
          <w:rFonts w:ascii="Franklin Gothic Medium" w:hAnsi="Franklin Gothic Medium"/>
          <w:bCs/>
          <w:color w:val="000000"/>
          <w:w w:val="105"/>
        </w:rPr>
        <w:t>The market value of financial instruments and, therefore, the net asset value of the Sub-Fund may change in response to fluctuations in interest rates. Interest rate risk involves the risk that, when interest rates increase, the market value of fixed-income securities tends to decline. Conversely, when interest rates decline, the market value of fixed-income securities tends to increase. As a result, the net asset value of the Sub-Fund may be adversely affected. Long-term fixed-income securities will normally have more price volatility because of this risk than short- term securities.</w:t>
      </w:r>
    </w:p>
    <w:p w14:paraId="1225F18D" w14:textId="77777777" w:rsidR="003D3372" w:rsidRPr="00846794" w:rsidRDefault="003D3372" w:rsidP="00DF2C26">
      <w:pPr>
        <w:pStyle w:val="BodyText"/>
        <w:ind w:left="0"/>
        <w:jc w:val="both"/>
        <w:rPr>
          <w:rFonts w:ascii="Franklin Gothic Medium" w:hAnsi="Franklin Gothic Medium"/>
          <w:bCs/>
          <w:color w:val="000000"/>
          <w:w w:val="105"/>
        </w:rPr>
      </w:pPr>
    </w:p>
    <w:p w14:paraId="10721FC5" w14:textId="77777777" w:rsidR="00806CC0" w:rsidRPr="00846794" w:rsidRDefault="006F084B" w:rsidP="00806CC0">
      <w:pPr>
        <w:pStyle w:val="BodyText"/>
        <w:numPr>
          <w:ilvl w:val="0"/>
          <w:numId w:val="8"/>
        </w:numPr>
        <w:ind w:left="284" w:hanging="284"/>
        <w:jc w:val="both"/>
        <w:rPr>
          <w:rFonts w:ascii="Franklin Gothic Medium" w:hAnsi="Franklin Gothic Medium"/>
          <w:color w:val="000000"/>
        </w:rPr>
      </w:pPr>
      <w:r w:rsidRPr="00846794">
        <w:rPr>
          <w:rFonts w:ascii="Franklin Gothic Medium" w:hAnsi="Franklin Gothic Medium"/>
          <w:b/>
          <w:bCs/>
          <w:color w:val="000000"/>
          <w:w w:val="105"/>
        </w:rPr>
        <w:t xml:space="preserve">Credit risk: </w:t>
      </w:r>
      <w:r w:rsidRPr="00846794">
        <w:rPr>
          <w:rFonts w:ascii="Franklin Gothic Medium" w:hAnsi="Franklin Gothic Medium"/>
          <w:bCs/>
          <w:color w:val="000000"/>
          <w:w w:val="105"/>
        </w:rPr>
        <w:t>The ability of bond issuer to honour its commitments depends on the financial condition of the issuer. An adverse change in the financial condition of the issuer could lower the quality of the bonds, leading to greater price volatility of the bonds. The Sub-Fund may be subject to the risk that the bond issuer not making payment on interest and principal of the bonds, causing the value of the investment to go down and the Sub-Fund may suffer substantial losses</w:t>
      </w:r>
      <w:r w:rsidRPr="00846794">
        <w:rPr>
          <w:rFonts w:ascii="Franklin Gothic Medium" w:hAnsi="Franklin Gothic Medium"/>
          <w:b/>
          <w:bCs/>
          <w:color w:val="000000"/>
          <w:w w:val="105"/>
        </w:rPr>
        <w:t>.</w:t>
      </w:r>
      <w:r w:rsidRPr="00846794">
        <w:rPr>
          <w:rFonts w:ascii="Franklin Gothic Medium" w:hAnsi="Franklin Gothic Medium"/>
          <w:color w:val="000000"/>
          <w:w w:val="105"/>
        </w:rPr>
        <w:t xml:space="preserve"> In</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31"/>
          <w:w w:val="105"/>
        </w:rPr>
        <w:t xml:space="preserve"> </w:t>
      </w:r>
      <w:r w:rsidRPr="00846794">
        <w:rPr>
          <w:rFonts w:ascii="Franklin Gothic Medium" w:hAnsi="Franklin Gothic Medium"/>
          <w:color w:val="000000"/>
          <w:w w:val="105"/>
        </w:rPr>
        <w:t>event</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of</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31"/>
          <w:w w:val="105"/>
        </w:rPr>
        <w:t xml:space="preserve"> </w:t>
      </w:r>
      <w:r w:rsidRPr="00846794">
        <w:rPr>
          <w:rFonts w:ascii="Franklin Gothic Medium" w:hAnsi="Franklin Gothic Medium"/>
          <w:color w:val="000000"/>
          <w:w w:val="105"/>
        </w:rPr>
        <w:t>default</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of</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bond</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issue</w:t>
      </w:r>
      <w:r w:rsidRPr="00846794">
        <w:rPr>
          <w:rFonts w:ascii="Franklin Gothic Medium" w:hAnsi="Franklin Gothic Medium"/>
          <w:color w:val="000000"/>
          <w:spacing w:val="-15"/>
          <w:w w:val="105"/>
        </w:rPr>
        <w:t>r</w:t>
      </w:r>
      <w:r w:rsidRPr="00846794">
        <w:rPr>
          <w:rFonts w:ascii="Franklin Gothic Medium" w:hAnsi="Franklin Gothic Medium"/>
          <w:color w:val="000000"/>
          <w:w w:val="105"/>
        </w:rPr>
        <w:t>,</w:t>
      </w:r>
      <w:r w:rsidRPr="00846794">
        <w:rPr>
          <w:rFonts w:ascii="Franklin Gothic Medium" w:hAnsi="Franklin Gothic Medium"/>
          <w:color w:val="000000"/>
          <w:spacing w:val="31"/>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Sub-</w:t>
      </w:r>
      <w:r w:rsidRPr="00846794">
        <w:rPr>
          <w:rFonts w:ascii="Franklin Gothic Medium" w:hAnsi="Franklin Gothic Medium"/>
          <w:color w:val="000000"/>
          <w:spacing w:val="-6"/>
          <w:w w:val="105"/>
        </w:rPr>
        <w:t>F</w:t>
      </w:r>
      <w:r w:rsidRPr="00846794">
        <w:rPr>
          <w:rFonts w:ascii="Franklin Gothic Medium" w:hAnsi="Franklin Gothic Medium"/>
          <w:color w:val="000000"/>
          <w:w w:val="105"/>
        </w:rPr>
        <w:t>und</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may</w:t>
      </w:r>
      <w:r w:rsidRPr="00846794">
        <w:rPr>
          <w:rFonts w:ascii="Franklin Gothic Medium" w:hAnsi="Franklin Gothic Medium"/>
          <w:color w:val="000000"/>
          <w:w w:val="102"/>
        </w:rPr>
        <w:t xml:space="preserve"> </w:t>
      </w:r>
      <w:r w:rsidRPr="00846794">
        <w:rPr>
          <w:rFonts w:ascii="Franklin Gothic Medium" w:hAnsi="Franklin Gothic Medium"/>
          <w:color w:val="000000"/>
          <w:w w:val="105"/>
        </w:rPr>
        <w:t>experience</w:t>
      </w:r>
      <w:r w:rsidRPr="00846794">
        <w:rPr>
          <w:rFonts w:ascii="Franklin Gothic Medium" w:hAnsi="Franklin Gothic Medium"/>
          <w:color w:val="000000"/>
          <w:spacing w:val="12"/>
          <w:w w:val="105"/>
        </w:rPr>
        <w:t xml:space="preserve"> </w:t>
      </w:r>
      <w:r w:rsidRPr="00846794">
        <w:rPr>
          <w:rFonts w:ascii="Franklin Gothic Medium" w:hAnsi="Franklin Gothic Medium"/>
          <w:color w:val="000000"/>
          <w:w w:val="105"/>
        </w:rPr>
        <w:t>both</w:t>
      </w:r>
      <w:r w:rsidRPr="00846794">
        <w:rPr>
          <w:rFonts w:ascii="Franklin Gothic Medium" w:hAnsi="Franklin Gothic Medium"/>
          <w:color w:val="000000"/>
          <w:spacing w:val="14"/>
          <w:w w:val="105"/>
        </w:rPr>
        <w:t xml:space="preserve"> </w:t>
      </w:r>
      <w:r w:rsidRPr="00846794">
        <w:rPr>
          <w:rFonts w:ascii="Franklin Gothic Medium" w:hAnsi="Franklin Gothic Medium"/>
          <w:color w:val="000000"/>
          <w:w w:val="105"/>
        </w:rPr>
        <w:t>delays</w:t>
      </w:r>
      <w:r w:rsidRPr="00846794">
        <w:rPr>
          <w:rFonts w:ascii="Franklin Gothic Medium" w:hAnsi="Franklin Gothic Medium"/>
          <w:color w:val="000000"/>
          <w:spacing w:val="13"/>
          <w:w w:val="105"/>
        </w:rPr>
        <w:t xml:space="preserve"> </w:t>
      </w:r>
      <w:r w:rsidRPr="00846794">
        <w:rPr>
          <w:rFonts w:ascii="Franklin Gothic Medium" w:hAnsi="Franklin Gothic Medium"/>
          <w:color w:val="000000"/>
          <w:w w:val="105"/>
        </w:rPr>
        <w:t>in</w:t>
      </w:r>
      <w:r w:rsidRPr="00846794">
        <w:rPr>
          <w:rFonts w:ascii="Franklin Gothic Medium" w:hAnsi="Franklin Gothic Medium"/>
          <w:color w:val="000000"/>
          <w:spacing w:val="14"/>
          <w:w w:val="105"/>
        </w:rPr>
        <w:t xml:space="preserve"> </w:t>
      </w:r>
      <w:r w:rsidRPr="00846794">
        <w:rPr>
          <w:rFonts w:ascii="Franklin Gothic Medium" w:hAnsi="Franklin Gothic Medium"/>
          <w:color w:val="000000"/>
          <w:w w:val="105"/>
        </w:rPr>
        <w:t>liquidating</w:t>
      </w:r>
      <w:r w:rsidRPr="00846794">
        <w:rPr>
          <w:rFonts w:ascii="Franklin Gothic Medium" w:hAnsi="Franklin Gothic Medium"/>
          <w:color w:val="000000"/>
          <w:spacing w:val="14"/>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14"/>
          <w:w w:val="105"/>
        </w:rPr>
        <w:t xml:space="preserve"> </w:t>
      </w:r>
      <w:r w:rsidRPr="00846794">
        <w:rPr>
          <w:rFonts w:ascii="Franklin Gothic Medium" w:hAnsi="Franklin Gothic Medium"/>
          <w:color w:val="000000"/>
          <w:w w:val="105"/>
        </w:rPr>
        <w:t>bonds</w:t>
      </w:r>
      <w:r w:rsidRPr="00846794">
        <w:rPr>
          <w:rFonts w:ascii="Franklin Gothic Medium" w:hAnsi="Franklin Gothic Medium"/>
          <w:color w:val="000000"/>
          <w:spacing w:val="13"/>
          <w:w w:val="105"/>
        </w:rPr>
        <w:t xml:space="preserve"> </w:t>
      </w:r>
      <w:r w:rsidRPr="00846794">
        <w:rPr>
          <w:rFonts w:ascii="Franklin Gothic Medium" w:hAnsi="Franklin Gothic Medium"/>
          <w:color w:val="000000"/>
          <w:w w:val="105"/>
        </w:rPr>
        <w:t>and</w:t>
      </w:r>
      <w:r w:rsidRPr="00846794">
        <w:rPr>
          <w:rFonts w:ascii="Franklin Gothic Medium" w:hAnsi="Franklin Gothic Medium"/>
          <w:color w:val="000000"/>
          <w:spacing w:val="14"/>
          <w:w w:val="105"/>
        </w:rPr>
        <w:t xml:space="preserve"> </w:t>
      </w:r>
      <w:r w:rsidRPr="00846794">
        <w:rPr>
          <w:rFonts w:ascii="Franklin Gothic Medium" w:hAnsi="Franklin Gothic Medium"/>
          <w:color w:val="000000"/>
          <w:w w:val="105"/>
        </w:rPr>
        <w:t>losses</w:t>
      </w:r>
      <w:r w:rsidRPr="00846794">
        <w:rPr>
          <w:rFonts w:ascii="Franklin Gothic Medium" w:hAnsi="Franklin Gothic Medium"/>
          <w:color w:val="000000"/>
          <w:w w:val="108"/>
        </w:rPr>
        <w:t xml:space="preserve"> </w:t>
      </w:r>
      <w:r w:rsidRPr="00846794">
        <w:rPr>
          <w:rFonts w:ascii="Franklin Gothic Medium" w:hAnsi="Franklin Gothic Medium"/>
          <w:color w:val="000000"/>
          <w:w w:val="105"/>
        </w:rPr>
        <w:t>including</w:t>
      </w:r>
      <w:r w:rsidRPr="00846794">
        <w:rPr>
          <w:rFonts w:ascii="Franklin Gothic Medium" w:hAnsi="Franklin Gothic Medium"/>
          <w:color w:val="000000"/>
          <w:spacing w:val="45"/>
          <w:w w:val="105"/>
        </w:rPr>
        <w:t xml:space="preserve"> </w:t>
      </w:r>
      <w:r w:rsidRPr="00846794">
        <w:rPr>
          <w:rFonts w:ascii="Franklin Gothic Medium" w:hAnsi="Franklin Gothic Medium"/>
          <w:color w:val="000000"/>
          <w:w w:val="105"/>
        </w:rPr>
        <w:t>a</w:t>
      </w:r>
      <w:r w:rsidRPr="00846794">
        <w:rPr>
          <w:rFonts w:ascii="Franklin Gothic Medium" w:hAnsi="Franklin Gothic Medium"/>
          <w:color w:val="000000"/>
          <w:spacing w:val="46"/>
          <w:w w:val="105"/>
        </w:rPr>
        <w:t xml:space="preserve"> </w:t>
      </w:r>
      <w:r w:rsidRPr="00846794">
        <w:rPr>
          <w:rFonts w:ascii="Franklin Gothic Medium" w:hAnsi="Franklin Gothic Medium"/>
          <w:color w:val="000000"/>
          <w:w w:val="105"/>
        </w:rPr>
        <w:t>decline</w:t>
      </w:r>
      <w:r w:rsidRPr="00846794">
        <w:rPr>
          <w:rFonts w:ascii="Franklin Gothic Medium" w:hAnsi="Franklin Gothic Medium"/>
          <w:color w:val="000000"/>
          <w:spacing w:val="45"/>
          <w:w w:val="105"/>
        </w:rPr>
        <w:t xml:space="preserve"> </w:t>
      </w:r>
      <w:r w:rsidRPr="00846794">
        <w:rPr>
          <w:rFonts w:ascii="Franklin Gothic Medium" w:hAnsi="Franklin Gothic Medium"/>
          <w:color w:val="000000"/>
          <w:w w:val="105"/>
        </w:rPr>
        <w:t>in</w:t>
      </w:r>
      <w:r w:rsidRPr="00846794">
        <w:rPr>
          <w:rFonts w:ascii="Franklin Gothic Medium" w:hAnsi="Franklin Gothic Medium"/>
          <w:color w:val="000000"/>
          <w:spacing w:val="45"/>
          <w:w w:val="105"/>
        </w:rPr>
        <w:t xml:space="preserve"> </w:t>
      </w:r>
      <w:r w:rsidRPr="00846794">
        <w:rPr>
          <w:rFonts w:ascii="Franklin Gothic Medium" w:hAnsi="Franklin Gothic Medium"/>
          <w:color w:val="000000"/>
          <w:w w:val="105"/>
        </w:rPr>
        <w:t>value</w:t>
      </w:r>
      <w:r w:rsidRPr="00846794">
        <w:rPr>
          <w:rFonts w:ascii="Franklin Gothic Medium" w:hAnsi="Franklin Gothic Medium"/>
          <w:color w:val="000000"/>
          <w:spacing w:val="46"/>
          <w:w w:val="105"/>
        </w:rPr>
        <w:t xml:space="preserve"> </w:t>
      </w:r>
      <w:r w:rsidRPr="00846794">
        <w:rPr>
          <w:rFonts w:ascii="Franklin Gothic Medium" w:hAnsi="Franklin Gothic Medium"/>
          <w:color w:val="000000"/>
          <w:w w:val="105"/>
        </w:rPr>
        <w:t>of</w:t>
      </w:r>
      <w:r w:rsidRPr="00846794">
        <w:rPr>
          <w:rFonts w:ascii="Franklin Gothic Medium" w:hAnsi="Franklin Gothic Medium"/>
          <w:color w:val="000000"/>
          <w:spacing w:val="46"/>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45"/>
          <w:w w:val="105"/>
        </w:rPr>
        <w:t xml:space="preserve"> </w:t>
      </w:r>
      <w:r w:rsidRPr="00846794">
        <w:rPr>
          <w:rFonts w:ascii="Franklin Gothic Medium" w:hAnsi="Franklin Gothic Medium"/>
          <w:color w:val="000000"/>
          <w:w w:val="105"/>
        </w:rPr>
        <w:t>bonds</w:t>
      </w:r>
      <w:r w:rsidRPr="00846794">
        <w:rPr>
          <w:rFonts w:ascii="Franklin Gothic Medium" w:hAnsi="Franklin Gothic Medium"/>
          <w:color w:val="000000"/>
          <w:spacing w:val="45"/>
          <w:w w:val="105"/>
        </w:rPr>
        <w:t xml:space="preserve"> </w:t>
      </w:r>
      <w:r w:rsidRPr="00846794">
        <w:rPr>
          <w:rFonts w:ascii="Franklin Gothic Medium" w:hAnsi="Franklin Gothic Medium"/>
          <w:color w:val="000000"/>
          <w:w w:val="105"/>
        </w:rPr>
        <w:t>during</w:t>
      </w:r>
      <w:r w:rsidRPr="00846794">
        <w:rPr>
          <w:rFonts w:ascii="Franklin Gothic Medium" w:hAnsi="Franklin Gothic Medium"/>
          <w:color w:val="000000"/>
          <w:spacing w:val="46"/>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46"/>
          <w:w w:val="105"/>
        </w:rPr>
        <w:t xml:space="preserve"> </w:t>
      </w:r>
      <w:r w:rsidRPr="00846794">
        <w:rPr>
          <w:rFonts w:ascii="Franklin Gothic Medium" w:hAnsi="Franklin Gothic Medium"/>
          <w:color w:val="000000"/>
          <w:w w:val="105"/>
        </w:rPr>
        <w:t>period</w:t>
      </w:r>
      <w:r w:rsidRPr="00846794">
        <w:rPr>
          <w:rFonts w:ascii="Franklin Gothic Medium" w:hAnsi="Franklin Gothic Medium"/>
          <w:color w:val="000000"/>
          <w:w w:val="101"/>
        </w:rPr>
        <w:t xml:space="preserve"> </w:t>
      </w:r>
      <w:r w:rsidRPr="00846794">
        <w:rPr>
          <w:rFonts w:ascii="Franklin Gothic Medium" w:hAnsi="Franklin Gothic Medium"/>
          <w:color w:val="000000"/>
          <w:w w:val="105"/>
        </w:rPr>
        <w:t>when</w:t>
      </w:r>
      <w:r w:rsidRPr="00846794">
        <w:rPr>
          <w:rFonts w:ascii="Franklin Gothic Medium" w:hAnsi="Franklin Gothic Medium"/>
          <w:color w:val="000000"/>
          <w:spacing w:val="8"/>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8"/>
          <w:w w:val="105"/>
        </w:rPr>
        <w:t xml:space="preserve"> </w:t>
      </w:r>
      <w:r w:rsidRPr="00846794">
        <w:rPr>
          <w:rFonts w:ascii="Franklin Gothic Medium" w:hAnsi="Franklin Gothic Medium"/>
          <w:color w:val="000000"/>
          <w:w w:val="105"/>
        </w:rPr>
        <w:t>Sub-</w:t>
      </w:r>
      <w:r w:rsidRPr="00846794">
        <w:rPr>
          <w:rFonts w:ascii="Franklin Gothic Medium" w:hAnsi="Franklin Gothic Medium"/>
          <w:color w:val="000000"/>
          <w:spacing w:val="-5"/>
          <w:w w:val="105"/>
        </w:rPr>
        <w:t>F</w:t>
      </w:r>
      <w:r w:rsidRPr="00846794">
        <w:rPr>
          <w:rFonts w:ascii="Franklin Gothic Medium" w:hAnsi="Franklin Gothic Medium"/>
          <w:color w:val="000000"/>
          <w:w w:val="105"/>
        </w:rPr>
        <w:t>und</w:t>
      </w:r>
      <w:r w:rsidRPr="00846794">
        <w:rPr>
          <w:rFonts w:ascii="Franklin Gothic Medium" w:hAnsi="Franklin Gothic Medium"/>
          <w:color w:val="000000"/>
          <w:spacing w:val="7"/>
          <w:w w:val="105"/>
        </w:rPr>
        <w:t xml:space="preserve"> </w:t>
      </w:r>
      <w:r w:rsidRPr="00846794">
        <w:rPr>
          <w:rFonts w:ascii="Franklin Gothic Medium" w:hAnsi="Franklin Gothic Medium"/>
          <w:color w:val="000000"/>
          <w:w w:val="105"/>
        </w:rPr>
        <w:t>seeks</w:t>
      </w:r>
      <w:r w:rsidRPr="00846794">
        <w:rPr>
          <w:rFonts w:ascii="Franklin Gothic Medium" w:hAnsi="Franklin Gothic Medium"/>
          <w:color w:val="000000"/>
          <w:spacing w:val="8"/>
          <w:w w:val="105"/>
        </w:rPr>
        <w:t xml:space="preserve"> </w:t>
      </w:r>
      <w:r w:rsidRPr="00846794">
        <w:rPr>
          <w:rFonts w:ascii="Franklin Gothic Medium" w:hAnsi="Franklin Gothic Medium"/>
          <w:color w:val="000000"/>
          <w:w w:val="105"/>
        </w:rPr>
        <w:t>to</w:t>
      </w:r>
      <w:r w:rsidRPr="00846794">
        <w:rPr>
          <w:rFonts w:ascii="Franklin Gothic Medium" w:hAnsi="Franklin Gothic Medium"/>
          <w:color w:val="000000"/>
          <w:spacing w:val="9"/>
          <w:w w:val="105"/>
        </w:rPr>
        <w:t xml:space="preserve"> </w:t>
      </w:r>
      <w:r w:rsidRPr="00846794">
        <w:rPr>
          <w:rFonts w:ascii="Franklin Gothic Medium" w:hAnsi="Franklin Gothic Medium"/>
          <w:color w:val="000000"/>
          <w:w w:val="105"/>
        </w:rPr>
        <w:t>enforce</w:t>
      </w:r>
      <w:r w:rsidRPr="00846794">
        <w:rPr>
          <w:rFonts w:ascii="Franklin Gothic Medium" w:hAnsi="Franklin Gothic Medium"/>
          <w:color w:val="000000"/>
          <w:spacing w:val="8"/>
          <w:w w:val="105"/>
        </w:rPr>
        <w:t xml:space="preserve"> </w:t>
      </w:r>
      <w:r w:rsidRPr="00846794">
        <w:rPr>
          <w:rFonts w:ascii="Franklin Gothic Medium" w:hAnsi="Franklin Gothic Medium"/>
          <w:color w:val="000000"/>
          <w:w w:val="105"/>
        </w:rPr>
        <w:t>its</w:t>
      </w:r>
      <w:r w:rsidRPr="00846794">
        <w:rPr>
          <w:rFonts w:ascii="Franklin Gothic Medium" w:hAnsi="Franklin Gothic Medium"/>
          <w:color w:val="000000"/>
          <w:spacing w:val="9"/>
          <w:w w:val="105"/>
        </w:rPr>
        <w:t xml:space="preserve"> </w:t>
      </w:r>
      <w:r w:rsidRPr="00846794">
        <w:rPr>
          <w:rFonts w:ascii="Franklin Gothic Medium" w:hAnsi="Franklin Gothic Medium"/>
          <w:color w:val="000000"/>
          <w:w w:val="105"/>
        </w:rPr>
        <w:t>rights.</w:t>
      </w:r>
    </w:p>
    <w:p w14:paraId="0539887C" w14:textId="77777777" w:rsidR="00806CC0" w:rsidRPr="00846794" w:rsidRDefault="00806CC0" w:rsidP="00DF2C26">
      <w:pPr>
        <w:pStyle w:val="BodyText"/>
        <w:ind w:left="0"/>
        <w:jc w:val="both"/>
        <w:rPr>
          <w:color w:val="000000"/>
        </w:rPr>
      </w:pPr>
    </w:p>
    <w:p w14:paraId="0B35AE34" w14:textId="289DF458" w:rsidR="00806CC0" w:rsidRDefault="006F084B" w:rsidP="00806CC0">
      <w:pPr>
        <w:pStyle w:val="BodyText"/>
        <w:numPr>
          <w:ilvl w:val="0"/>
          <w:numId w:val="8"/>
        </w:numPr>
        <w:ind w:left="284" w:hanging="284"/>
        <w:jc w:val="both"/>
        <w:rPr>
          <w:ins w:id="60" w:author="Author" w:date="2025-05-08T23:31:00Z"/>
          <w:rFonts w:ascii="Franklin Gothic Medium" w:hAnsi="Franklin Gothic Medium"/>
          <w:bCs/>
          <w:color w:val="000000"/>
          <w:w w:val="105"/>
        </w:rPr>
      </w:pPr>
      <w:r w:rsidRPr="00846794">
        <w:rPr>
          <w:rFonts w:ascii="Franklin Gothic Medium" w:hAnsi="Franklin Gothic Medium"/>
          <w:b/>
          <w:bCs/>
          <w:color w:val="000000"/>
          <w:w w:val="105"/>
        </w:rPr>
        <w:t xml:space="preserve">Counterparty risk: </w:t>
      </w:r>
      <w:r w:rsidRPr="00846794">
        <w:rPr>
          <w:rFonts w:ascii="Franklin Gothic Medium" w:hAnsi="Franklin Gothic Medium"/>
          <w:bCs/>
          <w:color w:val="000000"/>
          <w:w w:val="105"/>
        </w:rPr>
        <w:t>The Sub-Fund is exposed to counterparty risks associated to counterparties with which, or brokers, dealers and exchanges through which, they deal, whether they engage in exchange-traded or over-the-counter transactions. In the case of insolvency or failure of any such party, the Sub-Fund might recover, even in respect of property specifically traceable to it, only a pro rata share of all property available for distribution to all of such party's creditors and/or customers. Such an amount may be less than the amounts owed to the Sub-Fund. The Sub-Fund may suffer significant losses.</w:t>
      </w:r>
    </w:p>
    <w:p w14:paraId="5A4B8A5B" w14:textId="77777777" w:rsidR="00B44506" w:rsidRDefault="00B44506">
      <w:pPr>
        <w:pStyle w:val="ListParagraph"/>
        <w:rPr>
          <w:ins w:id="61" w:author="Author" w:date="2025-05-08T23:31:00Z"/>
          <w:rFonts w:ascii="Franklin Gothic Medium" w:hAnsi="Franklin Gothic Medium"/>
          <w:bCs/>
          <w:color w:val="000000"/>
          <w:w w:val="105"/>
        </w:rPr>
        <w:pPrChange w:id="62" w:author="Author" w:date="2025-05-08T23:31:00Z">
          <w:pPr>
            <w:pStyle w:val="BodyText"/>
            <w:numPr>
              <w:numId w:val="8"/>
            </w:numPr>
            <w:ind w:left="284" w:hanging="284"/>
            <w:jc w:val="both"/>
          </w:pPr>
        </w:pPrChange>
      </w:pPr>
    </w:p>
    <w:p w14:paraId="5A50C3CC" w14:textId="77777777" w:rsidR="00B44506" w:rsidRDefault="00B44506" w:rsidP="00B44506">
      <w:pPr>
        <w:pStyle w:val="BodyText"/>
        <w:numPr>
          <w:ilvl w:val="0"/>
          <w:numId w:val="8"/>
        </w:numPr>
        <w:ind w:left="284" w:hanging="284"/>
        <w:jc w:val="both"/>
        <w:rPr>
          <w:ins w:id="63" w:author="Author" w:date="2025-05-08T23:31:00Z"/>
          <w:rFonts w:ascii="Franklin Gothic Medium" w:hAnsi="Franklin Gothic Medium"/>
        </w:rPr>
      </w:pPr>
      <w:ins w:id="64" w:author="Author" w:date="2025-05-08T23:31:00Z">
        <w:r w:rsidRPr="00846794">
          <w:rPr>
            <w:rFonts w:ascii="Franklin Gothic Medium" w:hAnsi="Franklin Gothic Medium"/>
            <w:b/>
          </w:rPr>
          <w:t>Global investments risk</w:t>
        </w:r>
        <w:r w:rsidRPr="00846794">
          <w:rPr>
            <w:b/>
            <w:bCs/>
            <w:color w:val="000000"/>
            <w:w w:val="105"/>
          </w:rPr>
          <w:t>:</w:t>
        </w:r>
        <w:r w:rsidRPr="00846794">
          <w:rPr>
            <w:b/>
            <w:bCs/>
            <w:color w:val="000000"/>
            <w:spacing w:val="30"/>
            <w:w w:val="105"/>
          </w:rPr>
          <w:t xml:space="preserve"> </w:t>
        </w:r>
        <w:r w:rsidRPr="00846794">
          <w:rPr>
            <w:rFonts w:ascii="Franklin Gothic Medium" w:hAnsi="Franklin Gothic Medium"/>
          </w:rPr>
          <w:t>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t>
        </w:r>
      </w:ins>
    </w:p>
    <w:p w14:paraId="4EB39442" w14:textId="77777777" w:rsidR="00B44506" w:rsidRPr="00846794" w:rsidRDefault="00B44506">
      <w:pPr>
        <w:pStyle w:val="BodyText"/>
        <w:ind w:left="284"/>
        <w:jc w:val="both"/>
        <w:rPr>
          <w:rFonts w:ascii="Franklin Gothic Medium" w:hAnsi="Franklin Gothic Medium"/>
          <w:bCs/>
          <w:color w:val="000000"/>
          <w:w w:val="105"/>
        </w:rPr>
        <w:pPrChange w:id="65" w:author="Author" w:date="2025-05-08T23:32:00Z">
          <w:pPr>
            <w:pStyle w:val="BodyText"/>
            <w:numPr>
              <w:numId w:val="8"/>
            </w:numPr>
            <w:ind w:left="284" w:hanging="284"/>
            <w:jc w:val="both"/>
          </w:pPr>
        </w:pPrChange>
      </w:pPr>
    </w:p>
    <w:p w14:paraId="2568BA5D" w14:textId="77777777" w:rsidR="00806CC0" w:rsidRPr="00846794" w:rsidRDefault="00806CC0" w:rsidP="00806CC0">
      <w:pPr>
        <w:pStyle w:val="BodyText"/>
        <w:ind w:left="284"/>
        <w:jc w:val="both"/>
        <w:rPr>
          <w:rFonts w:ascii="Franklin Gothic Medium" w:hAnsi="Franklin Gothic Medium"/>
          <w:bCs/>
          <w:color w:val="000000"/>
          <w:w w:val="105"/>
        </w:rPr>
      </w:pPr>
    </w:p>
    <w:p w14:paraId="3DC2417A" w14:textId="77777777" w:rsidR="00806CC0" w:rsidRPr="00846794" w:rsidRDefault="006F084B" w:rsidP="00806CC0">
      <w:pPr>
        <w:pStyle w:val="BodyText"/>
        <w:numPr>
          <w:ilvl w:val="0"/>
          <w:numId w:val="8"/>
        </w:numPr>
        <w:autoSpaceDE w:val="0"/>
        <w:autoSpaceDN w:val="0"/>
        <w:adjustRightInd w:val="0"/>
        <w:ind w:left="284" w:hanging="284"/>
        <w:jc w:val="both"/>
        <w:rPr>
          <w:rStyle w:val="DeltaViewInsertion"/>
          <w:rFonts w:ascii="Franklin Gothic Medium" w:hAnsi="Franklin Gothic Medium"/>
          <w:color w:val="auto"/>
          <w:w w:val="105"/>
          <w:szCs w:val="12"/>
          <w:u w:val="none"/>
        </w:rPr>
      </w:pPr>
      <w:bookmarkStart w:id="66" w:name="_DV_C160"/>
      <w:r w:rsidRPr="00846794">
        <w:rPr>
          <w:rStyle w:val="DeltaViewInsertion"/>
          <w:rFonts w:ascii="Franklin Gothic Medium" w:hAnsi="Franklin Gothic Medium"/>
          <w:b/>
          <w:color w:val="auto"/>
          <w:w w:val="0"/>
          <w:szCs w:val="12"/>
          <w:u w:val="none"/>
        </w:rPr>
        <w:t>Rating downgrade risk:</w:t>
      </w:r>
      <w:r w:rsidRPr="00846794">
        <w:rPr>
          <w:rStyle w:val="DeltaViewInsertion"/>
          <w:rFonts w:ascii="Franklin Gothic Medium" w:hAnsi="Franklin Gothic Medium"/>
          <w:color w:val="auto"/>
          <w:w w:val="0"/>
          <w:szCs w:val="12"/>
          <w:u w:val="none"/>
        </w:rPr>
        <w:t xml:space="preserve"> Debt securities which the Sub-Fund acquired or their issuers may subsequently be downgraded. In the event of such downgrading, the value of the Sub-Fund may be adversely affected. The </w:t>
      </w:r>
      <w:r>
        <w:rPr>
          <w:rStyle w:val="DeltaViewInsertion"/>
          <w:rFonts w:ascii="Franklin Gothic Medium" w:hAnsi="Franklin Gothic Medium"/>
          <w:color w:val="auto"/>
          <w:w w:val="0"/>
          <w:szCs w:val="12"/>
          <w:u w:val="none"/>
        </w:rPr>
        <w:t>Investment Manager</w:t>
      </w:r>
      <w:r w:rsidRPr="00846794">
        <w:rPr>
          <w:rStyle w:val="DeltaViewInsertion"/>
          <w:rFonts w:ascii="Franklin Gothic Medium" w:hAnsi="Franklin Gothic Medium"/>
          <w:color w:val="auto"/>
          <w:w w:val="0"/>
          <w:szCs w:val="12"/>
          <w:u w:val="none"/>
        </w:rPr>
        <w:t xml:space="preserve"> may or may not be able to dispose of the debt securities that are being downgraded.</w:t>
      </w:r>
      <w:bookmarkEnd w:id="66"/>
    </w:p>
    <w:p w14:paraId="6056A7EE" w14:textId="77777777" w:rsidR="00806CC0" w:rsidRPr="00846794" w:rsidRDefault="00806CC0" w:rsidP="00806CC0">
      <w:pPr>
        <w:pStyle w:val="BodyText"/>
        <w:ind w:left="284" w:hanging="284"/>
        <w:jc w:val="both"/>
        <w:rPr>
          <w:rFonts w:ascii="Franklin Gothic Medium" w:hAnsi="Franklin Gothic Medium"/>
          <w:w w:val="105"/>
        </w:rPr>
      </w:pPr>
      <w:bookmarkStart w:id="67" w:name="_DV_C161"/>
    </w:p>
    <w:p w14:paraId="777541A8" w14:textId="67744964" w:rsidR="00806CC0" w:rsidRPr="00B44506" w:rsidRDefault="006F084B" w:rsidP="00806CC0">
      <w:pPr>
        <w:pStyle w:val="BodyText"/>
        <w:numPr>
          <w:ilvl w:val="0"/>
          <w:numId w:val="8"/>
        </w:numPr>
        <w:autoSpaceDE w:val="0"/>
        <w:autoSpaceDN w:val="0"/>
        <w:adjustRightInd w:val="0"/>
        <w:ind w:left="284" w:hanging="284"/>
        <w:jc w:val="both"/>
        <w:rPr>
          <w:ins w:id="68" w:author="Author" w:date="2025-05-08T23:32:00Z"/>
          <w:rStyle w:val="DeltaViewInsertion"/>
          <w:rFonts w:ascii="Franklin Gothic Medium" w:hAnsi="Franklin Gothic Medium"/>
          <w:b/>
          <w:color w:val="auto"/>
          <w:w w:val="105"/>
          <w:szCs w:val="12"/>
          <w:u w:val="none"/>
          <w:rPrChange w:id="69" w:author="Author" w:date="2025-05-08T23:32:00Z">
            <w:rPr>
              <w:ins w:id="70" w:author="Author" w:date="2025-05-08T23:32:00Z"/>
              <w:rStyle w:val="DeltaViewInsertion"/>
              <w:rFonts w:ascii="Franklin Gothic Medium" w:hAnsi="Franklin Gothic Medium"/>
              <w:color w:val="auto"/>
              <w:w w:val="0"/>
              <w:szCs w:val="12"/>
              <w:u w:val="none"/>
            </w:rPr>
          </w:rPrChange>
        </w:rPr>
      </w:pPr>
      <w:bookmarkStart w:id="71" w:name="_DV_C162"/>
      <w:bookmarkEnd w:id="67"/>
      <w:r w:rsidRPr="00846794">
        <w:rPr>
          <w:rStyle w:val="DeltaViewInsertion"/>
          <w:rFonts w:ascii="Franklin Gothic Medium" w:hAnsi="Franklin Gothic Medium"/>
          <w:b/>
          <w:color w:val="auto"/>
          <w:w w:val="0"/>
          <w:szCs w:val="12"/>
          <w:u w:val="none"/>
        </w:rPr>
        <w:t>Valuation risk:</w:t>
      </w:r>
      <w:r w:rsidRPr="00846794">
        <w:rPr>
          <w:rStyle w:val="DeltaViewInsertion"/>
          <w:rFonts w:ascii="Franklin Gothic Medium" w:hAnsi="Franklin Gothic Medium"/>
          <w:color w:val="auto"/>
          <w:w w:val="0"/>
          <w:szCs w:val="12"/>
          <w:u w:val="none"/>
        </w:rPr>
        <w:t xml:space="preserve"> Valuation of the Sub-Fund’s investments may involve uncertainties and judgmental determinations. If such valuation turns out to be incorrect, this may affect the net asset value calculation of the Sub-Fund.</w:t>
      </w:r>
      <w:bookmarkEnd w:id="71"/>
    </w:p>
    <w:p w14:paraId="237F1744" w14:textId="77777777" w:rsidR="00B44506" w:rsidRDefault="00B44506">
      <w:pPr>
        <w:pStyle w:val="ListParagraph"/>
        <w:rPr>
          <w:ins w:id="72" w:author="Author" w:date="2025-05-08T23:32:00Z"/>
          <w:rStyle w:val="DeltaViewInsertion"/>
          <w:rFonts w:ascii="Franklin Gothic Medium" w:hAnsi="Franklin Gothic Medium"/>
          <w:b/>
          <w:color w:val="auto"/>
          <w:w w:val="105"/>
          <w:szCs w:val="12"/>
          <w:u w:val="none"/>
        </w:rPr>
        <w:pPrChange w:id="73" w:author="Author" w:date="2025-05-08T23:32:00Z">
          <w:pPr>
            <w:pStyle w:val="BodyText"/>
            <w:numPr>
              <w:numId w:val="8"/>
            </w:numPr>
            <w:autoSpaceDE w:val="0"/>
            <w:autoSpaceDN w:val="0"/>
            <w:adjustRightInd w:val="0"/>
            <w:ind w:left="284" w:hanging="284"/>
            <w:jc w:val="both"/>
          </w:pPr>
        </w:pPrChange>
      </w:pPr>
    </w:p>
    <w:p w14:paraId="5DAC53DC" w14:textId="77777777" w:rsidR="00B44506" w:rsidRDefault="00B44506" w:rsidP="00B44506">
      <w:pPr>
        <w:pStyle w:val="BodyText"/>
        <w:numPr>
          <w:ilvl w:val="0"/>
          <w:numId w:val="8"/>
        </w:numPr>
        <w:ind w:left="284" w:hanging="284"/>
        <w:jc w:val="both"/>
        <w:rPr>
          <w:ins w:id="74" w:author="Author" w:date="2025-05-08T23:32:00Z"/>
          <w:rFonts w:ascii="Franklin Gothic Medium" w:hAnsi="Franklin Gothic Medium"/>
        </w:rPr>
      </w:pPr>
      <w:ins w:id="75" w:author="Author" w:date="2025-05-08T23:32:00Z">
        <w:r w:rsidRPr="00846794">
          <w:rPr>
            <w:rFonts w:ascii="Franklin Gothic Medium" w:hAnsi="Franklin Gothic Medium"/>
            <w:b/>
          </w:rPr>
          <w:t>Global investments risk</w:t>
        </w:r>
        <w:r w:rsidRPr="00846794">
          <w:rPr>
            <w:b/>
            <w:bCs/>
            <w:color w:val="000000"/>
            <w:w w:val="105"/>
          </w:rPr>
          <w:t>:</w:t>
        </w:r>
        <w:r w:rsidRPr="00846794">
          <w:rPr>
            <w:b/>
            <w:bCs/>
            <w:color w:val="000000"/>
            <w:spacing w:val="30"/>
            <w:w w:val="105"/>
          </w:rPr>
          <w:t xml:space="preserve"> </w:t>
        </w:r>
        <w:r w:rsidRPr="00846794">
          <w:rPr>
            <w:rFonts w:ascii="Franklin Gothic Medium" w:hAnsi="Franklin Gothic Medium"/>
          </w:rPr>
          <w:t>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t>
        </w:r>
      </w:ins>
    </w:p>
    <w:p w14:paraId="73306AD3" w14:textId="77777777" w:rsidR="00B44506" w:rsidRPr="00846794" w:rsidRDefault="00B44506" w:rsidP="00806CC0">
      <w:pPr>
        <w:pStyle w:val="BodyText"/>
        <w:numPr>
          <w:ilvl w:val="0"/>
          <w:numId w:val="8"/>
        </w:numPr>
        <w:autoSpaceDE w:val="0"/>
        <w:autoSpaceDN w:val="0"/>
        <w:adjustRightInd w:val="0"/>
        <w:ind w:left="284" w:hanging="284"/>
        <w:jc w:val="both"/>
        <w:rPr>
          <w:rStyle w:val="DeltaViewInsertion"/>
          <w:rFonts w:ascii="Franklin Gothic Medium" w:hAnsi="Franklin Gothic Medium"/>
          <w:b/>
          <w:color w:val="auto"/>
          <w:w w:val="105"/>
          <w:szCs w:val="12"/>
          <w:u w:val="none"/>
        </w:rPr>
      </w:pPr>
    </w:p>
    <w:p w14:paraId="6864AEF5" w14:textId="77777777" w:rsidR="00806CC0" w:rsidRPr="00846794" w:rsidRDefault="00806CC0" w:rsidP="00806CC0">
      <w:pPr>
        <w:pStyle w:val="BodyText"/>
        <w:autoSpaceDE w:val="0"/>
        <w:autoSpaceDN w:val="0"/>
        <w:adjustRightInd w:val="0"/>
        <w:ind w:left="284"/>
        <w:jc w:val="both"/>
        <w:rPr>
          <w:rStyle w:val="DeltaViewInsertion"/>
          <w:color w:val="auto"/>
          <w:u w:val="none"/>
        </w:rPr>
      </w:pPr>
      <w:bookmarkStart w:id="76" w:name="_DV_C164"/>
    </w:p>
    <w:p w14:paraId="7998E09D" w14:textId="77777777" w:rsidR="00806CC0" w:rsidRPr="00846794" w:rsidRDefault="006F084B" w:rsidP="00806CC0">
      <w:pPr>
        <w:pStyle w:val="BodyText"/>
        <w:numPr>
          <w:ilvl w:val="0"/>
          <w:numId w:val="8"/>
        </w:numPr>
        <w:autoSpaceDE w:val="0"/>
        <w:autoSpaceDN w:val="0"/>
        <w:adjustRightInd w:val="0"/>
        <w:ind w:left="284" w:hanging="284"/>
        <w:jc w:val="both"/>
        <w:rPr>
          <w:rStyle w:val="DeltaViewInsertion"/>
          <w:color w:val="auto"/>
          <w:u w:val="none"/>
        </w:rPr>
      </w:pPr>
      <w:r w:rsidRPr="00846794">
        <w:rPr>
          <w:rStyle w:val="DeltaViewInsertion"/>
          <w:rFonts w:ascii="Franklin Gothic Medium" w:hAnsi="Franklin Gothic Medium"/>
          <w:b/>
          <w:color w:val="auto"/>
          <w:w w:val="0"/>
          <w:szCs w:val="12"/>
          <w:u w:val="none"/>
        </w:rPr>
        <w:t>Reliability of credit ratings:</w:t>
      </w:r>
      <w:r w:rsidRPr="00846794">
        <w:rPr>
          <w:rStyle w:val="DeltaViewInsertion"/>
          <w:rFonts w:ascii="Franklin Gothic Medium" w:hAnsi="Franklin Gothic Medium"/>
          <w:color w:val="auto"/>
          <w:w w:val="0"/>
          <w:szCs w:val="12"/>
          <w:u w:val="none"/>
        </w:rPr>
        <w:t xml:space="preserve"> Credit ratings assigned by rating agencies are subject to limitations and do not guarantee the creditworthiness of the security and/or issuer at all times.</w:t>
      </w:r>
      <w:bookmarkEnd w:id="76"/>
    </w:p>
    <w:p w14:paraId="78EDF1A6" w14:textId="77777777" w:rsidR="00806CC0" w:rsidRPr="00846794" w:rsidRDefault="00806CC0" w:rsidP="00806CC0">
      <w:pPr>
        <w:pStyle w:val="BodyText"/>
        <w:ind w:left="-142" w:hanging="284"/>
        <w:jc w:val="both"/>
        <w:rPr>
          <w:rFonts w:ascii="Franklin Gothic Medium" w:hAnsi="Franklin Gothic Medium"/>
        </w:rPr>
      </w:pPr>
    </w:p>
    <w:p w14:paraId="29C0A7A1" w14:textId="425F3EF2" w:rsidR="00806CC0" w:rsidRDefault="006F084B" w:rsidP="00806CC0">
      <w:pPr>
        <w:pStyle w:val="BodyText"/>
        <w:numPr>
          <w:ilvl w:val="0"/>
          <w:numId w:val="8"/>
        </w:numPr>
        <w:ind w:left="284" w:hanging="284"/>
        <w:jc w:val="both"/>
        <w:rPr>
          <w:rFonts w:ascii="Franklin Gothic Medium" w:hAnsi="Franklin Gothic Medium"/>
        </w:rPr>
      </w:pPr>
      <w:r w:rsidRPr="00846794">
        <w:rPr>
          <w:rFonts w:ascii="Franklin Gothic Medium" w:hAnsi="Franklin Gothic Medium"/>
          <w:b/>
          <w:bCs/>
          <w:color w:val="000000"/>
          <w:w w:val="105"/>
        </w:rPr>
        <w:t xml:space="preserve">Sovereign debt </w:t>
      </w:r>
      <w:r w:rsidRPr="00FA5AEF">
        <w:rPr>
          <w:rFonts w:ascii="Franklin Gothic Medium" w:hAnsi="Franklin Gothic Medium"/>
          <w:b/>
          <w:bCs/>
          <w:color w:val="000000"/>
          <w:w w:val="105"/>
        </w:rPr>
        <w:t xml:space="preserve">risk: </w:t>
      </w:r>
      <w:r w:rsidRPr="00832870">
        <w:rPr>
          <w:rFonts w:ascii="Franklin Gothic Medium" w:hAnsi="Franklin Gothic Medium"/>
          <w:bCs/>
          <w:color w:val="000000"/>
          <w:w w:val="105"/>
        </w:rPr>
        <w:t xml:space="preserve">The Sub-Fund may invest in </w:t>
      </w:r>
      <w:r w:rsidRPr="00832870">
        <w:rPr>
          <w:rFonts w:ascii="Franklin Gothic Medium" w:hAnsi="Franklin Gothic Medium"/>
        </w:rPr>
        <w:t xml:space="preserve">securities issued or </w:t>
      </w:r>
      <w:r w:rsidRPr="00AB7E47">
        <w:rPr>
          <w:rFonts w:ascii="Franklin Gothic Medium" w:hAnsi="Franklin Gothic Medium"/>
        </w:rPr>
        <w:t xml:space="preserve">guaranteed by a single </w:t>
      </w:r>
      <w:r w:rsidR="00D3394C" w:rsidRPr="00AB7E47">
        <w:rPr>
          <w:rFonts w:ascii="Franklin Gothic Medium" w:hAnsi="Franklin Gothic Medium"/>
        </w:rPr>
        <w:t xml:space="preserve">sovereign issuer </w:t>
      </w:r>
      <w:r w:rsidRPr="00AB7E47">
        <w:rPr>
          <w:rFonts w:ascii="Franklin Gothic Medium" w:hAnsi="Franklin Gothic Medium"/>
        </w:rPr>
        <w:t>(including its government and any public or local authority there) (such as Ukraine, Cote D’Ivoire, Honduras, Paraguay, Senegal, Egypt, Jamaica, Macedonia and Bahrain)</w:t>
      </w:r>
      <w:r w:rsidRPr="00AB7E47">
        <w:rPr>
          <w:rFonts w:ascii="Franklin Gothic Medium" w:hAnsi="Franklin Gothic Medium"/>
          <w:b/>
        </w:rPr>
        <w:t xml:space="preserve"> </w:t>
      </w:r>
      <w:r w:rsidRPr="00AB7E47">
        <w:rPr>
          <w:rFonts w:ascii="Franklin Gothic Medium" w:hAnsi="Franklin Gothic Medium"/>
        </w:rPr>
        <w:t>that are</w:t>
      </w:r>
      <w:r w:rsidRPr="00832870">
        <w:rPr>
          <w:rFonts w:ascii="Franklin Gothic Medium" w:hAnsi="Franklin Gothic Medium"/>
        </w:rPr>
        <w:t xml:space="preserve"> sub-investment </w:t>
      </w:r>
      <w:r w:rsidRPr="00832870">
        <w:rPr>
          <w:rFonts w:ascii="Franklin Gothic Medium" w:hAnsi="Franklin Gothic Medium"/>
        </w:rPr>
        <w:lastRenderedPageBreak/>
        <w:t>grade. Such investments may have an adverse impact on the risk profile of the Sub-Fund.</w:t>
      </w:r>
      <w:r w:rsidRPr="00FA5AEF">
        <w:rPr>
          <w:rFonts w:ascii="Franklin Gothic Medium" w:hAnsi="Franklin Gothic Medium"/>
        </w:rPr>
        <w:t xml:space="preserve"> </w:t>
      </w:r>
      <w:r w:rsidRPr="00FA5AEF">
        <w:rPr>
          <w:rFonts w:ascii="Franklin Gothic Medium" w:hAnsi="Franklin Gothic Medium"/>
          <w:bCs/>
          <w:color w:val="000000"/>
          <w:w w:val="105"/>
        </w:rPr>
        <w:t>Investment in such sovereign debt issued or guaranteed by</w:t>
      </w:r>
      <w:r w:rsidRPr="00846794">
        <w:rPr>
          <w:rFonts w:ascii="Franklin Gothic Medium" w:hAnsi="Franklin Gothic Medium"/>
          <w:bCs/>
          <w:color w:val="000000"/>
          <w:w w:val="105"/>
        </w:rPr>
        <w:t xml:space="preserve"> governments or governmental entities largely in-debt involves a higher degree of risk including but not limited to political, social and economic risks. The governmental entity that controls the repayment of sovereign debt may not be able or willing to repay the principal and/or interest when due in accordance with the terms of such debt. Holders may be requested to participate in the rescheduling of such sovereign debt and to extend further loans to the issuers. In the event of a default of the sovereign issuer, the Sub-</w:t>
      </w:r>
      <w:r w:rsidRPr="00846794">
        <w:rPr>
          <w:rFonts w:ascii="Franklin Gothic Medium" w:hAnsi="Franklin Gothic Medium"/>
        </w:rPr>
        <w:t>Fund may suffer significant loss.</w:t>
      </w:r>
    </w:p>
    <w:p w14:paraId="00CEFE11" w14:textId="77777777" w:rsidR="003D3372" w:rsidRDefault="003D3372" w:rsidP="00806CC0">
      <w:pPr>
        <w:pStyle w:val="BodyText"/>
        <w:ind w:left="284"/>
        <w:jc w:val="both"/>
        <w:rPr>
          <w:rFonts w:ascii="Franklin Gothic Medium" w:hAnsi="Franklin Gothic Medium"/>
        </w:rPr>
      </w:pPr>
    </w:p>
    <w:p w14:paraId="0FF6276B" w14:textId="312EF15A" w:rsidR="00806CC0" w:rsidRPr="00B44506" w:rsidRDefault="006F084B" w:rsidP="00B44506">
      <w:pPr>
        <w:pStyle w:val="BodyText"/>
        <w:numPr>
          <w:ilvl w:val="0"/>
          <w:numId w:val="8"/>
        </w:numPr>
        <w:ind w:left="284" w:hanging="284"/>
        <w:jc w:val="both"/>
        <w:rPr>
          <w:rFonts w:ascii="Franklin Gothic Medium" w:hAnsi="Franklin Gothic Medium"/>
          <w:rPrChange w:id="77" w:author="Author" w:date="2025-05-08T23:32:00Z">
            <w:rPr>
              <w:rFonts w:ascii="Franklin Gothic Medium" w:hAnsi="Franklin Gothic Medium"/>
              <w:color w:val="000000"/>
            </w:rPr>
          </w:rPrChange>
        </w:rPr>
      </w:pPr>
      <w:r w:rsidRPr="00846794">
        <w:rPr>
          <w:rFonts w:ascii="Franklin Gothic Medium" w:hAnsi="Franklin Gothic Medium"/>
          <w:b/>
          <w:bCs/>
          <w:color w:val="000000"/>
          <w:w w:val="105"/>
        </w:rPr>
        <w:t>Inflation-lin</w:t>
      </w:r>
      <w:r w:rsidRPr="00846794">
        <w:rPr>
          <w:rFonts w:ascii="Franklin Gothic Medium" w:hAnsi="Franklin Gothic Medium"/>
          <w:b/>
          <w:bCs/>
          <w:color w:val="000000"/>
          <w:spacing w:val="-9"/>
          <w:w w:val="105"/>
        </w:rPr>
        <w:t>k</w:t>
      </w:r>
      <w:r w:rsidRPr="00846794">
        <w:rPr>
          <w:rFonts w:ascii="Franklin Gothic Medium" w:hAnsi="Franklin Gothic Medium"/>
          <w:b/>
          <w:bCs/>
          <w:color w:val="000000"/>
          <w:w w:val="105"/>
        </w:rPr>
        <w:t>ed</w:t>
      </w:r>
      <w:r w:rsidRPr="00846794">
        <w:rPr>
          <w:rFonts w:ascii="Franklin Gothic Medium" w:hAnsi="Franklin Gothic Medium"/>
          <w:b/>
          <w:bCs/>
          <w:color w:val="000000"/>
          <w:spacing w:val="30"/>
          <w:w w:val="105"/>
        </w:rPr>
        <w:t xml:space="preserve"> </w:t>
      </w:r>
      <w:r w:rsidR="00B93003" w:rsidRPr="00873C8E">
        <w:rPr>
          <w:rFonts w:ascii="Franklin Gothic Medium" w:hAnsi="Franklin Gothic Medium"/>
          <w:b/>
          <w:bCs/>
          <w:color w:val="000000"/>
          <w:w w:val="105"/>
          <w:highlight w:val="cyan"/>
        </w:rPr>
        <w:t>products</w:t>
      </w:r>
      <w:r w:rsidR="00B93003" w:rsidRPr="00846794">
        <w:rPr>
          <w:rFonts w:ascii="Franklin Gothic Medium" w:hAnsi="Franklin Gothic Medium"/>
          <w:b/>
          <w:bCs/>
          <w:color w:val="000000"/>
          <w:w w:val="105"/>
        </w:rPr>
        <w:t xml:space="preserve"> </w:t>
      </w:r>
      <w:r w:rsidRPr="00846794">
        <w:rPr>
          <w:rFonts w:ascii="Franklin Gothic Medium" w:hAnsi="Franklin Gothic Medium"/>
          <w:b/>
          <w:bCs/>
          <w:color w:val="000000"/>
          <w:w w:val="105"/>
        </w:rPr>
        <w:t>risk:</w:t>
      </w:r>
      <w:r w:rsidRPr="00846794">
        <w:rPr>
          <w:rFonts w:ascii="Franklin Gothic Medium" w:hAnsi="Franklin Gothic Medium"/>
          <w:b/>
          <w:bCs/>
          <w:color w:val="000000"/>
          <w:spacing w:val="36"/>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30"/>
          <w:w w:val="105"/>
        </w:rPr>
        <w:t xml:space="preserve"> </w:t>
      </w:r>
      <w:r w:rsidRPr="00846794">
        <w:rPr>
          <w:rFonts w:ascii="Franklin Gothic Medium" w:hAnsi="Franklin Gothic Medium"/>
          <w:color w:val="000000"/>
          <w:w w:val="105"/>
        </w:rPr>
        <w:t xml:space="preserve">Sub- </w:t>
      </w:r>
      <w:r w:rsidRPr="00846794">
        <w:rPr>
          <w:rFonts w:ascii="Franklin Gothic Medium" w:hAnsi="Franklin Gothic Medium"/>
          <w:color w:val="000000"/>
          <w:spacing w:val="-5"/>
          <w:w w:val="105"/>
        </w:rPr>
        <w:t>F</w:t>
      </w:r>
      <w:r w:rsidRPr="00846794">
        <w:rPr>
          <w:rFonts w:ascii="Franklin Gothic Medium" w:hAnsi="Franklin Gothic Medium"/>
          <w:color w:val="000000"/>
          <w:w w:val="105"/>
        </w:rPr>
        <w:t>und</w:t>
      </w:r>
      <w:r w:rsidRPr="00846794">
        <w:rPr>
          <w:rFonts w:ascii="Franklin Gothic Medium" w:hAnsi="Franklin Gothic Medium"/>
          <w:color w:val="000000"/>
          <w:spacing w:val="17"/>
          <w:w w:val="105"/>
        </w:rPr>
        <w:t xml:space="preserve"> </w:t>
      </w:r>
      <w:r w:rsidRPr="00846794">
        <w:rPr>
          <w:rFonts w:ascii="Franklin Gothic Medium" w:hAnsi="Franklin Gothic Medium"/>
          <w:color w:val="000000"/>
          <w:w w:val="105"/>
        </w:rPr>
        <w:t>invests</w:t>
      </w:r>
      <w:r w:rsidRPr="00846794">
        <w:rPr>
          <w:rFonts w:ascii="Franklin Gothic Medium" w:hAnsi="Franklin Gothic Medium"/>
          <w:color w:val="000000"/>
          <w:spacing w:val="16"/>
          <w:w w:val="105"/>
        </w:rPr>
        <w:t xml:space="preserve"> </w:t>
      </w:r>
      <w:r w:rsidRPr="00846794">
        <w:rPr>
          <w:rFonts w:ascii="Franklin Gothic Medium" w:hAnsi="Franklin Gothic Medium"/>
          <w:color w:val="000000"/>
          <w:w w:val="105"/>
        </w:rPr>
        <w:t>in</w:t>
      </w:r>
      <w:r w:rsidRPr="00873C8E">
        <w:rPr>
          <w:rFonts w:ascii="Franklin Gothic Medium" w:hAnsi="Franklin Gothic Medium"/>
          <w:color w:val="000000"/>
          <w:w w:val="105"/>
        </w:rPr>
        <w:t xml:space="preserve"> </w:t>
      </w:r>
      <w:r w:rsidR="00B93003" w:rsidRPr="00873C8E">
        <w:rPr>
          <w:rFonts w:ascii="Franklin Gothic Medium" w:hAnsi="Franklin Gothic Medium"/>
          <w:color w:val="000000"/>
          <w:w w:val="105"/>
          <w:highlight w:val="cyan"/>
        </w:rPr>
        <w:t>inflation-linked products, such as</w:t>
      </w:r>
      <w:r w:rsidR="00B93003">
        <w:rPr>
          <w:rFonts w:ascii="Franklin Gothic Medium" w:hAnsi="Franklin Gothic Medium"/>
          <w:color w:val="000000"/>
          <w:spacing w:val="17"/>
          <w:w w:val="105"/>
        </w:rPr>
        <w:t xml:space="preserve"> </w:t>
      </w:r>
      <w:r w:rsidRPr="00846794">
        <w:rPr>
          <w:rFonts w:ascii="Franklin Gothic Medium" w:hAnsi="Franklin Gothic Medium"/>
          <w:color w:val="000000"/>
          <w:w w:val="105"/>
        </w:rPr>
        <w:t>inflation-linked</w:t>
      </w:r>
      <w:r w:rsidRPr="00846794">
        <w:rPr>
          <w:rFonts w:ascii="Franklin Gothic Medium" w:hAnsi="Franklin Gothic Medium"/>
          <w:color w:val="000000"/>
          <w:spacing w:val="16"/>
          <w:w w:val="105"/>
        </w:rPr>
        <w:t xml:space="preserve"> </w:t>
      </w:r>
      <w:r w:rsidRPr="00846794">
        <w:rPr>
          <w:rFonts w:ascii="Franklin Gothic Medium" w:hAnsi="Franklin Gothic Medium"/>
          <w:color w:val="000000"/>
          <w:w w:val="105"/>
        </w:rPr>
        <w:t>bonds</w:t>
      </w:r>
      <w:r w:rsidR="00B93003">
        <w:rPr>
          <w:rFonts w:ascii="Franklin Gothic Medium" w:hAnsi="Franklin Gothic Medium"/>
          <w:color w:val="000000"/>
          <w:w w:val="105"/>
        </w:rPr>
        <w:t xml:space="preserve"> </w:t>
      </w:r>
      <w:r w:rsidR="00B93003" w:rsidRPr="00873C8E">
        <w:rPr>
          <w:rFonts w:ascii="Franklin Gothic Medium" w:hAnsi="Franklin Gothic Medium"/>
          <w:color w:val="000000"/>
          <w:w w:val="105"/>
          <w:highlight w:val="cyan"/>
        </w:rPr>
        <w:t>and/or inflation swaps</w:t>
      </w:r>
      <w:r w:rsidRPr="00846794">
        <w:rPr>
          <w:rFonts w:ascii="Franklin Gothic Medium" w:hAnsi="Franklin Gothic Medium"/>
          <w:color w:val="000000"/>
          <w:w w:val="105"/>
        </w:rPr>
        <w:t>,</w:t>
      </w:r>
      <w:r w:rsidRPr="00846794">
        <w:rPr>
          <w:rFonts w:ascii="Franklin Gothic Medium" w:hAnsi="Franklin Gothic Medium"/>
          <w:color w:val="000000"/>
          <w:spacing w:val="16"/>
          <w:w w:val="105"/>
        </w:rPr>
        <w:t xml:space="preserve"> </w:t>
      </w:r>
      <w:r w:rsidRPr="00846794">
        <w:rPr>
          <w:rFonts w:ascii="Franklin Gothic Medium" w:hAnsi="Franklin Gothic Medium"/>
          <w:color w:val="000000"/>
          <w:w w:val="105"/>
        </w:rPr>
        <w:t>whose</w:t>
      </w:r>
      <w:r w:rsidRPr="00846794">
        <w:rPr>
          <w:rFonts w:ascii="Franklin Gothic Medium" w:hAnsi="Franklin Gothic Medium"/>
          <w:color w:val="000000"/>
          <w:spacing w:val="17"/>
          <w:w w:val="105"/>
        </w:rPr>
        <w:t xml:space="preserve"> </w:t>
      </w:r>
      <w:r w:rsidRPr="00846794">
        <w:rPr>
          <w:rFonts w:ascii="Franklin Gothic Medium" w:hAnsi="Franklin Gothic Medium"/>
          <w:color w:val="000000"/>
          <w:w w:val="105"/>
        </w:rPr>
        <w:t>value</w:t>
      </w:r>
      <w:r w:rsidRPr="00846794">
        <w:rPr>
          <w:rFonts w:ascii="Franklin Gothic Medium" w:hAnsi="Franklin Gothic Medium"/>
          <w:color w:val="000000"/>
          <w:spacing w:val="17"/>
          <w:w w:val="105"/>
        </w:rPr>
        <w:t xml:space="preserve"> </w:t>
      </w:r>
      <w:r w:rsidRPr="00846794">
        <w:rPr>
          <w:rFonts w:ascii="Franklin Gothic Medium" w:hAnsi="Franklin Gothic Medium"/>
          <w:color w:val="000000"/>
          <w:w w:val="105"/>
        </w:rPr>
        <w:t>generally</w:t>
      </w:r>
      <w:r w:rsidRPr="00846794">
        <w:rPr>
          <w:rFonts w:ascii="Franklin Gothic Medium" w:hAnsi="Franklin Gothic Medium"/>
          <w:color w:val="000000"/>
        </w:rPr>
        <w:t xml:space="preserve"> </w:t>
      </w:r>
      <w:r w:rsidRPr="00846794">
        <w:rPr>
          <w:rFonts w:ascii="Franklin Gothic Medium" w:hAnsi="Franklin Gothic Medium"/>
          <w:color w:val="000000"/>
          <w:w w:val="105"/>
        </w:rPr>
        <w:t>fluctuates</w:t>
      </w:r>
      <w:r w:rsidRPr="00846794">
        <w:rPr>
          <w:rFonts w:ascii="Franklin Gothic Medium" w:hAnsi="Franklin Gothic Medium"/>
          <w:color w:val="000000"/>
          <w:spacing w:val="31"/>
          <w:w w:val="105"/>
        </w:rPr>
        <w:t xml:space="preserve"> </w:t>
      </w:r>
      <w:r w:rsidRPr="00846794">
        <w:rPr>
          <w:rFonts w:ascii="Franklin Gothic Medium" w:hAnsi="Franklin Gothic Medium"/>
          <w:color w:val="000000"/>
          <w:w w:val="105"/>
        </w:rPr>
        <w:t>in</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response</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to</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changes</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to</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interest</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rates.</w:t>
      </w:r>
      <w:r w:rsidRPr="00846794">
        <w:rPr>
          <w:rFonts w:ascii="Franklin Gothic Medium" w:hAnsi="Franklin Gothic Medium"/>
          <w:color w:val="000000"/>
          <w:spacing w:val="33"/>
          <w:w w:val="105"/>
        </w:rPr>
        <w:t xml:space="preserve"> </w:t>
      </w:r>
      <w:r w:rsidRPr="00846794">
        <w:rPr>
          <w:rFonts w:ascii="Franklin Gothic Medium" w:hAnsi="Franklin Gothic Medium"/>
          <w:color w:val="000000"/>
          <w:w w:val="105"/>
        </w:rPr>
        <w:t>If</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inflation</w:t>
      </w:r>
      <w:r w:rsidRPr="00846794">
        <w:rPr>
          <w:rFonts w:ascii="Franklin Gothic Medium" w:hAnsi="Franklin Gothic Medium"/>
          <w:color w:val="000000"/>
          <w:spacing w:val="32"/>
          <w:w w:val="105"/>
        </w:rPr>
        <w:t xml:space="preserve"> </w:t>
      </w:r>
      <w:r w:rsidRPr="00846794">
        <w:rPr>
          <w:rFonts w:ascii="Franklin Gothic Medium" w:hAnsi="Franklin Gothic Medium"/>
          <w:color w:val="000000"/>
          <w:w w:val="105"/>
        </w:rPr>
        <w:t>is</w:t>
      </w:r>
      <w:r w:rsidRPr="00846794">
        <w:rPr>
          <w:rFonts w:ascii="Franklin Gothic Medium" w:hAnsi="Franklin Gothic Medium"/>
          <w:color w:val="000000"/>
          <w:w w:val="99"/>
        </w:rPr>
        <w:t xml:space="preserve"> </w:t>
      </w:r>
      <w:r w:rsidRPr="00846794">
        <w:rPr>
          <w:rFonts w:ascii="Franklin Gothic Medium" w:hAnsi="Franklin Gothic Medium"/>
          <w:color w:val="000000"/>
          <w:w w:val="105"/>
        </w:rPr>
        <w:t>lower</w:t>
      </w:r>
      <w:r w:rsidRPr="00846794">
        <w:rPr>
          <w:rFonts w:ascii="Franklin Gothic Medium" w:hAnsi="Franklin Gothic Medium"/>
          <w:color w:val="000000"/>
          <w:spacing w:val="6"/>
          <w:w w:val="105"/>
        </w:rPr>
        <w:t xml:space="preserve"> </w:t>
      </w:r>
      <w:r w:rsidRPr="00846794">
        <w:rPr>
          <w:rFonts w:ascii="Franklin Gothic Medium" w:hAnsi="Franklin Gothic Medium"/>
          <w:color w:val="000000"/>
          <w:w w:val="105"/>
        </w:rPr>
        <w:t>than</w:t>
      </w:r>
      <w:r w:rsidRPr="00846794">
        <w:rPr>
          <w:rFonts w:ascii="Franklin Gothic Medium" w:hAnsi="Franklin Gothic Medium"/>
          <w:color w:val="000000"/>
          <w:spacing w:val="6"/>
          <w:w w:val="105"/>
        </w:rPr>
        <w:t xml:space="preserve"> </w:t>
      </w:r>
      <w:r w:rsidRPr="00846794">
        <w:rPr>
          <w:rFonts w:ascii="Franklin Gothic Medium" w:hAnsi="Franklin Gothic Medium"/>
          <w:color w:val="000000"/>
          <w:w w:val="105"/>
        </w:rPr>
        <w:t>expected</w:t>
      </w:r>
      <w:r w:rsidRPr="00846794">
        <w:rPr>
          <w:rFonts w:ascii="Franklin Gothic Medium" w:hAnsi="Franklin Gothic Medium"/>
          <w:color w:val="000000"/>
          <w:spacing w:val="7"/>
          <w:w w:val="105"/>
        </w:rPr>
        <w:t xml:space="preserve"> </w:t>
      </w:r>
      <w:r w:rsidRPr="00846794">
        <w:rPr>
          <w:rFonts w:ascii="Franklin Gothic Medium" w:hAnsi="Franklin Gothic Medium"/>
          <w:color w:val="000000"/>
          <w:w w:val="105"/>
        </w:rPr>
        <w:t>during</w:t>
      </w:r>
      <w:r w:rsidRPr="00846794">
        <w:rPr>
          <w:rFonts w:ascii="Franklin Gothic Medium" w:hAnsi="Franklin Gothic Medium"/>
          <w:color w:val="000000"/>
          <w:spacing w:val="4"/>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7"/>
          <w:w w:val="105"/>
        </w:rPr>
        <w:t xml:space="preserve"> </w:t>
      </w:r>
      <w:r w:rsidRPr="00846794">
        <w:rPr>
          <w:rFonts w:ascii="Franklin Gothic Medium" w:hAnsi="Franklin Gothic Medium"/>
          <w:color w:val="000000"/>
          <w:w w:val="105"/>
        </w:rPr>
        <w:t>period</w:t>
      </w:r>
      <w:r w:rsidRPr="00846794">
        <w:rPr>
          <w:rFonts w:ascii="Franklin Gothic Medium" w:hAnsi="Franklin Gothic Medium"/>
          <w:color w:val="000000"/>
          <w:spacing w:val="6"/>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5"/>
          <w:w w:val="105"/>
        </w:rPr>
        <w:t xml:space="preserve"> </w:t>
      </w:r>
      <w:r w:rsidRPr="00846794">
        <w:rPr>
          <w:rFonts w:ascii="Franklin Gothic Medium" w:hAnsi="Franklin Gothic Medium"/>
          <w:color w:val="000000"/>
          <w:w w:val="105"/>
        </w:rPr>
        <w:t>Sub-</w:t>
      </w:r>
      <w:r w:rsidRPr="00846794">
        <w:rPr>
          <w:rFonts w:ascii="Franklin Gothic Medium" w:hAnsi="Franklin Gothic Medium"/>
          <w:color w:val="000000"/>
          <w:spacing w:val="-5"/>
          <w:w w:val="105"/>
        </w:rPr>
        <w:t>F</w:t>
      </w:r>
      <w:r w:rsidRPr="00846794">
        <w:rPr>
          <w:rFonts w:ascii="Franklin Gothic Medium" w:hAnsi="Franklin Gothic Medium"/>
          <w:color w:val="000000"/>
          <w:w w:val="105"/>
        </w:rPr>
        <w:t>und</w:t>
      </w:r>
      <w:r w:rsidRPr="00846794">
        <w:rPr>
          <w:rFonts w:ascii="Franklin Gothic Medium" w:hAnsi="Franklin Gothic Medium"/>
          <w:color w:val="000000"/>
          <w:spacing w:val="6"/>
          <w:w w:val="105"/>
        </w:rPr>
        <w:t xml:space="preserve"> </w:t>
      </w:r>
      <w:r w:rsidRPr="00846794">
        <w:rPr>
          <w:rFonts w:ascii="Franklin Gothic Medium" w:hAnsi="Franklin Gothic Medium"/>
          <w:color w:val="000000"/>
          <w:w w:val="105"/>
        </w:rPr>
        <w:t>holds</w:t>
      </w:r>
      <w:r w:rsidRPr="00846794">
        <w:rPr>
          <w:rFonts w:ascii="Franklin Gothic Medium" w:hAnsi="Franklin Gothic Medium"/>
          <w:color w:val="000000"/>
          <w:spacing w:val="7"/>
          <w:w w:val="105"/>
        </w:rPr>
        <w:t xml:space="preserve"> </w:t>
      </w:r>
      <w:r w:rsidRPr="00846794">
        <w:rPr>
          <w:rFonts w:ascii="Franklin Gothic Medium" w:hAnsi="Franklin Gothic Medium"/>
          <w:color w:val="000000"/>
          <w:w w:val="105"/>
        </w:rPr>
        <w:t>an</w:t>
      </w:r>
      <w:r w:rsidRPr="00846794">
        <w:rPr>
          <w:rFonts w:ascii="Franklin Gothic Medium" w:hAnsi="Franklin Gothic Medium"/>
          <w:color w:val="000000"/>
          <w:w w:val="111"/>
        </w:rPr>
        <w:t xml:space="preserve"> </w:t>
      </w:r>
      <w:r w:rsidRPr="00846794">
        <w:rPr>
          <w:rFonts w:ascii="Franklin Gothic Medium" w:hAnsi="Franklin Gothic Medium"/>
          <w:color w:val="000000"/>
          <w:w w:val="105"/>
        </w:rPr>
        <w:t>inflation-linked</w:t>
      </w:r>
      <w:r w:rsidRPr="00846794">
        <w:rPr>
          <w:rFonts w:ascii="Franklin Gothic Medium" w:hAnsi="Franklin Gothic Medium"/>
          <w:color w:val="000000"/>
          <w:spacing w:val="23"/>
          <w:w w:val="105"/>
        </w:rPr>
        <w:t xml:space="preserve"> </w:t>
      </w:r>
      <w:r w:rsidRPr="00846794">
        <w:rPr>
          <w:rFonts w:ascii="Franklin Gothic Medium" w:hAnsi="Franklin Gothic Medium"/>
          <w:color w:val="000000"/>
          <w:w w:val="105"/>
        </w:rPr>
        <w:t>bond,</w:t>
      </w:r>
      <w:r w:rsidRPr="00846794">
        <w:rPr>
          <w:rFonts w:ascii="Franklin Gothic Medium" w:hAnsi="Franklin Gothic Medium"/>
          <w:color w:val="000000"/>
          <w:spacing w:val="23"/>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24"/>
          <w:w w:val="105"/>
        </w:rPr>
        <w:t xml:space="preserve"> </w:t>
      </w:r>
      <w:r w:rsidRPr="00846794">
        <w:rPr>
          <w:rFonts w:ascii="Franklin Gothic Medium" w:hAnsi="Franklin Gothic Medium"/>
          <w:color w:val="000000"/>
          <w:w w:val="105"/>
        </w:rPr>
        <w:t>Sub-</w:t>
      </w:r>
      <w:r w:rsidRPr="00846794">
        <w:rPr>
          <w:rFonts w:ascii="Franklin Gothic Medium" w:hAnsi="Franklin Gothic Medium"/>
          <w:color w:val="000000"/>
          <w:spacing w:val="-6"/>
          <w:w w:val="105"/>
        </w:rPr>
        <w:t>F</w:t>
      </w:r>
      <w:r w:rsidRPr="00846794">
        <w:rPr>
          <w:rFonts w:ascii="Franklin Gothic Medium" w:hAnsi="Franklin Gothic Medium"/>
          <w:color w:val="000000"/>
          <w:w w:val="105"/>
        </w:rPr>
        <w:t>und</w:t>
      </w:r>
      <w:r w:rsidRPr="00846794">
        <w:rPr>
          <w:rFonts w:ascii="Franklin Gothic Medium" w:hAnsi="Franklin Gothic Medium"/>
          <w:color w:val="000000"/>
          <w:spacing w:val="24"/>
          <w:w w:val="105"/>
        </w:rPr>
        <w:t xml:space="preserve"> </w:t>
      </w:r>
      <w:r w:rsidRPr="00846794">
        <w:rPr>
          <w:rFonts w:ascii="Franklin Gothic Medium" w:hAnsi="Franklin Gothic Medium"/>
          <w:color w:val="000000"/>
          <w:w w:val="105"/>
        </w:rPr>
        <w:t>may</w:t>
      </w:r>
      <w:r w:rsidRPr="00846794">
        <w:rPr>
          <w:rFonts w:ascii="Franklin Gothic Medium" w:hAnsi="Franklin Gothic Medium"/>
          <w:color w:val="000000"/>
          <w:spacing w:val="25"/>
          <w:w w:val="105"/>
        </w:rPr>
        <w:t xml:space="preserve"> </w:t>
      </w:r>
      <w:r w:rsidRPr="00846794">
        <w:rPr>
          <w:rFonts w:ascii="Franklin Gothic Medium" w:hAnsi="Franklin Gothic Medium"/>
          <w:color w:val="000000"/>
          <w:w w:val="105"/>
        </w:rPr>
        <w:t>earn</w:t>
      </w:r>
      <w:r w:rsidRPr="00846794">
        <w:rPr>
          <w:rFonts w:ascii="Franklin Gothic Medium" w:hAnsi="Franklin Gothic Medium"/>
          <w:color w:val="000000"/>
          <w:spacing w:val="23"/>
          <w:w w:val="105"/>
        </w:rPr>
        <w:t xml:space="preserve"> </w:t>
      </w:r>
      <w:r w:rsidRPr="00846794">
        <w:rPr>
          <w:rFonts w:ascii="Franklin Gothic Medium" w:hAnsi="Franklin Gothic Medium"/>
          <w:color w:val="000000"/>
          <w:w w:val="105"/>
        </w:rPr>
        <w:t>less</w:t>
      </w:r>
      <w:r w:rsidRPr="00846794">
        <w:rPr>
          <w:rFonts w:ascii="Franklin Gothic Medium" w:hAnsi="Franklin Gothic Medium"/>
          <w:color w:val="000000"/>
          <w:spacing w:val="24"/>
          <w:w w:val="105"/>
        </w:rPr>
        <w:t xml:space="preserve"> </w:t>
      </w:r>
      <w:r w:rsidRPr="00846794">
        <w:rPr>
          <w:rFonts w:ascii="Franklin Gothic Medium" w:hAnsi="Franklin Gothic Medium"/>
          <w:color w:val="000000"/>
          <w:w w:val="105"/>
        </w:rPr>
        <w:t>on</w:t>
      </w:r>
      <w:r w:rsidRPr="00846794">
        <w:rPr>
          <w:rFonts w:ascii="Franklin Gothic Medium" w:hAnsi="Franklin Gothic Medium"/>
          <w:color w:val="000000"/>
          <w:spacing w:val="24"/>
          <w:w w:val="105"/>
        </w:rPr>
        <w:t xml:space="preserve"> </w:t>
      </w:r>
      <w:r w:rsidRPr="00846794">
        <w:rPr>
          <w:rFonts w:ascii="Franklin Gothic Medium" w:hAnsi="Franklin Gothic Medium"/>
          <w:color w:val="000000"/>
          <w:w w:val="105"/>
        </w:rPr>
        <w:t>the</w:t>
      </w:r>
      <w:r w:rsidRPr="00846794">
        <w:rPr>
          <w:rFonts w:ascii="Franklin Gothic Medium" w:hAnsi="Franklin Gothic Medium"/>
          <w:color w:val="000000"/>
          <w:spacing w:val="23"/>
          <w:w w:val="105"/>
        </w:rPr>
        <w:t xml:space="preserve"> </w:t>
      </w:r>
      <w:r w:rsidRPr="00846794">
        <w:rPr>
          <w:rFonts w:ascii="Franklin Gothic Medium" w:hAnsi="Franklin Gothic Medium"/>
          <w:color w:val="000000"/>
          <w:w w:val="105"/>
        </w:rPr>
        <w:t>security</w:t>
      </w:r>
      <w:r w:rsidRPr="00846794">
        <w:rPr>
          <w:rFonts w:ascii="Franklin Gothic Medium" w:hAnsi="Franklin Gothic Medium"/>
          <w:color w:val="000000"/>
          <w:w w:val="101"/>
        </w:rPr>
        <w:t xml:space="preserve"> </w:t>
      </w:r>
      <w:r w:rsidRPr="00846794">
        <w:rPr>
          <w:rFonts w:ascii="Franklin Gothic Medium" w:hAnsi="Franklin Gothic Medium"/>
          <w:color w:val="000000"/>
          <w:w w:val="105"/>
        </w:rPr>
        <w:t>than</w:t>
      </w:r>
      <w:r w:rsidRPr="00846794">
        <w:rPr>
          <w:rFonts w:ascii="Franklin Gothic Medium" w:hAnsi="Franklin Gothic Medium"/>
          <w:color w:val="000000"/>
          <w:spacing w:val="4"/>
          <w:w w:val="105"/>
        </w:rPr>
        <w:t xml:space="preserve"> </w:t>
      </w:r>
      <w:r w:rsidRPr="00846794">
        <w:rPr>
          <w:rFonts w:ascii="Franklin Gothic Medium" w:hAnsi="Franklin Gothic Medium"/>
          <w:color w:val="000000"/>
          <w:w w:val="105"/>
        </w:rPr>
        <w:t>on</w:t>
      </w:r>
      <w:r w:rsidRPr="00846794">
        <w:rPr>
          <w:rFonts w:ascii="Franklin Gothic Medium" w:hAnsi="Franklin Gothic Medium"/>
          <w:color w:val="000000"/>
          <w:spacing w:val="5"/>
          <w:w w:val="105"/>
        </w:rPr>
        <w:t xml:space="preserve"> </w:t>
      </w:r>
      <w:r w:rsidRPr="00846794">
        <w:rPr>
          <w:rFonts w:ascii="Franklin Gothic Medium" w:hAnsi="Franklin Gothic Medium"/>
          <w:color w:val="000000"/>
          <w:w w:val="105"/>
        </w:rPr>
        <w:t>a</w:t>
      </w:r>
      <w:r w:rsidRPr="00846794">
        <w:rPr>
          <w:rFonts w:ascii="Franklin Gothic Medium" w:hAnsi="Franklin Gothic Medium"/>
          <w:color w:val="000000"/>
          <w:spacing w:val="5"/>
          <w:w w:val="105"/>
        </w:rPr>
        <w:t xml:space="preserve"> </w:t>
      </w:r>
      <w:r w:rsidRPr="00846794">
        <w:rPr>
          <w:rFonts w:ascii="Franklin Gothic Medium" w:hAnsi="Franklin Gothic Medium"/>
          <w:color w:val="000000"/>
          <w:w w:val="105"/>
        </w:rPr>
        <w:t>conventional</w:t>
      </w:r>
      <w:r w:rsidRPr="00846794">
        <w:rPr>
          <w:rFonts w:ascii="Franklin Gothic Medium" w:hAnsi="Franklin Gothic Medium"/>
          <w:color w:val="000000"/>
          <w:spacing w:val="4"/>
          <w:w w:val="105"/>
        </w:rPr>
        <w:t xml:space="preserve"> </w:t>
      </w:r>
      <w:r w:rsidRPr="00846794">
        <w:rPr>
          <w:rFonts w:ascii="Franklin Gothic Medium" w:hAnsi="Franklin Gothic Medium"/>
          <w:color w:val="000000"/>
          <w:w w:val="105"/>
        </w:rPr>
        <w:t>bond.</w:t>
      </w:r>
      <w:r w:rsidR="00B93003">
        <w:rPr>
          <w:rFonts w:ascii="Franklin Gothic Medium" w:hAnsi="Franklin Gothic Medium"/>
          <w:color w:val="000000"/>
          <w:w w:val="105"/>
        </w:rPr>
        <w:t xml:space="preserve"> </w:t>
      </w:r>
      <w:r w:rsidR="00B93003" w:rsidRPr="00873C8E">
        <w:rPr>
          <w:rFonts w:ascii="Franklin Gothic Medium" w:hAnsi="Franklin Gothic Medium"/>
          <w:color w:val="000000"/>
          <w:spacing w:val="5"/>
          <w:w w:val="105"/>
          <w:highlight w:val="cyan"/>
        </w:rPr>
        <w:t>The purchase (sale) of an inflation swap protection permits the Sub-Fund to enter into an inflation risk which is comparable with the sale (purchase) of a normal nominal bond in relation to an inflation indexed bond.</w:t>
      </w:r>
      <w:r w:rsidR="00B93003">
        <w:rPr>
          <w:rFonts w:ascii="Franklin Gothic Medium" w:hAnsi="Franklin Gothic Medium"/>
          <w:color w:val="000000"/>
          <w:spacing w:val="5"/>
          <w:w w:val="105"/>
        </w:rPr>
        <w:t xml:space="preserve"> </w:t>
      </w:r>
      <w:r w:rsidRPr="00846794">
        <w:rPr>
          <w:rFonts w:ascii="Franklin Gothic Medium" w:hAnsi="Franklin Gothic Medium"/>
          <w:color w:val="000000"/>
          <w:spacing w:val="5"/>
          <w:w w:val="105"/>
        </w:rPr>
        <w:t xml:space="preserve"> </w:t>
      </w:r>
      <w:ins w:id="78" w:author="Author" w:date="2025-05-08T23:32:00Z">
        <w:r w:rsidR="00B44506" w:rsidRPr="00846794">
          <w:rPr>
            <w:rFonts w:ascii="Franklin Gothic Medium" w:hAnsi="Franklin Gothic Medium"/>
            <w:b/>
          </w:rPr>
          <w:t>Global investments risk</w:t>
        </w:r>
        <w:r w:rsidR="00B44506" w:rsidRPr="00846794">
          <w:rPr>
            <w:b/>
            <w:bCs/>
            <w:color w:val="000000"/>
            <w:w w:val="105"/>
          </w:rPr>
          <w:t>:</w:t>
        </w:r>
        <w:r w:rsidR="00B44506" w:rsidRPr="00846794">
          <w:rPr>
            <w:b/>
            <w:bCs/>
            <w:color w:val="000000"/>
            <w:spacing w:val="30"/>
            <w:w w:val="105"/>
          </w:rPr>
          <w:t xml:space="preserve"> </w:t>
        </w:r>
        <w:r w:rsidR="00B44506" w:rsidRPr="00846794">
          <w:rPr>
            <w:rFonts w:ascii="Franklin Gothic Medium" w:hAnsi="Franklin Gothic Medium"/>
          </w:rPr>
          <w:t>Investments in securities issued or listed in different countries may imply the application of different standards and regulations (including but not limited to accounting, auditing and financial reporting standards, clearance and settlement procedures, taxes on dividends). The value of investments of the Sub-Fund may be adversely affected by movements of foreign exchange rates, changes in laws or restrictions applicable to such investments, changes in exchange control regulations or price volatility.</w:t>
        </w:r>
        <w:r w:rsidR="00B44506">
          <w:rPr>
            <w:rFonts w:ascii="Franklin Gothic Medium" w:hAnsi="Franklin Gothic Medium"/>
          </w:rPr>
          <w:t xml:space="preserve"> </w:t>
        </w:r>
      </w:ins>
      <w:r w:rsidRPr="00B44506">
        <w:rPr>
          <w:rFonts w:ascii="Franklin Gothic Medium" w:hAnsi="Franklin Gothic Medium"/>
          <w:color w:val="000000"/>
          <w:w w:val="105"/>
        </w:rPr>
        <w:t>If</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real</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interest</w:t>
      </w:r>
      <w:r w:rsidRPr="00B44506">
        <w:rPr>
          <w:rFonts w:ascii="Franklin Gothic Medium" w:hAnsi="Franklin Gothic Medium"/>
          <w:color w:val="000000"/>
          <w:spacing w:val="4"/>
          <w:w w:val="105"/>
        </w:rPr>
        <w:t xml:space="preserve"> </w:t>
      </w:r>
      <w:r w:rsidRPr="00B44506">
        <w:rPr>
          <w:rFonts w:ascii="Franklin Gothic Medium" w:hAnsi="Franklin Gothic Medium"/>
          <w:color w:val="000000"/>
          <w:w w:val="105"/>
        </w:rPr>
        <w:t>rates</w:t>
      </w:r>
      <w:r w:rsidRPr="00B44506">
        <w:rPr>
          <w:rFonts w:ascii="Franklin Gothic Medium" w:hAnsi="Franklin Gothic Medium"/>
          <w:color w:val="000000"/>
          <w:spacing w:val="4"/>
          <w:w w:val="105"/>
        </w:rPr>
        <w:t xml:space="preserve"> </w:t>
      </w:r>
      <w:r w:rsidRPr="00B44506">
        <w:rPr>
          <w:rFonts w:ascii="Franklin Gothic Medium" w:hAnsi="Franklin Gothic Medium"/>
          <w:color w:val="000000"/>
          <w:w w:val="105"/>
        </w:rPr>
        <w:t>rise</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(i.e.</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if</w:t>
      </w:r>
      <w:r w:rsidRPr="00B44506">
        <w:rPr>
          <w:rFonts w:ascii="Franklin Gothic Medium" w:hAnsi="Franklin Gothic Medium"/>
          <w:color w:val="000000"/>
          <w:w w:val="79"/>
        </w:rPr>
        <w:t xml:space="preserve"> </w:t>
      </w:r>
      <w:r w:rsidRPr="00B44506">
        <w:rPr>
          <w:rFonts w:ascii="Franklin Gothic Medium" w:hAnsi="Franklin Gothic Medium"/>
          <w:color w:val="000000"/>
          <w:w w:val="105"/>
        </w:rPr>
        <w:t>interest</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rates</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rise</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for</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reasons</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other</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than</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inflation),</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value</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of</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w w:val="110"/>
        </w:rPr>
        <w:t xml:space="preserve"> </w:t>
      </w:r>
      <w:r w:rsidRPr="00B44506">
        <w:rPr>
          <w:rFonts w:ascii="Franklin Gothic Medium" w:hAnsi="Franklin Gothic Medium"/>
          <w:color w:val="000000"/>
          <w:w w:val="105"/>
        </w:rPr>
        <w:t>inflation-linked</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bonds</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in</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Sub-</w:t>
      </w:r>
      <w:r w:rsidRPr="00B44506">
        <w:rPr>
          <w:rFonts w:ascii="Franklin Gothic Medium" w:hAnsi="Franklin Gothic Medium"/>
          <w:color w:val="000000"/>
          <w:spacing w:val="-5"/>
          <w:w w:val="105"/>
        </w:rPr>
        <w:t>F</w:t>
      </w:r>
      <w:r w:rsidRPr="00B44506">
        <w:rPr>
          <w:rFonts w:ascii="Franklin Gothic Medium" w:hAnsi="Franklin Gothic Medium"/>
          <w:color w:val="000000"/>
          <w:w w:val="105"/>
        </w:rPr>
        <w:t>und's</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portfolio</w:t>
      </w:r>
      <w:r w:rsidRPr="00B44506">
        <w:rPr>
          <w:rFonts w:ascii="Franklin Gothic Medium" w:hAnsi="Franklin Gothic Medium"/>
          <w:color w:val="000000"/>
          <w:spacing w:val="6"/>
          <w:w w:val="105"/>
        </w:rPr>
        <w:t xml:space="preserve"> </w:t>
      </w:r>
      <w:r w:rsidR="00B93003" w:rsidRPr="00B44506">
        <w:rPr>
          <w:rFonts w:ascii="Franklin Gothic Medium" w:hAnsi="Franklin Gothic Medium"/>
          <w:color w:val="000000"/>
          <w:w w:val="105"/>
          <w:highlight w:val="cyan"/>
        </w:rPr>
        <w:t>/ purchase of inflation swaps protection by the Sub-Fund</w:t>
      </w:r>
      <w:r w:rsidR="00B93003" w:rsidRPr="00B44506">
        <w:rPr>
          <w:rFonts w:ascii="Franklin Gothic Medium" w:hAnsi="Franklin Gothic Medium"/>
          <w:color w:val="000000"/>
          <w:w w:val="105"/>
        </w:rPr>
        <w:t xml:space="preserve"> </w:t>
      </w:r>
      <w:r w:rsidRPr="00B44506">
        <w:rPr>
          <w:rFonts w:ascii="Franklin Gothic Medium" w:hAnsi="Franklin Gothic Medium"/>
          <w:color w:val="000000"/>
          <w:w w:val="105"/>
        </w:rPr>
        <w:t>and</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net</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asset</w:t>
      </w:r>
      <w:r w:rsidRPr="00B44506">
        <w:rPr>
          <w:rFonts w:ascii="Franklin Gothic Medium" w:hAnsi="Franklin Gothic Medium"/>
          <w:color w:val="000000"/>
          <w:w w:val="115"/>
        </w:rPr>
        <w:t xml:space="preserve"> </w:t>
      </w:r>
      <w:r w:rsidRPr="00B44506">
        <w:rPr>
          <w:rFonts w:ascii="Franklin Gothic Medium" w:hAnsi="Franklin Gothic Medium"/>
          <w:color w:val="000000"/>
          <w:w w:val="105"/>
        </w:rPr>
        <w:t>value</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of</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Sub-</w:t>
      </w:r>
      <w:r w:rsidRPr="00B44506">
        <w:rPr>
          <w:rFonts w:ascii="Franklin Gothic Medium" w:hAnsi="Franklin Gothic Medium"/>
          <w:color w:val="000000"/>
          <w:spacing w:val="-5"/>
          <w:w w:val="105"/>
        </w:rPr>
        <w:t>F</w:t>
      </w:r>
      <w:r w:rsidRPr="00B44506">
        <w:rPr>
          <w:rFonts w:ascii="Franklin Gothic Medium" w:hAnsi="Franklin Gothic Medium"/>
          <w:color w:val="000000"/>
          <w:w w:val="105"/>
        </w:rPr>
        <w:t>und</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will</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decline.</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Moreove</w:t>
      </w:r>
      <w:r w:rsidRPr="00B44506">
        <w:rPr>
          <w:rFonts w:ascii="Franklin Gothic Medium" w:hAnsi="Franklin Gothic Medium"/>
          <w:color w:val="000000"/>
          <w:spacing w:val="-17"/>
          <w:w w:val="105"/>
        </w:rPr>
        <w:t>r</w:t>
      </w:r>
      <w:r w:rsidRPr="00B44506">
        <w:rPr>
          <w:rFonts w:ascii="Franklin Gothic Medium" w:hAnsi="Franklin Gothic Medium"/>
          <w:color w:val="000000"/>
          <w:w w:val="105"/>
        </w:rPr>
        <w:t>,</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because</w:t>
      </w:r>
      <w:r w:rsidRPr="00B44506">
        <w:rPr>
          <w:rFonts w:ascii="Franklin Gothic Medium" w:hAnsi="Franklin Gothic Medium"/>
          <w:color w:val="000000"/>
          <w:spacing w:val="-3"/>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principal</w:t>
      </w:r>
      <w:r w:rsidRPr="00B44506">
        <w:rPr>
          <w:rFonts w:ascii="Franklin Gothic Medium" w:hAnsi="Franklin Gothic Medium"/>
          <w:color w:val="000000"/>
          <w:w w:val="98"/>
        </w:rPr>
        <w:t xml:space="preserve"> </w:t>
      </w:r>
      <w:r w:rsidRPr="00B44506">
        <w:rPr>
          <w:rFonts w:ascii="Franklin Gothic Medium" w:hAnsi="Franklin Gothic Medium"/>
          <w:color w:val="000000"/>
          <w:w w:val="105"/>
        </w:rPr>
        <w:t>amount</w:t>
      </w:r>
      <w:r w:rsidRPr="00B44506">
        <w:rPr>
          <w:rFonts w:ascii="Franklin Gothic Medium" w:hAnsi="Franklin Gothic Medium"/>
          <w:color w:val="000000"/>
          <w:spacing w:val="1"/>
          <w:w w:val="105"/>
        </w:rPr>
        <w:t xml:space="preserve"> </w:t>
      </w:r>
      <w:r w:rsidRPr="00B44506">
        <w:rPr>
          <w:rFonts w:ascii="Franklin Gothic Medium" w:hAnsi="Franklin Gothic Medium"/>
          <w:color w:val="000000"/>
          <w:w w:val="105"/>
        </w:rPr>
        <w:t>of</w:t>
      </w:r>
      <w:r w:rsidRPr="00B44506">
        <w:rPr>
          <w:rFonts w:ascii="Franklin Gothic Medium" w:hAnsi="Franklin Gothic Medium"/>
          <w:color w:val="000000"/>
          <w:spacing w:val="1"/>
          <w:w w:val="105"/>
        </w:rPr>
        <w:t xml:space="preserve"> </w:t>
      </w:r>
      <w:r w:rsidRPr="00B44506">
        <w:rPr>
          <w:rFonts w:ascii="Franklin Gothic Medium" w:hAnsi="Franklin Gothic Medium"/>
          <w:color w:val="000000"/>
          <w:w w:val="105"/>
        </w:rPr>
        <w:t>inflation-linked</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bonds</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would</w:t>
      </w:r>
      <w:r w:rsidRPr="00B44506">
        <w:rPr>
          <w:rFonts w:ascii="Franklin Gothic Medium" w:hAnsi="Franklin Gothic Medium"/>
          <w:color w:val="000000"/>
          <w:spacing w:val="1"/>
          <w:w w:val="105"/>
        </w:rPr>
        <w:t xml:space="preserve"> </w:t>
      </w:r>
      <w:r w:rsidRPr="00B44506">
        <w:rPr>
          <w:rFonts w:ascii="Franklin Gothic Medium" w:hAnsi="Franklin Gothic Medium"/>
          <w:color w:val="000000"/>
          <w:w w:val="105"/>
        </w:rPr>
        <w:t>be</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adjusted</w:t>
      </w:r>
      <w:r w:rsidRPr="00B44506">
        <w:rPr>
          <w:rFonts w:ascii="Franklin Gothic Medium" w:hAnsi="Franklin Gothic Medium"/>
          <w:color w:val="000000"/>
          <w:spacing w:val="2"/>
          <w:w w:val="105"/>
        </w:rPr>
        <w:t xml:space="preserve"> </w:t>
      </w:r>
      <w:r w:rsidRPr="00B44506">
        <w:rPr>
          <w:rFonts w:ascii="Franklin Gothic Medium" w:hAnsi="Franklin Gothic Medium"/>
          <w:color w:val="000000"/>
          <w:w w:val="105"/>
        </w:rPr>
        <w:t>downward</w:t>
      </w:r>
      <w:r w:rsidRPr="00B44506">
        <w:rPr>
          <w:rFonts w:ascii="Franklin Gothic Medium" w:hAnsi="Franklin Gothic Medium"/>
          <w:color w:val="000000"/>
          <w:w w:val="99"/>
        </w:rPr>
        <w:t xml:space="preserve"> </w:t>
      </w:r>
      <w:r w:rsidRPr="00B44506">
        <w:rPr>
          <w:rFonts w:ascii="Franklin Gothic Medium" w:hAnsi="Franklin Gothic Medium"/>
          <w:color w:val="000000"/>
          <w:w w:val="105"/>
        </w:rPr>
        <w:t>during</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a</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period</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of</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deflation,</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Sub-</w:t>
      </w:r>
      <w:r w:rsidRPr="00B44506">
        <w:rPr>
          <w:rFonts w:ascii="Franklin Gothic Medium" w:hAnsi="Franklin Gothic Medium"/>
          <w:color w:val="000000"/>
          <w:spacing w:val="-6"/>
          <w:w w:val="105"/>
        </w:rPr>
        <w:t>F</w:t>
      </w:r>
      <w:r w:rsidRPr="00B44506">
        <w:rPr>
          <w:rFonts w:ascii="Franklin Gothic Medium" w:hAnsi="Franklin Gothic Medium"/>
          <w:color w:val="000000"/>
          <w:w w:val="105"/>
        </w:rPr>
        <w:t>und</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will</w:t>
      </w:r>
      <w:r w:rsidRPr="00B44506">
        <w:rPr>
          <w:rFonts w:ascii="Franklin Gothic Medium" w:hAnsi="Franklin Gothic Medium"/>
          <w:color w:val="000000"/>
          <w:spacing w:val="10"/>
          <w:w w:val="105"/>
        </w:rPr>
        <w:t xml:space="preserve"> </w:t>
      </w:r>
      <w:r w:rsidRPr="00B44506">
        <w:rPr>
          <w:rFonts w:ascii="Franklin Gothic Medium" w:hAnsi="Franklin Gothic Medium"/>
          <w:color w:val="000000"/>
          <w:w w:val="105"/>
        </w:rPr>
        <w:t>be</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subject</w:t>
      </w:r>
      <w:r w:rsidRPr="00B44506">
        <w:rPr>
          <w:rFonts w:ascii="Franklin Gothic Medium" w:hAnsi="Franklin Gothic Medium"/>
          <w:color w:val="000000"/>
          <w:spacing w:val="9"/>
          <w:w w:val="105"/>
        </w:rPr>
        <w:t xml:space="preserve"> </w:t>
      </w:r>
      <w:r w:rsidRPr="00B44506">
        <w:rPr>
          <w:rFonts w:ascii="Franklin Gothic Medium" w:hAnsi="Franklin Gothic Medium"/>
          <w:color w:val="000000"/>
          <w:w w:val="105"/>
        </w:rPr>
        <w:t>to deflation</w:t>
      </w:r>
      <w:r w:rsidRPr="00B44506">
        <w:rPr>
          <w:rFonts w:ascii="Franklin Gothic Medium" w:hAnsi="Franklin Gothic Medium"/>
          <w:color w:val="000000"/>
          <w:spacing w:val="40"/>
          <w:w w:val="105"/>
        </w:rPr>
        <w:t xml:space="preserve"> </w:t>
      </w:r>
      <w:r w:rsidRPr="00B44506">
        <w:rPr>
          <w:rFonts w:ascii="Franklin Gothic Medium" w:hAnsi="Franklin Gothic Medium"/>
          <w:color w:val="000000"/>
          <w:w w:val="105"/>
        </w:rPr>
        <w:t>risk</w:t>
      </w:r>
      <w:r w:rsidRPr="00B44506">
        <w:rPr>
          <w:rFonts w:ascii="Franklin Gothic Medium" w:hAnsi="Franklin Gothic Medium"/>
          <w:color w:val="000000"/>
          <w:spacing w:val="40"/>
          <w:w w:val="105"/>
        </w:rPr>
        <w:t xml:space="preserve"> </w:t>
      </w:r>
      <w:r w:rsidRPr="00B44506">
        <w:rPr>
          <w:rFonts w:ascii="Franklin Gothic Medium" w:hAnsi="Franklin Gothic Medium"/>
          <w:color w:val="000000"/>
          <w:w w:val="105"/>
        </w:rPr>
        <w:t>with</w:t>
      </w:r>
      <w:r w:rsidRPr="00B44506">
        <w:rPr>
          <w:rFonts w:ascii="Franklin Gothic Medium" w:hAnsi="Franklin Gothic Medium"/>
          <w:color w:val="000000"/>
          <w:spacing w:val="41"/>
          <w:w w:val="105"/>
        </w:rPr>
        <w:t xml:space="preserve"> </w:t>
      </w:r>
      <w:r w:rsidRPr="00B44506">
        <w:rPr>
          <w:rFonts w:ascii="Franklin Gothic Medium" w:hAnsi="Franklin Gothic Medium"/>
          <w:color w:val="000000"/>
          <w:w w:val="105"/>
        </w:rPr>
        <w:t>respect</w:t>
      </w:r>
      <w:r w:rsidRPr="00B44506">
        <w:rPr>
          <w:rFonts w:ascii="Franklin Gothic Medium" w:hAnsi="Franklin Gothic Medium"/>
          <w:color w:val="000000"/>
          <w:spacing w:val="41"/>
          <w:w w:val="105"/>
        </w:rPr>
        <w:t xml:space="preserve"> </w:t>
      </w:r>
      <w:r w:rsidRPr="00B44506">
        <w:rPr>
          <w:rFonts w:ascii="Franklin Gothic Medium" w:hAnsi="Franklin Gothic Medium"/>
          <w:color w:val="000000"/>
          <w:w w:val="105"/>
        </w:rPr>
        <w:t>to</w:t>
      </w:r>
      <w:r w:rsidRPr="00B44506">
        <w:rPr>
          <w:rFonts w:ascii="Franklin Gothic Medium" w:hAnsi="Franklin Gothic Medium"/>
          <w:color w:val="000000"/>
          <w:spacing w:val="41"/>
          <w:w w:val="105"/>
        </w:rPr>
        <w:t xml:space="preserve"> </w:t>
      </w:r>
      <w:r w:rsidRPr="00B44506">
        <w:rPr>
          <w:rFonts w:ascii="Franklin Gothic Medium" w:hAnsi="Franklin Gothic Medium"/>
          <w:color w:val="000000"/>
          <w:w w:val="105"/>
        </w:rPr>
        <w:t>its</w:t>
      </w:r>
      <w:r w:rsidRPr="00B44506">
        <w:rPr>
          <w:rFonts w:ascii="Franklin Gothic Medium" w:hAnsi="Franklin Gothic Medium"/>
          <w:color w:val="000000"/>
          <w:spacing w:val="41"/>
          <w:w w:val="105"/>
        </w:rPr>
        <w:t xml:space="preserve"> </w:t>
      </w:r>
      <w:r w:rsidRPr="00B44506">
        <w:rPr>
          <w:rFonts w:ascii="Franklin Gothic Medium" w:hAnsi="Franklin Gothic Medium"/>
          <w:color w:val="000000"/>
          <w:w w:val="105"/>
        </w:rPr>
        <w:t>investments</w:t>
      </w:r>
      <w:r w:rsidRPr="00B44506">
        <w:rPr>
          <w:rFonts w:ascii="Franklin Gothic Medium" w:hAnsi="Franklin Gothic Medium"/>
          <w:color w:val="000000"/>
          <w:spacing w:val="40"/>
          <w:w w:val="105"/>
        </w:rPr>
        <w:t xml:space="preserve"> </w:t>
      </w:r>
      <w:r w:rsidRPr="00B44506">
        <w:rPr>
          <w:rFonts w:ascii="Franklin Gothic Medium" w:hAnsi="Franklin Gothic Medium"/>
          <w:color w:val="000000"/>
          <w:w w:val="105"/>
        </w:rPr>
        <w:t>in</w:t>
      </w:r>
      <w:r w:rsidRPr="00B44506">
        <w:rPr>
          <w:rFonts w:ascii="Franklin Gothic Medium" w:hAnsi="Franklin Gothic Medium"/>
          <w:color w:val="000000"/>
          <w:spacing w:val="41"/>
          <w:w w:val="105"/>
        </w:rPr>
        <w:t xml:space="preserve"> </w:t>
      </w:r>
      <w:r w:rsidRPr="00B44506">
        <w:rPr>
          <w:rFonts w:ascii="Franklin Gothic Medium" w:hAnsi="Franklin Gothic Medium"/>
          <w:color w:val="000000"/>
          <w:w w:val="105"/>
        </w:rPr>
        <w:t>these</w:t>
      </w:r>
      <w:r w:rsidRPr="00B44506">
        <w:rPr>
          <w:rFonts w:ascii="Franklin Gothic Medium" w:hAnsi="Franklin Gothic Medium"/>
          <w:color w:val="000000"/>
          <w:spacing w:val="42"/>
          <w:w w:val="105"/>
        </w:rPr>
        <w:t xml:space="preserve"> </w:t>
      </w:r>
      <w:r w:rsidRPr="00B44506">
        <w:rPr>
          <w:rFonts w:ascii="Franklin Gothic Medium" w:hAnsi="Franklin Gothic Medium"/>
          <w:color w:val="000000"/>
          <w:w w:val="105"/>
        </w:rPr>
        <w:t>securities and</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net</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asset</w:t>
      </w:r>
      <w:r w:rsidRPr="00B44506">
        <w:rPr>
          <w:rFonts w:ascii="Franklin Gothic Medium" w:hAnsi="Franklin Gothic Medium"/>
          <w:color w:val="000000"/>
          <w:spacing w:val="4"/>
          <w:w w:val="105"/>
        </w:rPr>
        <w:t xml:space="preserve"> </w:t>
      </w:r>
      <w:r w:rsidRPr="00B44506">
        <w:rPr>
          <w:rFonts w:ascii="Franklin Gothic Medium" w:hAnsi="Franklin Gothic Medium"/>
          <w:color w:val="000000"/>
          <w:w w:val="105"/>
        </w:rPr>
        <w:t>value</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of</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Sub-</w:t>
      </w:r>
      <w:r w:rsidRPr="00B44506">
        <w:rPr>
          <w:rFonts w:ascii="Franklin Gothic Medium" w:hAnsi="Franklin Gothic Medium"/>
          <w:color w:val="000000"/>
          <w:spacing w:val="-6"/>
          <w:w w:val="105"/>
        </w:rPr>
        <w:t>F</w:t>
      </w:r>
      <w:r w:rsidRPr="00B44506">
        <w:rPr>
          <w:rFonts w:ascii="Franklin Gothic Medium" w:hAnsi="Franklin Gothic Medium"/>
          <w:color w:val="000000"/>
          <w:w w:val="105"/>
        </w:rPr>
        <w:t>und</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may</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be</w:t>
      </w:r>
      <w:r w:rsidRPr="00B44506">
        <w:rPr>
          <w:rFonts w:ascii="Franklin Gothic Medium" w:hAnsi="Franklin Gothic Medium"/>
          <w:color w:val="000000"/>
          <w:spacing w:val="4"/>
          <w:w w:val="105"/>
        </w:rPr>
        <w:t xml:space="preserve"> </w:t>
      </w:r>
      <w:r w:rsidRPr="00B44506">
        <w:rPr>
          <w:rFonts w:ascii="Franklin Gothic Medium" w:hAnsi="Franklin Gothic Medium"/>
          <w:color w:val="000000"/>
          <w:w w:val="105"/>
        </w:rPr>
        <w:t>adversely</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affected.</w:t>
      </w:r>
      <w:r w:rsidRPr="00B44506">
        <w:rPr>
          <w:rFonts w:ascii="Franklin Gothic Medium" w:hAnsi="Franklin Gothic Medium"/>
          <w:color w:val="000000"/>
          <w:w w:val="106"/>
        </w:rPr>
        <w:t xml:space="preserve"> </w:t>
      </w:r>
      <w:r w:rsidRPr="00B44506">
        <w:rPr>
          <w:rFonts w:ascii="Franklin Gothic Medium" w:hAnsi="Franklin Gothic Medium"/>
          <w:color w:val="000000"/>
          <w:w w:val="105"/>
        </w:rPr>
        <w:t>The</w:t>
      </w:r>
      <w:r w:rsidRPr="00B44506">
        <w:rPr>
          <w:rFonts w:ascii="Franklin Gothic Medium" w:hAnsi="Franklin Gothic Medium"/>
          <w:color w:val="000000"/>
          <w:spacing w:val="45"/>
          <w:w w:val="105"/>
        </w:rPr>
        <w:t xml:space="preserve"> </w:t>
      </w:r>
      <w:r w:rsidRPr="00B44506">
        <w:rPr>
          <w:rFonts w:ascii="Franklin Gothic Medium" w:hAnsi="Franklin Gothic Medium"/>
          <w:color w:val="000000"/>
          <w:w w:val="105"/>
        </w:rPr>
        <w:t>market for</w:t>
      </w:r>
      <w:r w:rsidRPr="00B44506">
        <w:rPr>
          <w:rFonts w:ascii="Franklin Gothic Medium" w:hAnsi="Franklin Gothic Medium"/>
          <w:color w:val="000000"/>
          <w:spacing w:val="44"/>
          <w:w w:val="105"/>
        </w:rPr>
        <w:t xml:space="preserve"> </w:t>
      </w:r>
      <w:r w:rsidRPr="00B44506">
        <w:rPr>
          <w:rFonts w:ascii="Franklin Gothic Medium" w:hAnsi="Franklin Gothic Medium"/>
          <w:color w:val="000000"/>
          <w:w w:val="105"/>
        </w:rPr>
        <w:t>these</w:t>
      </w:r>
      <w:r w:rsidRPr="00B44506">
        <w:rPr>
          <w:rFonts w:ascii="Franklin Gothic Medium" w:hAnsi="Franklin Gothic Medium"/>
          <w:color w:val="000000"/>
          <w:spacing w:val="46"/>
          <w:w w:val="105"/>
        </w:rPr>
        <w:t xml:space="preserve"> </w:t>
      </w:r>
      <w:r w:rsidRPr="00B44506">
        <w:rPr>
          <w:rFonts w:ascii="Franklin Gothic Medium" w:hAnsi="Franklin Gothic Medium"/>
          <w:color w:val="000000"/>
          <w:w w:val="105"/>
        </w:rPr>
        <w:t>securities</w:t>
      </w:r>
      <w:r w:rsidRPr="00B44506">
        <w:rPr>
          <w:rFonts w:ascii="Franklin Gothic Medium" w:hAnsi="Franklin Gothic Medium"/>
          <w:color w:val="000000"/>
          <w:spacing w:val="46"/>
          <w:w w:val="105"/>
        </w:rPr>
        <w:t xml:space="preserve"> </w:t>
      </w:r>
      <w:r w:rsidRPr="00B44506">
        <w:rPr>
          <w:rFonts w:ascii="Franklin Gothic Medium" w:hAnsi="Franklin Gothic Medium"/>
          <w:color w:val="000000"/>
          <w:w w:val="105"/>
        </w:rPr>
        <w:t>may</w:t>
      </w:r>
      <w:r w:rsidRPr="00B44506">
        <w:rPr>
          <w:rFonts w:ascii="Franklin Gothic Medium" w:hAnsi="Franklin Gothic Medium"/>
          <w:color w:val="000000"/>
          <w:spacing w:val="44"/>
          <w:w w:val="105"/>
        </w:rPr>
        <w:t xml:space="preserve"> </w:t>
      </w:r>
      <w:r w:rsidRPr="00B44506">
        <w:rPr>
          <w:rFonts w:ascii="Franklin Gothic Medium" w:hAnsi="Franklin Gothic Medium"/>
          <w:color w:val="000000"/>
          <w:w w:val="105"/>
        </w:rPr>
        <w:t>also be</w:t>
      </w:r>
      <w:r w:rsidRPr="00B44506">
        <w:rPr>
          <w:rFonts w:ascii="Franklin Gothic Medium" w:hAnsi="Franklin Gothic Medium"/>
          <w:color w:val="000000"/>
          <w:spacing w:val="45"/>
          <w:w w:val="105"/>
        </w:rPr>
        <w:t xml:space="preserve"> </w:t>
      </w:r>
      <w:r w:rsidRPr="00B44506">
        <w:rPr>
          <w:rFonts w:ascii="Franklin Gothic Medium" w:hAnsi="Franklin Gothic Medium"/>
          <w:color w:val="000000"/>
          <w:w w:val="105"/>
        </w:rPr>
        <w:t>less</w:t>
      </w:r>
      <w:r w:rsidRPr="00B44506">
        <w:rPr>
          <w:rFonts w:ascii="Franklin Gothic Medium" w:hAnsi="Franklin Gothic Medium"/>
          <w:color w:val="000000"/>
          <w:spacing w:val="46"/>
          <w:w w:val="105"/>
        </w:rPr>
        <w:t xml:space="preserve"> </w:t>
      </w:r>
      <w:r w:rsidRPr="00B44506">
        <w:rPr>
          <w:rFonts w:ascii="Franklin Gothic Medium" w:hAnsi="Franklin Gothic Medium"/>
          <w:color w:val="000000"/>
          <w:w w:val="105"/>
        </w:rPr>
        <w:t>developed</w:t>
      </w:r>
      <w:r w:rsidRPr="00B44506">
        <w:rPr>
          <w:rFonts w:ascii="Franklin Gothic Medium" w:hAnsi="Franklin Gothic Medium"/>
          <w:color w:val="000000"/>
          <w:spacing w:val="45"/>
          <w:w w:val="105"/>
        </w:rPr>
        <w:t xml:space="preserve"> </w:t>
      </w:r>
      <w:r w:rsidRPr="00B44506">
        <w:rPr>
          <w:rFonts w:ascii="Franklin Gothic Medium" w:hAnsi="Franklin Gothic Medium"/>
          <w:color w:val="000000"/>
          <w:w w:val="105"/>
        </w:rPr>
        <w:t>or</w:t>
      </w:r>
      <w:r w:rsidRPr="00B44506">
        <w:rPr>
          <w:rFonts w:ascii="Franklin Gothic Medium" w:hAnsi="Franklin Gothic Medium"/>
          <w:color w:val="000000"/>
          <w:w w:val="98"/>
        </w:rPr>
        <w:t xml:space="preserve"> </w:t>
      </w:r>
      <w:r w:rsidRPr="00B44506">
        <w:rPr>
          <w:rFonts w:ascii="Franklin Gothic Medium" w:hAnsi="Franklin Gothic Medium"/>
          <w:color w:val="000000"/>
          <w:w w:val="105"/>
        </w:rPr>
        <w:t>liquid,</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and</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more</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volatile,</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than</w:t>
      </w:r>
      <w:r w:rsidRPr="00B44506">
        <w:rPr>
          <w:rFonts w:ascii="Franklin Gothic Medium" w:hAnsi="Franklin Gothic Medium"/>
          <w:color w:val="000000"/>
          <w:spacing w:val="5"/>
          <w:w w:val="105"/>
        </w:rPr>
        <w:t xml:space="preserve"> </w:t>
      </w:r>
      <w:r w:rsidRPr="00B44506">
        <w:rPr>
          <w:rFonts w:ascii="Franklin Gothic Medium" w:hAnsi="Franklin Gothic Medium"/>
          <w:color w:val="000000"/>
          <w:w w:val="105"/>
        </w:rPr>
        <w:t>certain</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other</w:t>
      </w:r>
      <w:r w:rsidRPr="00B44506">
        <w:rPr>
          <w:rFonts w:ascii="Franklin Gothic Medium" w:hAnsi="Franklin Gothic Medium"/>
          <w:color w:val="000000"/>
          <w:spacing w:val="7"/>
          <w:w w:val="105"/>
        </w:rPr>
        <w:t xml:space="preserve"> </w:t>
      </w:r>
      <w:r w:rsidRPr="00B44506">
        <w:rPr>
          <w:rFonts w:ascii="Franklin Gothic Medium" w:hAnsi="Franklin Gothic Medium"/>
          <w:color w:val="000000"/>
          <w:w w:val="105"/>
        </w:rPr>
        <w:t>securities</w:t>
      </w:r>
      <w:r w:rsidRPr="00B44506">
        <w:rPr>
          <w:rFonts w:ascii="Franklin Gothic Medium" w:hAnsi="Franklin Gothic Medium"/>
          <w:color w:val="000000"/>
          <w:spacing w:val="6"/>
          <w:w w:val="105"/>
        </w:rPr>
        <w:t xml:space="preserve"> </w:t>
      </w:r>
      <w:r w:rsidRPr="00B44506">
        <w:rPr>
          <w:rFonts w:ascii="Franklin Gothic Medium" w:hAnsi="Franklin Gothic Medium"/>
          <w:color w:val="000000"/>
          <w:w w:val="105"/>
        </w:rPr>
        <w:t>markets.</w:t>
      </w:r>
    </w:p>
    <w:p w14:paraId="04DB2134" w14:textId="77777777" w:rsidR="008C03B4" w:rsidRPr="00832870" w:rsidRDefault="008C03B4" w:rsidP="008C03B4">
      <w:pPr>
        <w:pStyle w:val="BodyText"/>
        <w:ind w:left="284"/>
        <w:jc w:val="both"/>
        <w:rPr>
          <w:rFonts w:ascii="Franklin Gothic Medium" w:hAnsi="Franklin Gothic Medium"/>
          <w:color w:val="000000"/>
        </w:rPr>
      </w:pPr>
    </w:p>
    <w:p w14:paraId="13629FF1" w14:textId="77777777" w:rsidR="00806CC0" w:rsidRPr="00832870" w:rsidRDefault="006F084B" w:rsidP="00806CC0">
      <w:pPr>
        <w:pStyle w:val="MainBodyText"/>
        <w:numPr>
          <w:ilvl w:val="0"/>
          <w:numId w:val="49"/>
        </w:numPr>
        <w:ind w:left="284" w:hanging="284"/>
        <w:jc w:val="both"/>
        <w:rPr>
          <w:rFonts w:ascii="Franklin Gothic Medium" w:hAnsi="Franklin Gothic Medium"/>
        </w:rPr>
      </w:pPr>
      <w:r w:rsidRPr="00832870">
        <w:rPr>
          <w:rFonts w:ascii="Franklin Gothic Medium" w:hAnsi="Franklin Gothic Medium"/>
          <w:b/>
        </w:rPr>
        <w:t xml:space="preserve">Risks associated with investments in debt instruments with loss-absorption features (“LAP”): </w:t>
      </w:r>
      <w:r w:rsidRPr="00832870">
        <w:rPr>
          <w:rFonts w:ascii="Franklin Gothic Medium" w:hAnsi="Franklin Gothic Medium"/>
        </w:rPr>
        <w:t>The Sub-Fund may invest in LAP which are subject to greater risks when compared to traditional debt instruments as such instruments are typically subject to the risk of being written down or converted to ordinary shares upon the occurrence of trigger event(s) (e.g. when the issuer is near or at the point of non-viability or when the issuer’s capital ratio falls to a specified level), which are likely to be outside of the issuer’s control. Such trigger events are complex and difficult to predict and may result in a significant or total reduction in the value of such instruments.</w:t>
      </w:r>
    </w:p>
    <w:p w14:paraId="31AD6261" w14:textId="77777777" w:rsidR="00DF2C26" w:rsidRDefault="00DF2C26" w:rsidP="00806CC0">
      <w:pPr>
        <w:pStyle w:val="BodyText"/>
        <w:ind w:left="284"/>
        <w:jc w:val="both"/>
        <w:rPr>
          <w:rFonts w:ascii="Franklin Gothic Medium" w:hAnsi="Franklin Gothic Medium"/>
        </w:rPr>
      </w:pPr>
    </w:p>
    <w:p w14:paraId="499E89D6" w14:textId="77777777" w:rsidR="00806CC0" w:rsidRPr="00006031" w:rsidRDefault="006F084B" w:rsidP="00806CC0">
      <w:pPr>
        <w:pStyle w:val="BodyText"/>
        <w:ind w:left="284"/>
        <w:jc w:val="both"/>
        <w:rPr>
          <w:rFonts w:ascii="Franklin Gothic Medium" w:hAnsi="Franklin Gothic Medium"/>
        </w:rPr>
      </w:pPr>
      <w:r w:rsidRPr="00832870">
        <w:rPr>
          <w:rFonts w:ascii="Franklin Gothic Medium" w:hAnsi="Franklin Gothic Medium"/>
        </w:rPr>
        <w:t>In the event of the activation of a trigger, there may be potential price contagion and volatility to the entire asset class. LAP may also be exposed to liquidity, valuation and sector concentration risk.</w:t>
      </w:r>
    </w:p>
    <w:p w14:paraId="621AB3CD" w14:textId="77777777" w:rsidR="00806CC0" w:rsidRPr="00327122" w:rsidRDefault="00806CC0" w:rsidP="00806CC0">
      <w:pPr>
        <w:pStyle w:val="ListParagraph"/>
        <w:rPr>
          <w:rFonts w:ascii="Franklin Gothic Medium" w:hAnsi="Franklin Gothic Medium"/>
          <w:bCs/>
          <w:w w:val="105"/>
          <w:sz w:val="18"/>
          <w:szCs w:val="18"/>
          <w:lang w:val="en-GB"/>
        </w:rPr>
      </w:pPr>
    </w:p>
    <w:p w14:paraId="3570B03E" w14:textId="5345C4B4" w:rsidR="00806CC0" w:rsidRPr="00C10689" w:rsidRDefault="006F084B" w:rsidP="000A2976">
      <w:pPr>
        <w:pStyle w:val="textecocheverte"/>
        <w:numPr>
          <w:ilvl w:val="0"/>
          <w:numId w:val="8"/>
        </w:numPr>
        <w:autoSpaceDE w:val="0"/>
        <w:autoSpaceDN w:val="0"/>
        <w:adjustRightInd w:val="0"/>
        <w:spacing w:line="240" w:lineRule="auto"/>
        <w:ind w:left="284" w:hanging="284"/>
        <w:rPr>
          <w:rFonts w:ascii="Franklin Gothic Medium" w:hAnsi="Franklin Gothic Medium"/>
          <w:color w:val="000000"/>
          <w:w w:val="105"/>
        </w:rPr>
      </w:pPr>
      <w:r w:rsidRPr="00C10689">
        <w:rPr>
          <w:rStyle w:val="DeltaViewInsertion"/>
          <w:rFonts w:ascii="Franklin Gothic Medium" w:hAnsi="Franklin Gothic Medium" w:cs="Times New Roman"/>
          <w:b/>
          <w:color w:val="auto"/>
          <w:spacing w:val="0"/>
          <w:w w:val="105"/>
          <w:u w:val="none"/>
        </w:rPr>
        <w:t>Contingent convertible bonds (Cocos) risk:</w:t>
      </w:r>
      <w:r w:rsidRPr="00C10689">
        <w:rPr>
          <w:rStyle w:val="DeltaViewInsertion"/>
          <w:rFonts w:ascii="Franklin Gothic Medium" w:hAnsi="Franklin Gothic Medium" w:cs="Times New Roman"/>
          <w:b/>
          <w:color w:val="auto"/>
          <w:spacing w:val="-5"/>
          <w:w w:val="105"/>
          <w:u w:val="none"/>
        </w:rPr>
        <w:t xml:space="preserve"> </w:t>
      </w:r>
      <w:bookmarkStart w:id="79" w:name="_Hlk17471290"/>
      <w:r w:rsidR="001602AD" w:rsidRPr="00C10689">
        <w:rPr>
          <w:rStyle w:val="DeltaViewInsertion"/>
          <w:rFonts w:ascii="Franklin Gothic Medium" w:hAnsi="Franklin Gothic Medium" w:cs="Times New Roman"/>
          <w:color w:val="auto"/>
          <w:spacing w:val="-5"/>
          <w:w w:val="105"/>
          <w:u w:val="none"/>
        </w:rPr>
        <w:t>The</w:t>
      </w:r>
      <w:r w:rsidR="001602AD" w:rsidRPr="00C10689">
        <w:rPr>
          <w:rStyle w:val="DeltaViewInsertion"/>
          <w:rFonts w:ascii="Franklin Gothic Medium" w:hAnsi="Franklin Gothic Medium" w:cs="Times New Roman"/>
          <w:b/>
          <w:color w:val="auto"/>
          <w:spacing w:val="-5"/>
          <w:w w:val="105"/>
          <w:u w:val="none"/>
        </w:rPr>
        <w:t xml:space="preserve"> </w:t>
      </w:r>
      <w:r w:rsidR="001602AD" w:rsidRPr="00C10689">
        <w:rPr>
          <w:rFonts w:ascii="Franklin Gothic Medium" w:hAnsi="Franklin Gothic Medium"/>
          <w:color w:val="000000"/>
          <w:lang w:val="en-AU" w:eastAsia="zh-CN"/>
        </w:rPr>
        <w:t xml:space="preserve">Sub-Fund may invest in CoCos, which are highly complex and are of high risk. </w:t>
      </w:r>
      <w:r w:rsidRPr="00C10689">
        <w:rPr>
          <w:rFonts w:ascii="Franklin Gothic Medium" w:hAnsi="Franklin Gothic Medium"/>
          <w:color w:val="000000"/>
          <w:lang w:val="en-AU" w:eastAsia="zh-CN"/>
        </w:rPr>
        <w:t xml:space="preserve">Under the terms of a CoCo, the instruments become loss absorbing upon certain triggering events, including events under the control of the management of the CoCo issuer which could </w:t>
      </w:r>
      <w:r w:rsidRPr="00C10689">
        <w:rPr>
          <w:rFonts w:ascii="Franklin Gothic Medium" w:hAnsi="Franklin Gothic Medium"/>
          <w:color w:val="000000"/>
          <w:lang w:val="en-AU" w:eastAsia="zh-CN"/>
        </w:rPr>
        <w:t xml:space="preserve">cause the permanent write-down to zero of principal investment and / or accrued interest, or a conversion to equity that may coincide with the share price of the underlying equity being low. </w:t>
      </w:r>
    </w:p>
    <w:p w14:paraId="1D548251" w14:textId="60B5DB18" w:rsidR="00806CC0" w:rsidRDefault="006F084B" w:rsidP="00C10689">
      <w:pPr>
        <w:pStyle w:val="textecocheverte"/>
        <w:numPr>
          <w:ilvl w:val="0"/>
          <w:numId w:val="0"/>
        </w:numPr>
        <w:autoSpaceDE w:val="0"/>
        <w:autoSpaceDN w:val="0"/>
        <w:adjustRightInd w:val="0"/>
        <w:spacing w:before="60" w:line="240" w:lineRule="auto"/>
        <w:ind w:left="284"/>
        <w:rPr>
          <w:lang w:eastAsia="zh-CN"/>
        </w:rPr>
      </w:pPr>
      <w:r w:rsidRPr="00C10689">
        <w:rPr>
          <w:rFonts w:ascii="Franklin Gothic Medium" w:hAnsi="Franklin Gothic Medium"/>
          <w:color w:val="000000"/>
          <w:lang w:val="en-AU" w:eastAsia="zh-CN"/>
        </w:rPr>
        <w:t>Interest payments on CoCos are discretionary. It is possible in certain circumstances for interest payments on certain CoCos to be cancelled in full or in part by the issuer, without prior notice to bondholders at any point, for any reason, and for any length of time.</w:t>
      </w:r>
      <w:r w:rsidRPr="00846794">
        <w:rPr>
          <w:rFonts w:ascii="Franklin Gothic Medium" w:hAnsi="Franklin Gothic Medium"/>
          <w:color w:val="000000"/>
          <w:lang w:val="en-AU" w:eastAsia="zh-CN"/>
        </w:rPr>
        <w:t xml:space="preserve"> </w:t>
      </w:r>
    </w:p>
    <w:bookmarkEnd w:id="79"/>
    <w:p w14:paraId="4E18238F" w14:textId="77777777" w:rsidR="00806CC0" w:rsidRDefault="00806CC0" w:rsidP="00806CC0">
      <w:pPr>
        <w:pStyle w:val="BodyText"/>
        <w:autoSpaceDE w:val="0"/>
        <w:autoSpaceDN w:val="0"/>
        <w:adjustRightInd w:val="0"/>
        <w:ind w:left="284"/>
        <w:jc w:val="both"/>
        <w:rPr>
          <w:rFonts w:ascii="Franklin Gothic Medium" w:hAnsi="Franklin Gothic Medium"/>
          <w:w w:val="105"/>
          <w:szCs w:val="12"/>
        </w:rPr>
      </w:pPr>
    </w:p>
    <w:p w14:paraId="524ACE5F" w14:textId="77777777" w:rsidR="00CD45F2" w:rsidRDefault="006F084B" w:rsidP="00633A32">
      <w:pPr>
        <w:pStyle w:val="BodyText"/>
        <w:numPr>
          <w:ilvl w:val="0"/>
          <w:numId w:val="52"/>
        </w:numPr>
        <w:autoSpaceDE w:val="0"/>
        <w:autoSpaceDN w:val="0"/>
        <w:adjustRightInd w:val="0"/>
        <w:ind w:left="284" w:hanging="284"/>
        <w:jc w:val="both"/>
        <w:rPr>
          <w:rFonts w:ascii="Franklin Gothic Medium" w:hAnsi="Franklin Gothic Medium"/>
          <w:bCs/>
          <w:iCs/>
          <w:w w:val="105"/>
          <w:szCs w:val="12"/>
        </w:rPr>
      </w:pPr>
      <w:r w:rsidRPr="00C10689">
        <w:rPr>
          <w:rStyle w:val="DeltaViewInsertion"/>
          <w:rFonts w:ascii="Franklin Gothic Medium" w:hAnsi="Franklin Gothic Medium"/>
          <w:b/>
          <w:color w:val="auto"/>
          <w:w w:val="105"/>
          <w:u w:val="none"/>
        </w:rPr>
        <w:t>Senior non-preferred debts risk:</w:t>
      </w:r>
      <w:r w:rsidRPr="00C10689">
        <w:rPr>
          <w:rStyle w:val="DeltaViewInsertion"/>
          <w:rFonts w:ascii="Franklin Gothic Medium" w:hAnsi="Franklin Gothic Medium"/>
          <w:b/>
          <w:color w:val="auto"/>
          <w:spacing w:val="-5"/>
          <w:w w:val="105"/>
          <w:u w:val="none"/>
        </w:rPr>
        <w:t xml:space="preserve"> </w:t>
      </w:r>
      <w:r w:rsidR="007E62E6" w:rsidRPr="00C10689">
        <w:rPr>
          <w:rFonts w:ascii="Franklin Gothic Medium" w:hAnsi="Franklin Gothic Medium"/>
          <w:bCs/>
          <w:iCs/>
          <w:w w:val="105"/>
          <w:szCs w:val="12"/>
        </w:rPr>
        <w:t xml:space="preserve">The Sub-Fund may invest in senior non-preferred debts. While these instruments are generally senior to subordinated debts, they may be subject to write-down </w:t>
      </w:r>
      <w:r w:rsidRPr="00C10689">
        <w:rPr>
          <w:rFonts w:ascii="Franklin Gothic Medium" w:hAnsi="Franklin Gothic Medium"/>
          <w:bCs/>
          <w:iCs/>
          <w:w w:val="105"/>
          <w:szCs w:val="12"/>
        </w:rPr>
        <w:t>or a</w:t>
      </w:r>
      <w:r w:rsidR="007E62E6" w:rsidRPr="00C10689">
        <w:rPr>
          <w:rFonts w:ascii="Franklin Gothic Medium" w:hAnsi="Franklin Gothic Medium"/>
          <w:bCs/>
          <w:iCs/>
          <w:w w:val="105"/>
          <w:szCs w:val="12"/>
        </w:rPr>
        <w:t xml:space="preserve"> conversion </w:t>
      </w:r>
      <w:r w:rsidR="00BD0A71" w:rsidRPr="00C10689">
        <w:rPr>
          <w:rFonts w:ascii="Franklin Gothic Medium" w:hAnsi="Franklin Gothic Medium"/>
          <w:bCs/>
          <w:iCs/>
          <w:w w:val="105"/>
          <w:szCs w:val="12"/>
        </w:rPr>
        <w:t>to</w:t>
      </w:r>
      <w:r w:rsidR="007E62E6" w:rsidRPr="00C10689">
        <w:rPr>
          <w:rFonts w:ascii="Franklin Gothic Medium" w:hAnsi="Franklin Gothic Medium"/>
          <w:bCs/>
          <w:iCs/>
          <w:w w:val="105"/>
          <w:szCs w:val="12"/>
        </w:rPr>
        <w:t xml:space="preserve"> equity shares upon the occurrence of a trigger event and will no longer fall under the creditor ranking hierarchy of the issuer. This may result in total loss of principal invested.</w:t>
      </w:r>
    </w:p>
    <w:p w14:paraId="292FEAA7" w14:textId="77777777" w:rsidR="00CD45F2" w:rsidRPr="00340D93" w:rsidRDefault="00CD45F2" w:rsidP="00CD45F2">
      <w:pPr>
        <w:pStyle w:val="ListParagraph"/>
        <w:ind w:left="284" w:hanging="284"/>
        <w:rPr>
          <w:rFonts w:ascii="Franklin Gothic Medium" w:hAnsi="Franklin Gothic Medium"/>
          <w:w w:val="105"/>
          <w:sz w:val="18"/>
          <w:szCs w:val="18"/>
          <w:lang w:val="en-US"/>
        </w:rPr>
      </w:pPr>
    </w:p>
    <w:p w14:paraId="2E49E415" w14:textId="77777777" w:rsidR="00CD45F2" w:rsidRPr="004E2F21" w:rsidRDefault="006F084B" w:rsidP="00CD45F2">
      <w:pPr>
        <w:pStyle w:val="textecocheverte"/>
        <w:numPr>
          <w:ilvl w:val="0"/>
          <w:numId w:val="10"/>
        </w:numPr>
        <w:autoSpaceDE w:val="0"/>
        <w:autoSpaceDN w:val="0"/>
        <w:adjustRightInd w:val="0"/>
        <w:spacing w:line="240" w:lineRule="auto"/>
        <w:ind w:left="284" w:hanging="284"/>
        <w:rPr>
          <w:rStyle w:val="DeltaViewInsertion"/>
          <w:rFonts w:ascii="Franklin Gothic Medium" w:hAnsi="Franklin Gothic Medium" w:cs="Times New Roman"/>
          <w:color w:val="auto"/>
          <w:spacing w:val="0"/>
          <w:w w:val="105"/>
          <w:u w:val="none"/>
        </w:rPr>
      </w:pPr>
      <w:r>
        <w:rPr>
          <w:rStyle w:val="DeltaViewInsertion"/>
          <w:rFonts w:ascii="Franklin Gothic Medium" w:hAnsi="Franklin Gothic Medium" w:cs="Times New Roman"/>
          <w:b/>
          <w:color w:val="auto"/>
          <w:spacing w:val="0"/>
          <w:w w:val="105"/>
          <w:u w:val="none"/>
        </w:rPr>
        <w:t>Reinvestment risk</w:t>
      </w:r>
      <w:r w:rsidRPr="00FF77E5">
        <w:rPr>
          <w:rStyle w:val="DeltaViewInsertion"/>
          <w:rFonts w:ascii="Franklin Gothic Medium" w:hAnsi="Franklin Gothic Medium" w:cs="Times New Roman"/>
          <w:b/>
          <w:color w:val="auto"/>
          <w:spacing w:val="0"/>
          <w:w w:val="105"/>
          <w:u w:val="none"/>
        </w:rPr>
        <w:t>:</w:t>
      </w:r>
      <w:r w:rsidRPr="00FF77E5">
        <w:rPr>
          <w:rStyle w:val="DeltaViewInsertion"/>
          <w:rFonts w:ascii="Franklin Gothic Medium" w:hAnsi="Franklin Gothic Medium" w:cs="Times New Roman"/>
          <w:b/>
          <w:color w:val="auto"/>
          <w:spacing w:val="-5"/>
          <w:w w:val="105"/>
          <w:u w:val="none"/>
        </w:rPr>
        <w:t xml:space="preserve"> </w:t>
      </w:r>
      <w:r w:rsidRPr="004E2F21">
        <w:rPr>
          <w:rFonts w:ascii="Franklin Gothic Medium" w:hAnsi="Franklin Gothic Medium"/>
          <w:color w:val="000000"/>
          <w:spacing w:val="-2"/>
          <w:lang w:val="en-GB"/>
        </w:rPr>
        <w:t>Reinvestment risk is the risk that proceeds from bond coupons or redemptions may be reinvested at lower yields than that of the previous investment, due to the market conditions at the time that the proceeds are invested. The callability feature in corporate bonds, including perpetual bonds (bonds without maturity date), increases reinvestment risk as companies will call their bonds when they can issue bonds with a lower yield</w:t>
      </w:r>
      <w:r w:rsidRPr="004E2F21">
        <w:rPr>
          <w:rStyle w:val="DeltaViewInsertion"/>
          <w:rFonts w:ascii="Franklin Gothic Medium" w:hAnsi="Franklin Gothic Medium" w:cs="Times New Roman"/>
          <w:color w:val="auto"/>
          <w:spacing w:val="-5"/>
          <w:w w:val="105"/>
          <w:u w:val="none"/>
        </w:rPr>
        <w:t>.</w:t>
      </w:r>
    </w:p>
    <w:p w14:paraId="2E2B5A47" w14:textId="77777777" w:rsidR="00C33FB6" w:rsidRPr="00C33FB6" w:rsidRDefault="00C33FB6" w:rsidP="00C33FB6">
      <w:pPr>
        <w:pStyle w:val="textecocheverte"/>
        <w:numPr>
          <w:ilvl w:val="0"/>
          <w:numId w:val="0"/>
        </w:numPr>
        <w:autoSpaceDE w:val="0"/>
        <w:autoSpaceDN w:val="0"/>
        <w:adjustRightInd w:val="0"/>
        <w:spacing w:line="240" w:lineRule="auto"/>
        <w:ind w:left="284"/>
        <w:rPr>
          <w:rStyle w:val="DeltaViewInsertion"/>
          <w:rFonts w:ascii="Franklin Gothic Medium" w:hAnsi="Franklin Gothic Medium" w:cs="Times New Roman"/>
          <w:color w:val="auto"/>
          <w:spacing w:val="0"/>
          <w:w w:val="105"/>
          <w:u w:val="none"/>
        </w:rPr>
      </w:pPr>
    </w:p>
    <w:p w14:paraId="4ED60EA6" w14:textId="77777777" w:rsidR="00CD45F2" w:rsidRPr="005F4A8F" w:rsidRDefault="006F084B" w:rsidP="00CD45F2">
      <w:pPr>
        <w:pStyle w:val="textecocheverte"/>
        <w:numPr>
          <w:ilvl w:val="0"/>
          <w:numId w:val="10"/>
        </w:numPr>
        <w:autoSpaceDE w:val="0"/>
        <w:autoSpaceDN w:val="0"/>
        <w:adjustRightInd w:val="0"/>
        <w:spacing w:line="240" w:lineRule="auto"/>
        <w:ind w:left="284" w:hanging="284"/>
        <w:rPr>
          <w:rStyle w:val="DeltaViewInsertion"/>
          <w:rFonts w:ascii="Franklin Gothic Medium" w:hAnsi="Franklin Gothic Medium" w:cs="Times New Roman"/>
          <w:color w:val="auto"/>
          <w:spacing w:val="0"/>
          <w:w w:val="105"/>
          <w:u w:val="none"/>
        </w:rPr>
      </w:pPr>
      <w:r>
        <w:rPr>
          <w:rStyle w:val="DeltaViewInsertion"/>
          <w:rFonts w:ascii="Franklin Gothic Medium" w:hAnsi="Franklin Gothic Medium" w:cs="Times New Roman"/>
          <w:b/>
          <w:color w:val="auto"/>
          <w:spacing w:val="0"/>
          <w:w w:val="105"/>
          <w:u w:val="none"/>
        </w:rPr>
        <w:t>Extension risk</w:t>
      </w:r>
      <w:r w:rsidRPr="00FF77E5">
        <w:rPr>
          <w:rStyle w:val="DeltaViewInsertion"/>
          <w:rFonts w:ascii="Franklin Gothic Medium" w:hAnsi="Franklin Gothic Medium" w:cs="Times New Roman"/>
          <w:b/>
          <w:color w:val="auto"/>
          <w:spacing w:val="0"/>
          <w:w w:val="105"/>
          <w:u w:val="none"/>
        </w:rPr>
        <w:t>:</w:t>
      </w:r>
      <w:r w:rsidRPr="00FF77E5">
        <w:rPr>
          <w:rStyle w:val="DeltaViewInsertion"/>
          <w:rFonts w:ascii="Franklin Gothic Medium" w:hAnsi="Franklin Gothic Medium" w:cs="Times New Roman"/>
          <w:b/>
          <w:color w:val="auto"/>
          <w:spacing w:val="-5"/>
          <w:w w:val="105"/>
          <w:u w:val="none"/>
        </w:rPr>
        <w:t xml:space="preserve"> </w:t>
      </w:r>
      <w:r w:rsidRPr="004E2F21">
        <w:rPr>
          <w:rFonts w:ascii="Franklin Gothic Medium" w:hAnsi="Franklin Gothic Medium"/>
          <w:color w:val="000000"/>
          <w:spacing w:val="-2"/>
          <w:lang w:val="en-GB"/>
        </w:rPr>
        <w:t>An increase in interest rates could cause principal payments on a debt security, including perpetual bonds that have no maturity date, to be paid back slower than expected. For a callable security, an increase in interest rates  may result that the security is not redeemed on its call date resulting in an extension of the expected maturity (increase of the effective duration), where the security may become more exposed and may face market value decrease.</w:t>
      </w:r>
    </w:p>
    <w:p w14:paraId="455CCF7A" w14:textId="77777777" w:rsidR="00117199" w:rsidRPr="005D26DA" w:rsidRDefault="00117199" w:rsidP="00806CC0">
      <w:pPr>
        <w:pStyle w:val="BodyText"/>
        <w:autoSpaceDE w:val="0"/>
        <w:autoSpaceDN w:val="0"/>
        <w:adjustRightInd w:val="0"/>
        <w:ind w:left="284"/>
        <w:jc w:val="both"/>
        <w:rPr>
          <w:rFonts w:ascii="Franklin Gothic Medium" w:hAnsi="Franklin Gothic Medium"/>
          <w:w w:val="105"/>
          <w:szCs w:val="12"/>
        </w:rPr>
      </w:pPr>
    </w:p>
    <w:p w14:paraId="0F18FF64" w14:textId="6FDB7512" w:rsidR="00806CC0" w:rsidRPr="00846794" w:rsidRDefault="006F084B" w:rsidP="00806CC0">
      <w:pPr>
        <w:pStyle w:val="BodyText"/>
        <w:numPr>
          <w:ilvl w:val="0"/>
          <w:numId w:val="37"/>
        </w:numPr>
        <w:ind w:left="284" w:hanging="284"/>
        <w:jc w:val="both"/>
        <w:rPr>
          <w:rStyle w:val="DeltaViewInsertion"/>
          <w:rFonts w:ascii="Franklin Gothic Medium" w:eastAsia="MS Mincho" w:hAnsi="Franklin Gothic Medium"/>
          <w:color w:val="000000"/>
          <w:spacing w:val="27"/>
          <w:w w:val="0"/>
          <w:szCs w:val="12"/>
          <w:u w:val="none"/>
        </w:rPr>
      </w:pPr>
      <w:r w:rsidRPr="00951973">
        <w:rPr>
          <w:rStyle w:val="DeltaViewInsertion"/>
          <w:rFonts w:ascii="Franklin Gothic Medium" w:eastAsia="MS Mincho" w:hAnsi="Franklin Gothic Medium"/>
          <w:b/>
          <w:color w:val="000000"/>
          <w:w w:val="105"/>
          <w:szCs w:val="12"/>
          <w:u w:val="none"/>
        </w:rPr>
        <w:t>144A securities risk</w:t>
      </w:r>
      <w:r w:rsidRPr="00846794">
        <w:rPr>
          <w:rStyle w:val="DeltaViewInsertion"/>
          <w:rFonts w:ascii="Franklin Gothic Medium" w:eastAsia="MS Mincho" w:hAnsi="Franklin Gothic Medium"/>
          <w:color w:val="000000"/>
          <w:w w:val="105"/>
          <w:szCs w:val="12"/>
          <w:u w:val="none"/>
        </w:rPr>
        <w:t>: The Sub-Fund may invest in 144A securities which are restricted securities that benefit from an exemption from the registration obligation laid down by the 1933 “Securities Act” of the United States of America. These securities are restricted for resale to Qualified Institutional Buyers (“QIBs”) as defined by the 1933 “Securities Act” and thus, administrative expenses are reduced due to this exemption. The 144A securities are traded between a limited number of QIBs, which may cause a higher price volatility and a lower asset liquidity of certain 144A securities.</w:t>
      </w:r>
      <w:r>
        <w:rPr>
          <w:rStyle w:val="DeltaViewInsertion"/>
          <w:rFonts w:ascii="Franklin Gothic Medium" w:eastAsia="MS Mincho" w:hAnsi="Franklin Gothic Medium"/>
          <w:color w:val="000000"/>
          <w:w w:val="105"/>
          <w:szCs w:val="12"/>
          <w:u w:val="none"/>
        </w:rPr>
        <w:t xml:space="preserve"> </w:t>
      </w:r>
    </w:p>
    <w:p w14:paraId="4D0A5C05" w14:textId="77777777" w:rsidR="00806CC0" w:rsidRPr="00846794" w:rsidRDefault="00806CC0" w:rsidP="00806CC0">
      <w:pPr>
        <w:pStyle w:val="BodyText"/>
        <w:ind w:left="284" w:right="68"/>
        <w:jc w:val="both"/>
        <w:rPr>
          <w:rFonts w:ascii="Franklin Gothic Medium" w:hAnsi="Franklin Gothic Medium"/>
          <w:bCs/>
          <w:color w:val="000000"/>
          <w:w w:val="105"/>
        </w:rPr>
      </w:pPr>
    </w:p>
    <w:p w14:paraId="21790A9A" w14:textId="649B47D5" w:rsidR="00806CC0" w:rsidRPr="00846794" w:rsidRDefault="006F084B" w:rsidP="00806CC0">
      <w:pPr>
        <w:pStyle w:val="BodyText"/>
        <w:numPr>
          <w:ilvl w:val="0"/>
          <w:numId w:val="9"/>
        </w:numPr>
        <w:ind w:left="284" w:hanging="284"/>
        <w:jc w:val="both"/>
        <w:rPr>
          <w:rStyle w:val="DeltaViewInsertion"/>
          <w:rFonts w:ascii="Franklin Gothic Medium" w:hAnsi="Franklin Gothic Medium"/>
          <w:bCs/>
          <w:color w:val="000000"/>
          <w:spacing w:val="-5"/>
          <w:u w:val="none"/>
        </w:rPr>
      </w:pPr>
      <w:r w:rsidRPr="00846794">
        <w:rPr>
          <w:rStyle w:val="DeltaViewInsertion"/>
          <w:rFonts w:ascii="Franklin Gothic Medium" w:hAnsi="Franklin Gothic Medium" w:cs="Arial"/>
          <w:b/>
          <w:color w:val="000000"/>
          <w:w w:val="0"/>
          <w:u w:val="none"/>
          <w:lang w:val="en-GB"/>
        </w:rPr>
        <w:t>Securities lending and repurchase or reverse repurchase agreement transactions risk:</w:t>
      </w:r>
      <w:r w:rsidRPr="00846794">
        <w:rPr>
          <w:rStyle w:val="DeltaViewInsertion"/>
          <w:rFonts w:ascii="Franklin Gothic Medium" w:hAnsi="Franklin Gothic Medium" w:cs="Arial"/>
          <w:color w:val="000000"/>
          <w:w w:val="0"/>
          <w:u w:val="none"/>
          <w:lang w:val="en-GB"/>
        </w:rPr>
        <w:t xml:space="preserve"> The Sub-Fund may enter into securities lending and repurchase or reverse repurchase agreement transactions, and may be subject to counterparty risk. The loaned securities may not be returned or returned in a timely manner and/or at a loss of rights in the collateral if the borrower or the lending agent defaults or fails financially </w:t>
      </w:r>
      <w:r w:rsidRPr="00846794">
        <w:rPr>
          <w:rStyle w:val="DeltaViewInsertion"/>
          <w:rFonts w:ascii="Franklin Gothic Medium" w:hAnsi="Franklin Gothic Medium"/>
          <w:color w:val="000000"/>
          <w:w w:val="105"/>
          <w:u w:val="none"/>
        </w:rPr>
        <w:t>and/or the value of the collateral may fall below the value of the securities lent out</w:t>
      </w:r>
      <w:r w:rsidRPr="00846794">
        <w:rPr>
          <w:rStyle w:val="DeltaViewInsertion"/>
          <w:rFonts w:ascii="Franklin Gothic Medium" w:hAnsi="Franklin Gothic Medium" w:cs="Arial"/>
          <w:color w:val="000000"/>
          <w:w w:val="0"/>
          <w:u w:val="none"/>
          <w:lang w:val="en-GB"/>
        </w:rPr>
        <w:t xml:space="preserve">. The Sub-Fund may suffer </w:t>
      </w:r>
      <w:r w:rsidR="00F02CCA" w:rsidRPr="00D41264">
        <w:rPr>
          <w:rStyle w:val="DeltaViewInsertion"/>
          <w:rFonts w:ascii="Franklin Gothic Medium" w:hAnsi="Franklin Gothic Medium" w:cs="Arial"/>
          <w:color w:val="000000"/>
          <w:w w:val="0"/>
          <w:u w:val="none"/>
          <w:lang w:val="en-GB"/>
        </w:rPr>
        <w:t>significant</w:t>
      </w:r>
      <w:r w:rsidR="00F02CCA" w:rsidRPr="00846794">
        <w:rPr>
          <w:rStyle w:val="DeltaViewInsertion"/>
          <w:rFonts w:ascii="Franklin Gothic Medium" w:hAnsi="Franklin Gothic Medium" w:cs="Arial"/>
          <w:color w:val="000000"/>
          <w:w w:val="0"/>
          <w:u w:val="none"/>
          <w:lang w:val="en-GB"/>
        </w:rPr>
        <w:t xml:space="preserve"> </w:t>
      </w:r>
      <w:r w:rsidRPr="00846794">
        <w:rPr>
          <w:rStyle w:val="DeltaViewInsertion"/>
          <w:rFonts w:ascii="Franklin Gothic Medium" w:hAnsi="Franklin Gothic Medium" w:cs="Arial"/>
          <w:color w:val="000000"/>
          <w:w w:val="0"/>
          <w:u w:val="none"/>
          <w:lang w:val="en-GB"/>
        </w:rPr>
        <w:t>losses.</w:t>
      </w:r>
    </w:p>
    <w:p w14:paraId="0AA13AA8" w14:textId="77777777" w:rsidR="00A03C34" w:rsidRPr="00846794" w:rsidRDefault="00A03C34" w:rsidP="00806CC0">
      <w:pPr>
        <w:pStyle w:val="BodyText"/>
        <w:ind w:left="284" w:hanging="284"/>
        <w:jc w:val="both"/>
        <w:rPr>
          <w:rStyle w:val="DeltaViewInsertion"/>
          <w:rFonts w:ascii="Franklin Gothic Medium" w:hAnsi="Franklin Gothic Medium" w:cs="Arial"/>
          <w:color w:val="000000"/>
          <w:w w:val="0"/>
          <w:u w:val="none"/>
          <w:lang w:val="en-GB"/>
        </w:rPr>
      </w:pPr>
    </w:p>
    <w:p w14:paraId="65865290" w14:textId="694244FD" w:rsidR="00806CC0" w:rsidRPr="00846794" w:rsidRDefault="006F084B" w:rsidP="00806CC0">
      <w:pPr>
        <w:pStyle w:val="BodyText"/>
        <w:ind w:left="284"/>
        <w:jc w:val="both"/>
        <w:rPr>
          <w:rStyle w:val="DeltaViewInsertion"/>
          <w:rFonts w:ascii="Franklin Gothic Medium" w:hAnsi="Franklin Gothic Medium" w:cs="Arial"/>
          <w:color w:val="000000"/>
          <w:w w:val="0"/>
          <w:u w:val="none"/>
          <w:lang w:val="en-GB"/>
        </w:rPr>
      </w:pPr>
      <w:r w:rsidRPr="00846794">
        <w:rPr>
          <w:rStyle w:val="DeltaViewInsertion"/>
          <w:rFonts w:ascii="Franklin Gothic Medium" w:hAnsi="Franklin Gothic Medium" w:cs="Arial"/>
          <w:color w:val="000000"/>
          <w:w w:val="0"/>
          <w:u w:val="none"/>
          <w:lang w:val="en-GB"/>
        </w:rPr>
        <w:t>In respect of repurchase agreements, in the event of the failure of the counterparty with which collateral has been placed, the Sub-Fund may suffer losses as there may be delays in recovering collateral placed out or the cash originally received may be less than the collateral placed with the counterparty due to inaccurate pricing of the collateral and/or market movements.</w:t>
      </w:r>
    </w:p>
    <w:p w14:paraId="6D1A4543" w14:textId="384C825D" w:rsidR="00806CC0" w:rsidRPr="00846794" w:rsidRDefault="00806CC0" w:rsidP="00806CC0">
      <w:pPr>
        <w:pStyle w:val="BodyText"/>
        <w:ind w:left="284" w:hanging="284"/>
        <w:jc w:val="both"/>
        <w:rPr>
          <w:rStyle w:val="DeltaViewInsertion"/>
          <w:rFonts w:ascii="Franklin Gothic Medium" w:hAnsi="Franklin Gothic Medium" w:cs="Arial"/>
          <w:color w:val="000000"/>
          <w:w w:val="0"/>
          <w:u w:val="none"/>
          <w:lang w:val="en-GB"/>
        </w:rPr>
      </w:pPr>
    </w:p>
    <w:p w14:paraId="23E00B36" w14:textId="75C76522" w:rsidR="00806CC0" w:rsidRPr="00846794" w:rsidRDefault="006F084B" w:rsidP="00806CC0">
      <w:pPr>
        <w:pStyle w:val="BodyText"/>
        <w:ind w:left="284" w:hanging="142"/>
        <w:jc w:val="both"/>
        <w:rPr>
          <w:rStyle w:val="DeltaViewInsertion"/>
          <w:rFonts w:ascii="Franklin Gothic Medium" w:eastAsia="Calibri" w:hAnsi="Franklin Gothic Medium" w:cs="Arial"/>
          <w:color w:val="000000"/>
          <w:w w:val="0"/>
          <w:sz w:val="24"/>
          <w:szCs w:val="24"/>
          <w:u w:val="none"/>
          <w:lang w:val="en-GB" w:eastAsia="ja-JP"/>
        </w:rPr>
      </w:pPr>
      <w:r>
        <w:rPr>
          <w:rStyle w:val="DeltaViewInsertion"/>
          <w:rFonts w:ascii="Franklin Gothic Medium" w:hAnsi="Franklin Gothic Medium" w:cs="Arial"/>
          <w:color w:val="000000"/>
          <w:w w:val="0"/>
          <w:u w:val="none"/>
          <w:lang w:val="en-GB"/>
        </w:rPr>
        <w:t xml:space="preserve">   </w:t>
      </w:r>
      <w:r w:rsidRPr="00846794">
        <w:rPr>
          <w:rStyle w:val="DeltaViewInsertion"/>
          <w:rFonts w:ascii="Franklin Gothic Medium" w:hAnsi="Franklin Gothic Medium" w:cs="Arial"/>
          <w:color w:val="000000"/>
          <w:w w:val="0"/>
          <w:u w:val="none"/>
          <w:lang w:val="en-GB"/>
        </w:rPr>
        <w:t xml:space="preserve">In respect of reverse repurchase agreements, in the event of the failure of the counterparty with which cash has been placed, the Sub-Fund may suffer losses as there may be delay </w:t>
      </w:r>
      <w:r w:rsidRPr="00846794">
        <w:rPr>
          <w:rStyle w:val="DeltaViewInsertion"/>
          <w:rFonts w:ascii="Franklin Gothic Medium" w:hAnsi="Franklin Gothic Medium" w:cs="Arial"/>
          <w:color w:val="000000"/>
          <w:w w:val="0"/>
          <w:u w:val="none"/>
          <w:lang w:val="en-GB"/>
        </w:rPr>
        <w:lastRenderedPageBreak/>
        <w:t>in recovering cash placed out or difficulty in realising collateral or proceeds from the sale of the collateral may be less than the cash placed with the counterparty due to inaccurate pricing of the collateral and/or market movements.</w:t>
      </w:r>
    </w:p>
    <w:p w14:paraId="2572D6F7" w14:textId="77777777" w:rsidR="00DF2C26" w:rsidRPr="00846794" w:rsidRDefault="00DF2C26" w:rsidP="00806CC0">
      <w:pPr>
        <w:pStyle w:val="textecocheverte"/>
        <w:numPr>
          <w:ilvl w:val="0"/>
          <w:numId w:val="0"/>
        </w:numPr>
        <w:autoSpaceDE w:val="0"/>
        <w:autoSpaceDN w:val="0"/>
        <w:adjustRightInd w:val="0"/>
        <w:spacing w:line="240" w:lineRule="auto"/>
        <w:ind w:left="284"/>
        <w:rPr>
          <w:rStyle w:val="DeltaViewInsertion"/>
          <w:rFonts w:ascii="Franklin Gothic Medium" w:hAnsi="Franklin Gothic Medium" w:cs="Times New Roman"/>
          <w:color w:val="000000"/>
          <w:spacing w:val="0"/>
          <w:w w:val="105"/>
          <w:u w:val="none"/>
        </w:rPr>
      </w:pPr>
    </w:p>
    <w:p w14:paraId="50E17FB7" w14:textId="1DDCFC85" w:rsidR="00806CC0" w:rsidRPr="00846794" w:rsidRDefault="006F084B" w:rsidP="00806CC0">
      <w:pPr>
        <w:pStyle w:val="BodyText"/>
        <w:numPr>
          <w:ilvl w:val="0"/>
          <w:numId w:val="8"/>
        </w:numPr>
        <w:ind w:left="284" w:right="68" w:hanging="284"/>
        <w:jc w:val="both"/>
        <w:rPr>
          <w:rFonts w:ascii="Franklin Gothic Medium" w:hAnsi="Franklin Gothic Medium"/>
          <w:bCs/>
          <w:w w:val="105"/>
        </w:rPr>
      </w:pPr>
      <w:r w:rsidRPr="00846794">
        <w:rPr>
          <w:rFonts w:ascii="Franklin Gothic Medium" w:hAnsi="Franklin Gothic Medium"/>
          <w:b/>
          <w:bCs/>
          <w:color w:val="000000"/>
          <w:w w:val="105"/>
        </w:rPr>
        <w:t xml:space="preserve">Derivatives and leverage risk: </w:t>
      </w:r>
      <w:r w:rsidRPr="00846794">
        <w:rPr>
          <w:rFonts w:ascii="Franklin Gothic Medium" w:hAnsi="Franklin Gothic Medium"/>
          <w:bCs/>
          <w:color w:val="000000"/>
          <w:w w:val="105"/>
        </w:rPr>
        <w:t xml:space="preserve">the Sub-Fund may use both listed and </w:t>
      </w:r>
      <w:r w:rsidRPr="00846794">
        <w:rPr>
          <w:rFonts w:ascii="Franklin Gothic Medium" w:hAnsi="Franklin Gothic Medium"/>
          <w:color w:val="000000"/>
          <w:w w:val="105"/>
        </w:rPr>
        <w:t xml:space="preserve">over-the-counter </w:t>
      </w:r>
      <w:r w:rsidRPr="00846794">
        <w:rPr>
          <w:rFonts w:ascii="Franklin Gothic Medium" w:hAnsi="Franklin Gothic Medium"/>
          <w:bCs/>
          <w:color w:val="000000"/>
          <w:w w:val="105"/>
        </w:rPr>
        <w:t xml:space="preserve">derivatives for </w:t>
      </w:r>
      <w:r w:rsidRPr="00846794">
        <w:rPr>
          <w:rFonts w:ascii="Franklin Gothic Medium" w:hAnsi="Franklin Gothic Medium"/>
          <w:w w:val="105"/>
        </w:rPr>
        <w:t>efficient</w:t>
      </w:r>
      <w:r w:rsidRPr="00846794">
        <w:rPr>
          <w:rFonts w:ascii="Franklin Gothic Medium" w:hAnsi="Franklin Gothic Medium"/>
          <w:spacing w:val="43"/>
          <w:w w:val="105"/>
        </w:rPr>
        <w:t xml:space="preserve"> </w:t>
      </w:r>
      <w:r w:rsidRPr="00846794">
        <w:rPr>
          <w:rFonts w:ascii="Franklin Gothic Medium" w:hAnsi="Franklin Gothic Medium"/>
          <w:w w:val="105"/>
        </w:rPr>
        <w:t>portfolio</w:t>
      </w:r>
      <w:r w:rsidRPr="00846794">
        <w:rPr>
          <w:rFonts w:ascii="Franklin Gothic Medium" w:hAnsi="Franklin Gothic Medium"/>
          <w:spacing w:val="43"/>
          <w:w w:val="105"/>
        </w:rPr>
        <w:t xml:space="preserve"> </w:t>
      </w:r>
      <w:r w:rsidRPr="00846794">
        <w:rPr>
          <w:rFonts w:ascii="Franklin Gothic Medium" w:hAnsi="Franklin Gothic Medium"/>
          <w:w w:val="105"/>
        </w:rPr>
        <w:t>management, hedging</w:t>
      </w:r>
      <w:r w:rsidRPr="00846794">
        <w:rPr>
          <w:rFonts w:ascii="Franklin Gothic Medium" w:hAnsi="Franklin Gothic Medium"/>
          <w:spacing w:val="43"/>
          <w:w w:val="105"/>
        </w:rPr>
        <w:t xml:space="preserve"> </w:t>
      </w:r>
      <w:r w:rsidRPr="00846794">
        <w:rPr>
          <w:rFonts w:ascii="Franklin Gothic Medium" w:hAnsi="Franklin Gothic Medium"/>
          <w:w w:val="105"/>
        </w:rPr>
        <w:t>and</w:t>
      </w:r>
      <w:r w:rsidRPr="00846794">
        <w:rPr>
          <w:rFonts w:ascii="Franklin Gothic Medium" w:hAnsi="Franklin Gothic Medium"/>
          <w:spacing w:val="44"/>
          <w:w w:val="105"/>
        </w:rPr>
        <w:t xml:space="preserve"> </w:t>
      </w:r>
      <w:r w:rsidRPr="00846794">
        <w:rPr>
          <w:rFonts w:ascii="Franklin Gothic Medium" w:hAnsi="Franklin Gothic Medium"/>
          <w:bCs/>
          <w:color w:val="000000"/>
          <w:w w:val="105"/>
        </w:rPr>
        <w:t>non-extensive investment purposes.</w:t>
      </w:r>
      <w:r w:rsidRPr="00B03881">
        <w:rPr>
          <w:rStyle w:val="FollowedHyperlink"/>
          <w:rFonts w:ascii="Franklin Gothic Medium" w:eastAsia="Batang" w:hAnsi="Franklin Gothic Medium"/>
          <w:w w:val="105"/>
          <w:szCs w:val="12"/>
          <w:u w:val="none"/>
        </w:rPr>
        <w:t xml:space="preserve"> </w:t>
      </w:r>
      <w:bookmarkStart w:id="80" w:name="_DV_C138"/>
      <w:r w:rsidRPr="00846794">
        <w:rPr>
          <w:rStyle w:val="DeltaViewInsertion"/>
          <w:rFonts w:ascii="Franklin Gothic Medium" w:eastAsia="Batang" w:hAnsi="Franklin Gothic Medium"/>
          <w:color w:val="auto"/>
          <w:w w:val="105"/>
          <w:szCs w:val="12"/>
          <w:u w:val="none"/>
        </w:rPr>
        <w:t>Risks associated with derivatives include counterparty/credit risk, liquidity risk, valuation risk, volatility risk and over-the-counter transaction risk. The leverage element/component of a derivative can result in a loss significantly greater than the amount invested in the derivative by the Sub-Fund. Exposure to derivatives may lead to a high risk of significant loss by the Sub-Fund</w:t>
      </w:r>
      <w:bookmarkEnd w:id="80"/>
      <w:r w:rsidRPr="00846794">
        <w:rPr>
          <w:rFonts w:ascii="Franklin Gothic Medium" w:hAnsi="Franklin Gothic Medium"/>
          <w:bCs/>
          <w:w w:val="105"/>
        </w:rPr>
        <w:t>.</w:t>
      </w:r>
    </w:p>
    <w:p w14:paraId="75ED7B00" w14:textId="77777777" w:rsidR="00806CC0" w:rsidRPr="00846794" w:rsidRDefault="00806CC0" w:rsidP="00806CC0">
      <w:pPr>
        <w:pStyle w:val="ListParagraph"/>
        <w:ind w:left="284" w:hanging="284"/>
        <w:rPr>
          <w:b/>
          <w:bCs/>
          <w:spacing w:val="-5"/>
          <w:sz w:val="18"/>
          <w:szCs w:val="18"/>
          <w:lang w:val="en-US"/>
        </w:rPr>
      </w:pPr>
    </w:p>
    <w:p w14:paraId="3294A1F1" w14:textId="77777777" w:rsidR="00806CC0" w:rsidRPr="00846794" w:rsidRDefault="006F084B" w:rsidP="00806CC0">
      <w:pPr>
        <w:pStyle w:val="BodyText"/>
        <w:numPr>
          <w:ilvl w:val="0"/>
          <w:numId w:val="8"/>
        </w:numPr>
        <w:ind w:left="284" w:hanging="284"/>
        <w:jc w:val="both"/>
        <w:rPr>
          <w:rFonts w:ascii="Franklin Gothic Medium" w:hAnsi="Franklin Gothic Medium"/>
          <w:color w:val="000000"/>
        </w:rPr>
      </w:pPr>
      <w:r w:rsidRPr="00846794">
        <w:rPr>
          <w:rFonts w:ascii="Franklin Gothic Medium" w:hAnsi="Franklin Gothic Medium"/>
          <w:b/>
          <w:bCs/>
          <w:color w:val="000000"/>
          <w:spacing w:val="-5"/>
        </w:rPr>
        <w:t>F</w:t>
      </w:r>
      <w:r w:rsidRPr="00846794">
        <w:rPr>
          <w:rFonts w:ascii="Franklin Gothic Medium" w:hAnsi="Franklin Gothic Medium"/>
          <w:b/>
          <w:bCs/>
          <w:color w:val="000000"/>
        </w:rPr>
        <w:t>oreign</w:t>
      </w:r>
      <w:r w:rsidRPr="00846794">
        <w:rPr>
          <w:rFonts w:ascii="Franklin Gothic Medium" w:hAnsi="Franklin Gothic Medium"/>
          <w:b/>
          <w:bCs/>
          <w:color w:val="000000"/>
          <w:spacing w:val="23"/>
        </w:rPr>
        <w:t xml:space="preserve"> </w:t>
      </w:r>
      <w:r w:rsidRPr="00846794">
        <w:rPr>
          <w:rFonts w:ascii="Franklin Gothic Medium" w:hAnsi="Franklin Gothic Medium"/>
          <w:b/>
          <w:bCs/>
          <w:color w:val="000000"/>
          <w:spacing w:val="-4"/>
        </w:rPr>
        <w:t>e</w:t>
      </w:r>
      <w:r w:rsidRPr="00846794">
        <w:rPr>
          <w:rFonts w:ascii="Franklin Gothic Medium" w:hAnsi="Franklin Gothic Medium"/>
          <w:b/>
          <w:bCs/>
          <w:color w:val="000000"/>
          <w:spacing w:val="-7"/>
        </w:rPr>
        <w:t>x</w:t>
      </w:r>
      <w:r w:rsidRPr="00846794">
        <w:rPr>
          <w:rFonts w:ascii="Franklin Gothic Medium" w:hAnsi="Franklin Gothic Medium"/>
          <w:b/>
          <w:bCs/>
          <w:color w:val="000000"/>
        </w:rPr>
        <w:t>change and currency</w:t>
      </w:r>
      <w:r w:rsidRPr="00846794">
        <w:rPr>
          <w:rFonts w:ascii="Franklin Gothic Medium" w:hAnsi="Franklin Gothic Medium"/>
          <w:b/>
          <w:bCs/>
          <w:color w:val="000000"/>
          <w:spacing w:val="23"/>
        </w:rPr>
        <w:t xml:space="preserve"> </w:t>
      </w:r>
      <w:r w:rsidRPr="00846794">
        <w:rPr>
          <w:rFonts w:ascii="Franklin Gothic Medium" w:hAnsi="Franklin Gothic Medium"/>
          <w:b/>
          <w:bCs/>
          <w:color w:val="000000"/>
        </w:rPr>
        <w:t>risk:</w:t>
      </w:r>
      <w:r w:rsidRPr="00846794">
        <w:rPr>
          <w:rFonts w:ascii="Franklin Gothic Medium" w:hAnsi="Franklin Gothic Medium"/>
          <w:b/>
          <w:bCs/>
          <w:color w:val="000000"/>
          <w:spacing w:val="24"/>
        </w:rPr>
        <w:t xml:space="preserve"> </w:t>
      </w:r>
      <w:r w:rsidRPr="00846794">
        <w:rPr>
          <w:rFonts w:ascii="Franklin Gothic Medium" w:hAnsi="Franklin Gothic Medium"/>
          <w:color w:val="000000"/>
        </w:rPr>
        <w:t>The</w:t>
      </w:r>
      <w:r w:rsidRPr="00846794">
        <w:rPr>
          <w:rFonts w:ascii="Franklin Gothic Medium" w:hAnsi="Franklin Gothic Medium"/>
          <w:color w:val="000000"/>
          <w:spacing w:val="24"/>
        </w:rPr>
        <w:t xml:space="preserve"> </w:t>
      </w:r>
      <w:r w:rsidRPr="00846794">
        <w:rPr>
          <w:rFonts w:ascii="Franklin Gothic Medium" w:hAnsi="Franklin Gothic Medium"/>
          <w:color w:val="000000"/>
        </w:rPr>
        <w:t>Sub-</w:t>
      </w:r>
      <w:r w:rsidRPr="00846794">
        <w:rPr>
          <w:rFonts w:ascii="Franklin Gothic Medium" w:hAnsi="Franklin Gothic Medium"/>
          <w:color w:val="000000"/>
          <w:spacing w:val="-5"/>
        </w:rPr>
        <w:t>F</w:t>
      </w:r>
      <w:r w:rsidRPr="00846794">
        <w:rPr>
          <w:rFonts w:ascii="Franklin Gothic Medium" w:hAnsi="Franklin Gothic Medium"/>
          <w:color w:val="000000"/>
        </w:rPr>
        <w:t>und</w:t>
      </w:r>
      <w:r w:rsidRPr="00846794">
        <w:rPr>
          <w:rFonts w:ascii="Franklin Gothic Medium" w:hAnsi="Franklin Gothic Medium"/>
          <w:color w:val="000000"/>
          <w:spacing w:val="23"/>
        </w:rPr>
        <w:t xml:space="preserve"> </w:t>
      </w:r>
      <w:r w:rsidRPr="00846794">
        <w:rPr>
          <w:rFonts w:ascii="Franklin Gothic Medium" w:hAnsi="Franklin Gothic Medium"/>
          <w:color w:val="000000"/>
        </w:rPr>
        <w:t>may</w:t>
      </w:r>
      <w:r w:rsidRPr="00846794">
        <w:rPr>
          <w:rFonts w:ascii="Franklin Gothic Medium" w:hAnsi="Franklin Gothic Medium"/>
          <w:color w:val="000000"/>
          <w:spacing w:val="23"/>
        </w:rPr>
        <w:t xml:space="preserve"> </w:t>
      </w:r>
      <w:r w:rsidRPr="00846794">
        <w:rPr>
          <w:rFonts w:ascii="Franklin Gothic Medium" w:hAnsi="Franklin Gothic Medium"/>
          <w:color w:val="000000"/>
        </w:rPr>
        <w:t>invest</w:t>
      </w:r>
      <w:r w:rsidRPr="00846794">
        <w:rPr>
          <w:rFonts w:ascii="Franklin Gothic Medium" w:hAnsi="Franklin Gothic Medium"/>
          <w:color w:val="000000"/>
          <w:spacing w:val="22"/>
        </w:rPr>
        <w:t xml:space="preserve"> </w:t>
      </w:r>
      <w:r w:rsidRPr="00846794">
        <w:rPr>
          <w:rFonts w:ascii="Franklin Gothic Medium" w:hAnsi="Franklin Gothic Medium"/>
          <w:color w:val="000000"/>
        </w:rPr>
        <w:t>in foreign securities, i.e.</w:t>
      </w:r>
      <w:r w:rsidRPr="00846794">
        <w:rPr>
          <w:rFonts w:ascii="Franklin Gothic Medium" w:hAnsi="Franklin Gothic Medium"/>
          <w:color w:val="000000"/>
          <w:spacing w:val="24"/>
        </w:rPr>
        <w:t xml:space="preserve"> </w:t>
      </w:r>
      <w:r w:rsidRPr="00846794">
        <w:rPr>
          <w:rFonts w:ascii="Franklin Gothic Medium" w:hAnsi="Franklin Gothic Medium"/>
          <w:color w:val="000000"/>
        </w:rPr>
        <w:t>securities</w:t>
      </w:r>
      <w:r w:rsidRPr="00846794">
        <w:rPr>
          <w:rFonts w:ascii="Franklin Gothic Medium" w:hAnsi="Franklin Gothic Medium"/>
          <w:color w:val="000000"/>
          <w:w w:val="105"/>
        </w:rPr>
        <w:t xml:space="preserve"> </w:t>
      </w:r>
      <w:r w:rsidRPr="00846794">
        <w:rPr>
          <w:rFonts w:ascii="Franklin Gothic Medium" w:hAnsi="Franklin Gothic Medium"/>
          <w:color w:val="000000"/>
        </w:rPr>
        <w:t>denominated</w:t>
      </w:r>
      <w:r w:rsidRPr="00846794">
        <w:rPr>
          <w:rFonts w:ascii="Franklin Gothic Medium" w:hAnsi="Franklin Gothic Medium"/>
          <w:color w:val="000000"/>
          <w:spacing w:val="23"/>
        </w:rPr>
        <w:t xml:space="preserve"> </w:t>
      </w:r>
      <w:r w:rsidRPr="00846794">
        <w:rPr>
          <w:rFonts w:ascii="Franklin Gothic Medium" w:hAnsi="Franklin Gothic Medium"/>
          <w:color w:val="000000"/>
        </w:rPr>
        <w:t>in</w:t>
      </w:r>
      <w:r w:rsidRPr="00846794">
        <w:rPr>
          <w:rFonts w:ascii="Franklin Gothic Medium" w:hAnsi="Franklin Gothic Medium"/>
          <w:color w:val="000000"/>
          <w:spacing w:val="25"/>
        </w:rPr>
        <w:t xml:space="preserve"> </w:t>
      </w:r>
      <w:r w:rsidRPr="00846794">
        <w:rPr>
          <w:rFonts w:ascii="Franklin Gothic Medium" w:hAnsi="Franklin Gothic Medium"/>
          <w:color w:val="000000"/>
        </w:rPr>
        <w:t>currencies</w:t>
      </w:r>
      <w:r w:rsidRPr="00846794">
        <w:rPr>
          <w:rFonts w:ascii="Franklin Gothic Medium" w:hAnsi="Franklin Gothic Medium"/>
          <w:color w:val="000000"/>
          <w:spacing w:val="23"/>
        </w:rPr>
        <w:t xml:space="preserve"> </w:t>
      </w:r>
      <w:r w:rsidRPr="00846794">
        <w:rPr>
          <w:rFonts w:ascii="Franklin Gothic Medium" w:hAnsi="Franklin Gothic Medium"/>
          <w:color w:val="000000"/>
        </w:rPr>
        <w:t>different</w:t>
      </w:r>
      <w:r w:rsidRPr="00846794">
        <w:rPr>
          <w:rFonts w:ascii="Franklin Gothic Medium" w:hAnsi="Franklin Gothic Medium"/>
          <w:color w:val="000000"/>
          <w:spacing w:val="24"/>
        </w:rPr>
        <w:t xml:space="preserve"> </w:t>
      </w:r>
      <w:r w:rsidRPr="00846794">
        <w:rPr>
          <w:rFonts w:ascii="Franklin Gothic Medium" w:hAnsi="Franklin Gothic Medium"/>
          <w:color w:val="000000"/>
        </w:rPr>
        <w:t>from</w:t>
      </w:r>
      <w:r w:rsidRPr="00846794">
        <w:rPr>
          <w:rFonts w:ascii="Franklin Gothic Medium" w:hAnsi="Franklin Gothic Medium"/>
          <w:color w:val="000000"/>
          <w:spacing w:val="25"/>
        </w:rPr>
        <w:t xml:space="preserve"> </w:t>
      </w:r>
      <w:r w:rsidRPr="00846794">
        <w:rPr>
          <w:rFonts w:ascii="Franklin Gothic Medium" w:hAnsi="Franklin Gothic Medium"/>
          <w:color w:val="000000"/>
        </w:rPr>
        <w:t>the</w:t>
      </w:r>
      <w:r w:rsidRPr="00846794">
        <w:rPr>
          <w:rFonts w:ascii="Franklin Gothic Medium" w:hAnsi="Franklin Gothic Medium"/>
          <w:color w:val="000000"/>
          <w:spacing w:val="23"/>
        </w:rPr>
        <w:t xml:space="preserve"> </w:t>
      </w:r>
      <w:r w:rsidRPr="00846794">
        <w:rPr>
          <w:rFonts w:ascii="Franklin Gothic Medium" w:hAnsi="Franklin Gothic Medium"/>
          <w:color w:val="000000"/>
        </w:rPr>
        <w:t>base</w:t>
      </w:r>
      <w:r w:rsidRPr="00846794">
        <w:rPr>
          <w:rFonts w:ascii="Franklin Gothic Medium" w:hAnsi="Franklin Gothic Medium"/>
          <w:color w:val="000000"/>
          <w:spacing w:val="25"/>
        </w:rPr>
        <w:t xml:space="preserve"> </w:t>
      </w:r>
      <w:r w:rsidRPr="00846794">
        <w:rPr>
          <w:rFonts w:ascii="Franklin Gothic Medium" w:hAnsi="Franklin Gothic Medium"/>
          <w:color w:val="000000"/>
        </w:rPr>
        <w:t>currenc</w:t>
      </w:r>
      <w:r w:rsidRPr="00846794">
        <w:rPr>
          <w:rFonts w:ascii="Franklin Gothic Medium" w:hAnsi="Franklin Gothic Medium"/>
          <w:color w:val="000000"/>
          <w:spacing w:val="-13"/>
        </w:rPr>
        <w:t>y</w:t>
      </w:r>
      <w:r w:rsidRPr="00846794">
        <w:rPr>
          <w:rStyle w:val="DeltaViewInsertion"/>
          <w:rFonts w:ascii="Franklin Gothic Medium" w:hAnsi="Franklin Gothic Medium"/>
          <w:color w:val="auto"/>
          <w:w w:val="0"/>
          <w:szCs w:val="12"/>
          <w:u w:val="none"/>
        </w:rPr>
        <w:t xml:space="preserve"> in which the Sub-Fund is denominated. Also, the Sub-Fund has share class(es) denominated in currency(ies) different from the Sub-Fund’s base currency</w:t>
      </w:r>
      <w:r w:rsidRPr="00846794">
        <w:rPr>
          <w:rFonts w:ascii="Franklin Gothic Medium" w:hAnsi="Franklin Gothic Medium"/>
          <w:color w:val="000000"/>
        </w:rPr>
        <w:t>.</w:t>
      </w:r>
      <w:r w:rsidRPr="00846794">
        <w:rPr>
          <w:rFonts w:ascii="Franklin Gothic Medium" w:hAnsi="Franklin Gothic Medium"/>
          <w:color w:val="000000"/>
          <w:w w:val="116"/>
        </w:rPr>
        <w:t xml:space="preserve"> </w:t>
      </w:r>
      <w:r w:rsidRPr="00846794">
        <w:rPr>
          <w:rFonts w:ascii="Franklin Gothic Medium" w:hAnsi="Franklin Gothic Medium"/>
          <w:color w:val="000000"/>
        </w:rPr>
        <w:t>The net</w:t>
      </w:r>
      <w:r w:rsidRPr="00846794">
        <w:rPr>
          <w:rFonts w:ascii="Franklin Gothic Medium" w:hAnsi="Franklin Gothic Medium"/>
          <w:color w:val="000000"/>
          <w:w w:val="110"/>
        </w:rPr>
        <w:t xml:space="preserve"> </w:t>
      </w:r>
      <w:r w:rsidRPr="00846794">
        <w:rPr>
          <w:rFonts w:ascii="Franklin Gothic Medium" w:hAnsi="Franklin Gothic Medium"/>
          <w:color w:val="000000"/>
        </w:rPr>
        <w:t>asset</w:t>
      </w:r>
      <w:r w:rsidRPr="00846794">
        <w:rPr>
          <w:rFonts w:ascii="Franklin Gothic Medium" w:hAnsi="Franklin Gothic Medium"/>
          <w:color w:val="000000"/>
          <w:spacing w:val="28"/>
        </w:rPr>
        <w:t xml:space="preserve"> </w:t>
      </w:r>
      <w:r w:rsidRPr="00846794">
        <w:rPr>
          <w:rFonts w:ascii="Franklin Gothic Medium" w:hAnsi="Franklin Gothic Medium"/>
          <w:color w:val="000000"/>
        </w:rPr>
        <w:t>value</w:t>
      </w:r>
      <w:r w:rsidRPr="00846794">
        <w:rPr>
          <w:rFonts w:ascii="Franklin Gothic Medium" w:hAnsi="Franklin Gothic Medium"/>
          <w:color w:val="000000"/>
          <w:spacing w:val="27"/>
        </w:rPr>
        <w:t xml:space="preserve"> </w:t>
      </w:r>
      <w:r w:rsidRPr="00846794">
        <w:rPr>
          <w:rFonts w:ascii="Franklin Gothic Medium" w:hAnsi="Franklin Gothic Medium"/>
          <w:color w:val="000000"/>
        </w:rPr>
        <w:t>of</w:t>
      </w:r>
      <w:r w:rsidRPr="00846794">
        <w:rPr>
          <w:rFonts w:ascii="Franklin Gothic Medium" w:hAnsi="Franklin Gothic Medium"/>
          <w:color w:val="000000"/>
          <w:spacing w:val="29"/>
        </w:rPr>
        <w:t xml:space="preserve"> </w:t>
      </w:r>
      <w:r w:rsidRPr="00846794">
        <w:rPr>
          <w:rFonts w:ascii="Franklin Gothic Medium" w:hAnsi="Franklin Gothic Medium"/>
          <w:color w:val="000000"/>
        </w:rPr>
        <w:t>the</w:t>
      </w:r>
      <w:r w:rsidRPr="00846794">
        <w:rPr>
          <w:rFonts w:ascii="Franklin Gothic Medium" w:hAnsi="Franklin Gothic Medium"/>
          <w:color w:val="000000"/>
          <w:spacing w:val="27"/>
        </w:rPr>
        <w:t xml:space="preserve"> </w:t>
      </w:r>
      <w:r w:rsidRPr="00846794">
        <w:rPr>
          <w:rFonts w:ascii="Franklin Gothic Medium" w:hAnsi="Franklin Gothic Medium"/>
          <w:color w:val="000000"/>
        </w:rPr>
        <w:t>Sub-</w:t>
      </w:r>
      <w:r w:rsidRPr="00846794">
        <w:rPr>
          <w:rFonts w:ascii="Franklin Gothic Medium" w:hAnsi="Franklin Gothic Medium"/>
          <w:color w:val="000000"/>
          <w:spacing w:val="-4"/>
        </w:rPr>
        <w:t>F</w:t>
      </w:r>
      <w:r w:rsidRPr="00846794">
        <w:rPr>
          <w:rFonts w:ascii="Franklin Gothic Medium" w:hAnsi="Franklin Gothic Medium"/>
          <w:color w:val="000000"/>
        </w:rPr>
        <w:t>und</w:t>
      </w:r>
      <w:r w:rsidRPr="00846794">
        <w:rPr>
          <w:rStyle w:val="DeltaViewInsertion"/>
          <w:rFonts w:ascii="Franklin Gothic Medium" w:hAnsi="Franklin Gothic Medium"/>
          <w:color w:val="auto"/>
          <w:w w:val="0"/>
          <w:szCs w:val="12"/>
          <w:u w:val="none"/>
        </w:rPr>
        <w:t xml:space="preserve"> </w:t>
      </w:r>
      <w:bookmarkStart w:id="81" w:name="_DV_C175"/>
      <w:r w:rsidRPr="00846794">
        <w:rPr>
          <w:rStyle w:val="DeltaViewInsertion"/>
          <w:rFonts w:ascii="Franklin Gothic Medium" w:hAnsi="Franklin Gothic Medium"/>
          <w:color w:val="auto"/>
          <w:w w:val="0"/>
          <w:szCs w:val="12"/>
          <w:u w:val="none"/>
        </w:rPr>
        <w:t>may be affected unfavourably by fluctuations in the exchange rates between these currencies and the base currency and by changes in exchange rate controls</w:t>
      </w:r>
      <w:bookmarkEnd w:id="81"/>
      <w:r w:rsidRPr="00846794">
        <w:rPr>
          <w:rFonts w:ascii="Franklin Gothic Medium" w:hAnsi="Franklin Gothic Medium"/>
          <w:color w:val="000000"/>
        </w:rPr>
        <w:t>.</w:t>
      </w:r>
    </w:p>
    <w:p w14:paraId="0B15669B" w14:textId="77777777" w:rsidR="00806CC0" w:rsidRPr="00846794" w:rsidRDefault="00806CC0" w:rsidP="00806CC0">
      <w:pPr>
        <w:pStyle w:val="BodyText"/>
        <w:ind w:left="284"/>
        <w:jc w:val="both"/>
        <w:rPr>
          <w:rFonts w:ascii="Franklin Gothic Medium" w:hAnsi="Franklin Gothic Medium"/>
          <w:bCs/>
          <w:color w:val="000000"/>
          <w:w w:val="105"/>
        </w:rPr>
      </w:pPr>
      <w:bookmarkStart w:id="82" w:name="_DV_C33"/>
    </w:p>
    <w:p w14:paraId="4F0E09CC" w14:textId="72576D93" w:rsidR="00806CC0" w:rsidRPr="00C97F2A" w:rsidRDefault="006F084B" w:rsidP="00806CC0">
      <w:pPr>
        <w:pStyle w:val="BodyText"/>
        <w:numPr>
          <w:ilvl w:val="0"/>
          <w:numId w:val="8"/>
        </w:numPr>
        <w:ind w:left="284" w:hanging="284"/>
        <w:jc w:val="both"/>
        <w:rPr>
          <w:rFonts w:ascii="Franklin Gothic Medium" w:hAnsi="Franklin Gothic Medium"/>
          <w:bCs/>
          <w:color w:val="000000"/>
          <w:w w:val="105"/>
          <w:lang w:val="en-GB"/>
        </w:rPr>
      </w:pPr>
      <w:r w:rsidRPr="00E25D64">
        <w:rPr>
          <w:rFonts w:ascii="Franklin Gothic Medium" w:hAnsi="Franklin Gothic Medium"/>
          <w:b/>
          <w:bCs/>
          <w:color w:val="000000"/>
          <w:w w:val="105"/>
        </w:rPr>
        <w:t xml:space="preserve">ESG risk: </w:t>
      </w:r>
      <w:r w:rsidRPr="00E25D64">
        <w:rPr>
          <w:rFonts w:ascii="Franklin Gothic Medium" w:hAnsi="Franklin Gothic Medium"/>
          <w:color w:val="000000"/>
          <w:w w:val="105"/>
          <w:lang w:val="en-GB"/>
        </w:rPr>
        <w:t>Applying ESG and sustainability criteria to the investment process may exclude securities of certain issuers for non-investment reasons and therefore some m</w:t>
      </w:r>
      <w:r w:rsidRPr="00E81782">
        <w:rPr>
          <w:rFonts w:ascii="Franklin Gothic Medium" w:hAnsi="Franklin Gothic Medium"/>
          <w:color w:val="000000"/>
          <w:w w:val="105"/>
          <w:lang w:val="en-GB"/>
        </w:rPr>
        <w:t xml:space="preserve">arket opportunities available to funds that do not use ESG or sustainability criteria may be unavailable for the Sub-Fund, and the Sub-Fund's performance may at times be </w:t>
      </w:r>
      <w:r w:rsidRPr="00E81782">
        <w:rPr>
          <w:rFonts w:ascii="Franklin Gothic Medium" w:hAnsi="Franklin Gothic Medium"/>
          <w:color w:val="000000"/>
          <w:w w:val="105"/>
          <w:lang w:val="en-GB"/>
        </w:rPr>
        <w:t xml:space="preserve">better or worse than the performance of relatable funds that </w:t>
      </w:r>
      <w:r w:rsidRPr="00E25D64">
        <w:rPr>
          <w:rFonts w:ascii="Franklin Gothic Medium" w:hAnsi="Franklin Gothic Medium"/>
          <w:color w:val="000000"/>
          <w:w w:val="105"/>
          <w:lang w:val="en-GB"/>
        </w:rPr>
        <w:t xml:space="preserve">do not use ESG or sustainability criteria.  The selection of assets may in part rely on </w:t>
      </w:r>
      <w:r w:rsidR="00462025" w:rsidRPr="00E25D64">
        <w:rPr>
          <w:rFonts w:ascii="Franklin Gothic Medium" w:hAnsi="Franklin Gothic Medium"/>
          <w:color w:val="000000"/>
          <w:w w:val="105"/>
          <w:lang w:val="en-GB"/>
        </w:rPr>
        <w:t>AXA I</w:t>
      </w:r>
      <w:r w:rsidR="00533D0A">
        <w:rPr>
          <w:rFonts w:ascii="Franklin Gothic Medium" w:hAnsi="Franklin Gothic Medium"/>
          <w:color w:val="000000"/>
          <w:w w:val="105"/>
          <w:lang w:val="en-GB"/>
        </w:rPr>
        <w:t xml:space="preserve">nvestment </w:t>
      </w:r>
      <w:r w:rsidR="00462025" w:rsidRPr="00E25D64">
        <w:rPr>
          <w:rFonts w:ascii="Franklin Gothic Medium" w:hAnsi="Franklin Gothic Medium"/>
          <w:color w:val="000000"/>
          <w:w w:val="105"/>
          <w:lang w:val="en-GB"/>
        </w:rPr>
        <w:t>M</w:t>
      </w:r>
      <w:r w:rsidR="00533D0A">
        <w:rPr>
          <w:rFonts w:ascii="Franklin Gothic Medium" w:hAnsi="Franklin Gothic Medium"/>
          <w:color w:val="000000"/>
          <w:w w:val="105"/>
          <w:lang w:val="en-GB"/>
        </w:rPr>
        <w:t>anagers</w:t>
      </w:r>
      <w:r w:rsidR="00462025" w:rsidRPr="00E25D64">
        <w:rPr>
          <w:rFonts w:ascii="Franklin Gothic Medium" w:hAnsi="Franklin Gothic Medium"/>
          <w:color w:val="000000"/>
          <w:w w:val="105"/>
          <w:lang w:val="en-GB"/>
        </w:rPr>
        <w:t>’</w:t>
      </w:r>
      <w:r w:rsidRPr="00E25D64">
        <w:rPr>
          <w:rFonts w:ascii="Franklin Gothic Medium" w:hAnsi="Franklin Gothic Medium"/>
          <w:color w:val="000000"/>
          <w:w w:val="105"/>
          <w:lang w:val="en-GB"/>
        </w:rPr>
        <w:t xml:space="preserve"> ESG scoring </w:t>
      </w:r>
      <w:r w:rsidR="00462025" w:rsidRPr="00E25D64">
        <w:rPr>
          <w:rFonts w:ascii="Franklin Gothic Medium" w:hAnsi="Franklin Gothic Medium"/>
          <w:color w:val="000000"/>
          <w:w w:val="105"/>
          <w:lang w:val="en-GB"/>
        </w:rPr>
        <w:t xml:space="preserve">methodology </w:t>
      </w:r>
      <w:r w:rsidRPr="00E25D64">
        <w:rPr>
          <w:rFonts w:ascii="Franklin Gothic Medium" w:hAnsi="Franklin Gothic Medium"/>
          <w:color w:val="000000"/>
          <w:w w:val="105"/>
          <w:lang w:val="en-GB"/>
        </w:rPr>
        <w:t xml:space="preserve">or ban lists that rely partially on third party data </w:t>
      </w:r>
      <w:r w:rsidRPr="002C17BA">
        <w:rPr>
          <w:rFonts w:ascii="Franklin Gothic Medium" w:hAnsi="Franklin Gothic Medium"/>
          <w:color w:val="000000"/>
          <w:w w:val="105"/>
          <w:lang w:val="en-GB"/>
        </w:rPr>
        <w:t>which may be subjective, incomplete, inaccurate or unavailable.</w:t>
      </w:r>
      <w:r w:rsidRPr="00E25D64">
        <w:rPr>
          <w:rFonts w:ascii="Franklin Gothic Medium" w:hAnsi="Franklin Gothic Medium"/>
          <w:color w:val="000000"/>
          <w:w w:val="105"/>
          <w:lang w:val="en-GB"/>
        </w:rPr>
        <w:t xml:space="preserve"> </w:t>
      </w:r>
      <w:r w:rsidR="00462025" w:rsidRPr="00E25D64">
        <w:rPr>
          <w:rFonts w:ascii="Franklin Gothic Medium" w:eastAsia="MS Mincho" w:hAnsi="Franklin Gothic Medium"/>
          <w:color w:val="000000"/>
          <w:w w:val="105"/>
          <w:szCs w:val="10"/>
          <w:lang w:val="en-GB"/>
        </w:rPr>
        <w:t>The selection of securities may involve the Investment Manager’s subjective judgement, and t</w:t>
      </w:r>
      <w:r w:rsidRPr="00E81782">
        <w:rPr>
          <w:rFonts w:ascii="Franklin Gothic Medium" w:hAnsi="Franklin Gothic Medium"/>
          <w:color w:val="000000"/>
          <w:w w:val="105"/>
          <w:lang w:val="en-GB"/>
        </w:rPr>
        <w:t xml:space="preserve">here is a lack of common or harmonised definitions and labels integrating ESG and sustainability criteria at </w:t>
      </w:r>
      <w:r w:rsidR="008D1EAC" w:rsidRPr="00D748DF">
        <w:rPr>
          <w:rFonts w:ascii="Franklin Gothic Medium" w:hAnsi="Franklin Gothic Medium"/>
          <w:color w:val="000000"/>
          <w:w w:val="105"/>
          <w:lang w:val="en-GB"/>
        </w:rPr>
        <w:t xml:space="preserve">the </w:t>
      </w:r>
      <w:r w:rsidRPr="00D748DF">
        <w:rPr>
          <w:rFonts w:ascii="Franklin Gothic Medium" w:hAnsi="Franklin Gothic Medium"/>
          <w:color w:val="000000"/>
          <w:w w:val="105"/>
          <w:lang w:val="en-GB"/>
        </w:rPr>
        <w:t>European Union level</w:t>
      </w:r>
      <w:r w:rsidRPr="00E25D64">
        <w:rPr>
          <w:rFonts w:ascii="Franklin Gothic Medium" w:hAnsi="Franklin Gothic Medium"/>
          <w:color w:val="000000"/>
          <w:w w:val="105"/>
          <w:lang w:val="en-GB"/>
        </w:rPr>
        <w:t xml:space="preserve">. </w:t>
      </w:r>
      <w:r w:rsidR="00173A61" w:rsidRPr="00E25D64">
        <w:rPr>
          <w:rFonts w:ascii="Franklin Gothic Medium" w:hAnsi="Franklin Gothic Medium"/>
          <w:color w:val="000000"/>
          <w:w w:val="105"/>
        </w:rPr>
        <w:t xml:space="preserve">As a result, there is a risk that the Investment Manager may incorrectly assess a security or issuer. </w:t>
      </w:r>
      <w:r w:rsidRPr="002C17BA">
        <w:rPr>
          <w:rFonts w:ascii="Franklin Gothic Medium" w:hAnsi="Franklin Gothic Medium"/>
          <w:color w:val="000000"/>
          <w:w w:val="105"/>
          <w:lang w:val="en-GB"/>
        </w:rPr>
        <w:t xml:space="preserve">Besides, the securities held by the Sub-Fund may be subject to style drift which no longer meets the </w:t>
      </w:r>
      <w:r w:rsidR="008330C6">
        <w:rPr>
          <w:rFonts w:ascii="Franklin Gothic Medium" w:hAnsi="Franklin Gothic Medium"/>
          <w:color w:val="000000"/>
          <w:w w:val="105"/>
          <w:lang w:val="en-GB"/>
        </w:rPr>
        <w:t xml:space="preserve">ESG or </w:t>
      </w:r>
      <w:r w:rsidRPr="002C17BA">
        <w:rPr>
          <w:rFonts w:ascii="Franklin Gothic Medium" w:hAnsi="Franklin Gothic Medium"/>
          <w:color w:val="000000"/>
          <w:w w:val="105"/>
          <w:lang w:val="en-GB"/>
        </w:rPr>
        <w:t xml:space="preserve">sustainability criteria for investment. The Investment Manager may have to sell such security held by the Sub-Fund </w:t>
      </w:r>
      <w:r w:rsidR="001C59C5" w:rsidRPr="002C17BA">
        <w:rPr>
          <w:rFonts w:ascii="Franklin Gothic Medium" w:hAnsi="Franklin Gothic Medium"/>
          <w:color w:val="000000"/>
          <w:w w:val="105"/>
          <w:lang w:val="en-GB"/>
        </w:rPr>
        <w:t>which could incur transaction costs within the Sub-Fund</w:t>
      </w:r>
      <w:r w:rsidRPr="002C17BA">
        <w:rPr>
          <w:rFonts w:ascii="Franklin Gothic Medium" w:hAnsi="Franklin Gothic Medium"/>
          <w:color w:val="000000"/>
          <w:w w:val="105"/>
          <w:lang w:val="en-GB"/>
        </w:rPr>
        <w:t>.</w:t>
      </w:r>
      <w:r w:rsidRPr="00E25D64">
        <w:rPr>
          <w:rFonts w:ascii="Franklin Gothic Medium" w:hAnsi="Franklin Gothic Medium"/>
          <w:color w:val="000000"/>
          <w:w w:val="105"/>
          <w:lang w:val="en-GB"/>
        </w:rPr>
        <w:t xml:space="preserve"> </w:t>
      </w:r>
    </w:p>
    <w:p w14:paraId="7FAA93DB" w14:textId="77777777" w:rsidR="00751DD7" w:rsidRPr="00832870" w:rsidRDefault="00751DD7" w:rsidP="00BC23CE">
      <w:pPr>
        <w:pStyle w:val="BodyText"/>
        <w:ind w:left="0"/>
        <w:jc w:val="both"/>
        <w:rPr>
          <w:rFonts w:ascii="Franklin Gothic Medium" w:hAnsi="Franklin Gothic Medium"/>
          <w:bCs/>
          <w:color w:val="000000"/>
          <w:w w:val="105"/>
          <w:lang w:val="en-GB"/>
        </w:rPr>
      </w:pPr>
    </w:p>
    <w:p w14:paraId="0B7E156D" w14:textId="56BCDF9F" w:rsidR="008D05B8" w:rsidRPr="00BC23CE" w:rsidRDefault="006F084B" w:rsidP="00BC23CE">
      <w:pPr>
        <w:pStyle w:val="BodyText"/>
        <w:numPr>
          <w:ilvl w:val="0"/>
          <w:numId w:val="8"/>
        </w:numPr>
        <w:ind w:left="284" w:hanging="284"/>
        <w:jc w:val="both"/>
        <w:rPr>
          <w:rFonts w:ascii="Franklin Gothic Medium" w:hAnsi="Franklin Gothic Medium"/>
          <w:bCs/>
          <w:color w:val="000000"/>
          <w:w w:val="105"/>
          <w:lang w:val="en-GB"/>
        </w:rPr>
      </w:pPr>
      <w:r w:rsidRPr="00C97F2A">
        <w:rPr>
          <w:rFonts w:ascii="Franklin Gothic Medium" w:hAnsi="Franklin Gothic Medium"/>
          <w:b/>
          <w:bCs/>
          <w:color w:val="000000"/>
          <w:spacing w:val="-5"/>
          <w:w w:val="105"/>
        </w:rPr>
        <w:t>Distribution out of /</w:t>
      </w:r>
      <w:r w:rsidR="003D3372" w:rsidRPr="00C97F2A">
        <w:rPr>
          <w:rFonts w:ascii="Franklin Gothic Medium" w:hAnsi="Franklin Gothic Medium"/>
          <w:b/>
          <w:bCs/>
          <w:color w:val="000000"/>
          <w:spacing w:val="-5"/>
          <w:w w:val="105"/>
        </w:rPr>
        <w:t xml:space="preserve"> </w:t>
      </w:r>
      <w:r w:rsidRPr="00560760">
        <w:rPr>
          <w:rFonts w:ascii="Franklin Gothic Medium" w:hAnsi="Franklin Gothic Medium"/>
          <w:b/>
          <w:bCs/>
          <w:color w:val="000000"/>
          <w:spacing w:val="-5"/>
          <w:w w:val="105"/>
        </w:rPr>
        <w:t>effectively out of capital risks:</w:t>
      </w:r>
      <w:r w:rsidRPr="00560760">
        <w:rPr>
          <w:rFonts w:ascii="Franklin Gothic Medium" w:hAnsi="Franklin Gothic Medium"/>
          <w:bCs/>
          <w:color w:val="000000"/>
          <w:spacing w:val="-5"/>
          <w:w w:val="105"/>
        </w:rPr>
        <w:t xml:space="preserve"> For distributin</w:t>
      </w:r>
      <w:r w:rsidR="00DD3903" w:rsidRPr="00560760">
        <w:rPr>
          <w:rFonts w:ascii="Franklin Gothic Medium" w:hAnsi="Franklin Gothic Medium"/>
          <w:bCs/>
          <w:color w:val="000000"/>
          <w:spacing w:val="-5"/>
          <w:w w:val="105"/>
        </w:rPr>
        <w:t>g</w:t>
      </w:r>
      <w:r w:rsidRPr="00CD45F2">
        <w:rPr>
          <w:rFonts w:ascii="Franklin Gothic Medium" w:hAnsi="Franklin Gothic Medium"/>
          <w:bCs/>
          <w:color w:val="000000"/>
          <w:spacing w:val="-5"/>
          <w:w w:val="105"/>
        </w:rPr>
        <w:t xml:space="preserve"> shares</w:t>
      </w:r>
      <w:r w:rsidR="00DD3903" w:rsidRPr="00B553E7">
        <w:rPr>
          <w:rFonts w:ascii="Franklin Gothic Medium" w:hAnsi="Franklin Gothic Medium"/>
          <w:bCs/>
          <w:color w:val="000000"/>
          <w:spacing w:val="-5"/>
          <w:w w:val="105"/>
        </w:rPr>
        <w:t xml:space="preserve"> </w:t>
      </w:r>
      <w:r w:rsidR="00DD3903" w:rsidRPr="00B553E7">
        <w:rPr>
          <w:rFonts w:ascii="Franklin Gothic Medium" w:hAnsi="Franklin Gothic Medium"/>
          <w:color w:val="000000"/>
          <w:w w:val="105"/>
        </w:rPr>
        <w:t>with share class identifier “st”</w:t>
      </w:r>
      <w:r w:rsidRPr="00B553E7">
        <w:rPr>
          <w:rFonts w:ascii="Franklin Gothic Medium" w:hAnsi="Franklin Gothic Medium"/>
          <w:bCs/>
          <w:color w:val="000000"/>
          <w:spacing w:val="-5"/>
          <w:w w:val="105"/>
        </w:rPr>
        <w:t xml:space="preserve">, investors should be aware that dividends may be paid directly or effectively out of the Sub-Fund's capital at the </w:t>
      </w:r>
      <w:r w:rsidR="00DD3903" w:rsidRPr="001A5989">
        <w:rPr>
          <w:rFonts w:ascii="Franklin Gothic Medium" w:hAnsi="Franklin Gothic Medium"/>
        </w:rPr>
        <w:t>Board of Directors</w:t>
      </w:r>
      <w:r w:rsidRPr="001A5989">
        <w:rPr>
          <w:rFonts w:ascii="Franklin Gothic Medium" w:hAnsi="Franklin Gothic Medium"/>
          <w:bCs/>
          <w:color w:val="000000"/>
          <w:spacing w:val="-5"/>
          <w:w w:val="105"/>
        </w:rPr>
        <w:t xml:space="preserve">' discretion. This may result in an immediate decrease in the net asset value per share of the </w:t>
      </w:r>
      <w:r w:rsidR="00B92481" w:rsidRPr="00632DC0">
        <w:rPr>
          <w:rFonts w:ascii="Franklin Gothic Medium" w:hAnsi="Franklin Gothic Medium"/>
          <w:bCs/>
          <w:color w:val="000000"/>
          <w:spacing w:val="-5"/>
          <w:w w:val="105"/>
        </w:rPr>
        <w:t xml:space="preserve">distributing </w:t>
      </w:r>
      <w:r w:rsidRPr="00632DC0">
        <w:rPr>
          <w:rFonts w:ascii="Franklin Gothic Medium" w:hAnsi="Franklin Gothic Medium"/>
          <w:bCs/>
          <w:color w:val="000000"/>
          <w:spacing w:val="-5"/>
          <w:w w:val="105"/>
        </w:rPr>
        <w:t>shares. Payment of distribution out of the Sub-Fund's capital amounts to a return or withdrawal of part of an</w:t>
      </w:r>
      <w:r w:rsidRPr="00632DC0">
        <w:rPr>
          <w:rFonts w:ascii="Franklin Gothic Medium" w:hAnsi="Franklin Gothic Medium"/>
          <w:color w:val="000000"/>
          <w:w w:val="105"/>
        </w:rPr>
        <w:t xml:space="preserve"> investor's original investment or from any capital gains attributable to that original investment, which may further decrease the net asset value per share and </w:t>
      </w:r>
      <w:r w:rsidRPr="008E79A2">
        <w:rPr>
          <w:rFonts w:ascii="Franklin Gothic Medium" w:hAnsi="Franklin Gothic Medium"/>
          <w:color w:val="000000"/>
          <w:w w:val="105"/>
        </w:rPr>
        <w:t xml:space="preserve">may also reduce the capital available for the Sub-Fund for future investment and capital growth. </w:t>
      </w:r>
      <w:bookmarkEnd w:id="82"/>
    </w:p>
    <w:p w14:paraId="7B8B4F66" w14:textId="77777777" w:rsidR="008C03B4" w:rsidRDefault="008C03B4" w:rsidP="00806CC0">
      <w:pPr>
        <w:pStyle w:val="Heading1"/>
        <w:tabs>
          <w:tab w:val="left" w:pos="4253"/>
        </w:tabs>
        <w:spacing w:before="70"/>
        <w:ind w:right="921"/>
        <w:jc w:val="both"/>
        <w:rPr>
          <w:rFonts w:ascii="Franklin Gothic Medium" w:hAnsi="Franklin Gothic Medium"/>
          <w:color w:val="646D7C"/>
          <w:w w:val="105"/>
          <w:sz w:val="18"/>
          <w:szCs w:val="18"/>
          <w:lang w:val="en-US"/>
        </w:rPr>
        <w:sectPr w:rsidR="008C03B4" w:rsidSect="008C03B4">
          <w:footerReference w:type="even" r:id="rId19"/>
          <w:footerReference w:type="default" r:id="rId20"/>
          <w:footerReference w:type="first" r:id="rId21"/>
          <w:type w:val="continuous"/>
          <w:pgSz w:w="11906" w:h="16838" w:code="9"/>
          <w:pgMar w:top="1134" w:right="567" w:bottom="567" w:left="567" w:header="369" w:footer="851" w:gutter="0"/>
          <w:cols w:num="2" w:space="708"/>
          <w:docGrid w:linePitch="360"/>
        </w:sectPr>
      </w:pPr>
    </w:p>
    <w:p w14:paraId="6E45270B" w14:textId="60D8E30D" w:rsidR="00FD5E0A" w:rsidRDefault="006F084B" w:rsidP="00806CC0">
      <w:pPr>
        <w:pStyle w:val="Heading1"/>
        <w:tabs>
          <w:tab w:val="left" w:pos="4253"/>
        </w:tabs>
        <w:spacing w:before="70"/>
        <w:ind w:right="921"/>
        <w:jc w:val="both"/>
        <w:rPr>
          <w:rFonts w:ascii="Franklin Gothic Medium" w:hAnsi="Franklin Gothic Medium"/>
          <w:color w:val="646D7C"/>
          <w:w w:val="105"/>
          <w:sz w:val="18"/>
          <w:szCs w:val="18"/>
          <w:lang w:val="en-US"/>
        </w:rPr>
      </w:pPr>
      <w:r>
        <w:rPr>
          <w:rFonts w:ascii="Franklin Gothic Medium" w:hAnsi="Franklin Gothic Medium"/>
          <w:noProof/>
          <w:lang w:val="en-AU" w:eastAsia="zh-CN"/>
        </w:rPr>
        <mc:AlternateContent>
          <mc:Choice Requires="wpg">
            <w:drawing>
              <wp:anchor distT="0" distB="0" distL="114300" distR="114300" simplePos="0" relativeHeight="251686912" behindDoc="1" locked="0" layoutInCell="1" allowOverlap="1">
                <wp:simplePos x="0" y="0"/>
                <wp:positionH relativeFrom="margin">
                  <wp:posOffset>12700</wp:posOffset>
                </wp:positionH>
                <wp:positionV relativeFrom="paragraph">
                  <wp:posOffset>88688</wp:posOffset>
                </wp:positionV>
                <wp:extent cx="6983730" cy="1270"/>
                <wp:effectExtent l="0" t="0" r="26670" b="17780"/>
                <wp:wrapNone/>
                <wp:docPr id="53"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55" name="Freeform 591"/>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7" style="width:549.9pt;height:0.1pt;margin-top:7pt;margin-left:1pt;mso-position-horizontal-relative:margin;position:absolute;z-index:-251628544" coordorigin="454,-20" coordsize="10998,2">
                <v:shape id="Freeform 591" o:spid="_x0000_s1038" style="width:10998;height:2;left:454;mso-wrap-style:square;position:absolute;top:-20;visibility:visible;v-text-anchor:top" coordsize="10998,2" path="m,l10998,e" filled="f" strokecolor="#465a75" strokeweight="0.6pt">
                  <v:path arrowok="t" textboxrect="0,0,10998,2"/>
                </v:shape>
                <w10:wrap anchorx="margin"/>
              </v:group>
            </w:pict>
          </mc:Fallback>
        </mc:AlternateContent>
      </w:r>
    </w:p>
    <w:p w14:paraId="10BC2C85" w14:textId="341CB8CA" w:rsidR="00806CC0" w:rsidRDefault="006F084B" w:rsidP="00806CC0">
      <w:pPr>
        <w:pStyle w:val="Heading1"/>
        <w:tabs>
          <w:tab w:val="left" w:pos="4253"/>
        </w:tabs>
        <w:spacing w:before="70"/>
        <w:ind w:right="921"/>
        <w:jc w:val="both"/>
        <w:rPr>
          <w:noProof/>
          <w:lang w:val="en-AU" w:eastAsia="zh-CN"/>
        </w:rPr>
      </w:pPr>
      <w:r w:rsidRPr="00B428DD">
        <w:rPr>
          <w:rFonts w:ascii="Franklin Gothic Medium" w:hAnsi="Franklin Gothic Medium"/>
          <w:color w:val="646D7C"/>
          <w:w w:val="105"/>
          <w:sz w:val="18"/>
          <w:szCs w:val="18"/>
          <w:lang w:val="en-US"/>
        </w:rPr>
        <w:t xml:space="preserve">How </w:t>
      </w:r>
      <w:r>
        <w:rPr>
          <w:rFonts w:ascii="Franklin Gothic Medium" w:hAnsi="Franklin Gothic Medium"/>
          <w:color w:val="646D7C"/>
          <w:w w:val="105"/>
          <w:sz w:val="18"/>
          <w:szCs w:val="18"/>
          <w:lang w:val="en-US"/>
        </w:rPr>
        <w:t>has</w:t>
      </w:r>
      <w:r w:rsidRPr="00B428DD">
        <w:rPr>
          <w:rFonts w:ascii="Franklin Gothic Medium" w:hAnsi="Franklin Gothic Medium"/>
          <w:color w:val="646D7C"/>
          <w:w w:val="105"/>
          <w:sz w:val="18"/>
          <w:szCs w:val="18"/>
          <w:lang w:val="en-US"/>
        </w:rPr>
        <w:t xml:space="preserve"> the Sub-Fund performed?</w:t>
      </w:r>
      <w:r w:rsidRPr="0090511C">
        <w:rPr>
          <w:noProof/>
          <w:lang w:val="en-AU" w:eastAsia="zh-CN"/>
        </w:rPr>
        <w:t xml:space="preserve"> </w:t>
      </w:r>
    </w:p>
    <w:p w14:paraId="144C2EA1" w14:textId="2B8516E7" w:rsidR="004F1203" w:rsidRPr="009C4F8D" w:rsidRDefault="006F084B" w:rsidP="003C0F59">
      <w:pPr>
        <w:rPr>
          <w:rFonts w:ascii="Franklin Gothic Medium" w:eastAsia="Times New Roman" w:hAnsi="Franklin Gothic Medium"/>
          <w:color w:val="000000"/>
          <w:w w:val="105"/>
          <w:sz w:val="18"/>
          <w:szCs w:val="18"/>
          <w:lang w:val="en-US" w:eastAsia="en-US"/>
        </w:rPr>
      </w:pPr>
      <w:r>
        <w:rPr>
          <w:noProof/>
          <w:lang w:val="en-AU" w:eastAsia="zh-CN"/>
        </w:rPr>
        <mc:AlternateContent>
          <mc:Choice Requires="wps">
            <w:drawing>
              <wp:anchor distT="45720" distB="45720" distL="114300" distR="114300" simplePos="0" relativeHeight="251691008" behindDoc="0" locked="0" layoutInCell="1" allowOverlap="1">
                <wp:simplePos x="0" y="0"/>
                <wp:positionH relativeFrom="column">
                  <wp:posOffset>-80645</wp:posOffset>
                </wp:positionH>
                <wp:positionV relativeFrom="paragraph">
                  <wp:posOffset>850900</wp:posOffset>
                </wp:positionV>
                <wp:extent cx="198755" cy="2349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 cy="234950"/>
                        </a:xfrm>
                        <a:prstGeom prst="rect">
                          <a:avLst/>
                        </a:prstGeom>
                        <a:solidFill>
                          <a:srgbClr val="FFFFFF"/>
                        </a:solidFill>
                        <a:ln w="9525">
                          <a:noFill/>
                          <a:miter lim="800000"/>
                          <a:headEnd/>
                          <a:tailEnd/>
                        </a:ln>
                      </wps:spPr>
                      <wps:txbx>
                        <w:txbxContent>
                          <w:p w14:paraId="46DB8621" w14:textId="77777777" w:rsidR="001A260B" w:rsidRPr="003F618F" w:rsidRDefault="006F084B" w:rsidP="001A260B">
                            <w:pPr>
                              <w:rPr>
                                <w:rFonts w:ascii="Arial" w:hAnsi="Arial" w:cs="Arial"/>
                                <w:sz w:val="16"/>
                                <w:szCs w:val="16"/>
                              </w:rPr>
                            </w:pPr>
                            <w:r w:rsidRPr="003F618F">
                              <w:rPr>
                                <w:rFonts w:ascii="Arial" w:hAnsi="Arial" w:cs="Arial"/>
                                <w:sz w:val="16"/>
                                <w:szCs w:val="16"/>
                              </w:rPr>
                              <w:t>%</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5pt;margin-top:67pt;width:15.65pt;height:18.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" stroked="f">
                <v:textbox>
                  <w:txbxContent>
                    <w:p w14:paraId="46DB8621" w14:textId="77777777" w:rsidR="001A260B" w:rsidRPr="003F618F" w:rsidRDefault="006F084B" w:rsidP="001A260B">
                      <w:pPr>
                        <w:rPr>
                          <w:rFonts w:ascii="Arial" w:hAnsi="Arial" w:cs="Arial"/>
                          <w:sz w:val="16"/>
                          <w:szCs w:val="16"/>
                        </w:rPr>
                      </w:pPr>
                      <w:r w:rsidRPr="003F618F">
                        <w:rPr>
                          <w:rFonts w:ascii="Arial" w:hAnsi="Arial" w:cs="Arial"/>
                          <w:sz w:val="16"/>
                          <w:szCs w:val="16"/>
                        </w:rPr>
                        <w:t>%</w:t>
                      </w:r>
                    </w:p>
                  </w:txbxContent>
                </v:textbox>
              </v:shape>
            </w:pict>
          </mc:Fallback>
        </mc:AlternateContent>
      </w:r>
      <w:r w:rsidR="004F1203">
        <w:rPr>
          <w:noProof/>
          <w:lang w:val="en-AU" w:eastAsia="zh-CN"/>
        </w:rPr>
        <w:drawing>
          <wp:inline distT="0" distB="0" distL="0" distR="0">
            <wp:extent cx="3487295" cy="21171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22552" name=""/>
                    <pic:cNvPicPr/>
                  </pic:nvPicPr>
                  <pic:blipFill>
                    <a:blip r:embed="rId22"/>
                    <a:stretch>
                      <a:fillRect/>
                    </a:stretch>
                  </pic:blipFill>
                  <pic:spPr>
                    <a:xfrm>
                      <a:off x="0" y="0"/>
                      <a:ext cx="3494784" cy="2121734"/>
                    </a:xfrm>
                    <a:prstGeom prst="rect">
                      <a:avLst/>
                    </a:prstGeom>
                  </pic:spPr>
                </pic:pic>
              </a:graphicData>
            </a:graphic>
          </wp:inline>
        </w:drawing>
      </w:r>
    </w:p>
    <w:p w14:paraId="65B99DC2" w14:textId="77777777" w:rsidR="00801F57" w:rsidRPr="003C0F59" w:rsidRDefault="00801F57" w:rsidP="003C0F59">
      <w:pPr>
        <w:rPr>
          <w:lang w:val="en-AU" w:eastAsia="zh-CN"/>
        </w:rPr>
      </w:pPr>
    </w:p>
    <w:p w14:paraId="13D1B980" w14:textId="6D85C31D" w:rsidR="00806CC0" w:rsidRDefault="006F084B" w:rsidP="00806CC0">
      <w:pPr>
        <w:pStyle w:val="BodyText"/>
        <w:ind w:left="284"/>
      </w:pPr>
      <w:r w:rsidRPr="00C61E23">
        <w:br w:type="column"/>
      </w:r>
    </w:p>
    <w:p w14:paraId="6A4F56A9" w14:textId="77777777" w:rsidR="003B7EDC" w:rsidRDefault="003B7EDC" w:rsidP="00BC23CE">
      <w:pPr>
        <w:pStyle w:val="BodyText"/>
        <w:ind w:left="0"/>
      </w:pPr>
    </w:p>
    <w:p w14:paraId="6AB993A2" w14:textId="77777777" w:rsidR="00806CC0" w:rsidRPr="00B428DD" w:rsidRDefault="006F084B" w:rsidP="00806CC0">
      <w:pPr>
        <w:pStyle w:val="BodyText"/>
        <w:numPr>
          <w:ilvl w:val="0"/>
          <w:numId w:val="11"/>
        </w:numPr>
        <w:ind w:left="284" w:hanging="284"/>
        <w:jc w:val="both"/>
        <w:rPr>
          <w:rFonts w:ascii="Franklin Gothic Medium" w:hAnsi="Franklin Gothic Medium"/>
          <w:color w:val="000000"/>
          <w:w w:val="105"/>
        </w:rPr>
      </w:pPr>
      <w:r>
        <w:rPr>
          <w:rFonts w:ascii="Franklin Gothic Medium" w:hAnsi="Franklin Gothic Medium"/>
          <w:color w:val="000000"/>
          <w:w w:val="105"/>
        </w:rPr>
        <w:t>Past performance information is not indicative of</w:t>
      </w:r>
      <w:r w:rsidRPr="00B428DD">
        <w:rPr>
          <w:rFonts w:ascii="Franklin Gothic Medium" w:hAnsi="Franklin Gothic Medium"/>
          <w:color w:val="000000"/>
          <w:w w:val="105"/>
        </w:rPr>
        <w:t xml:space="preserve"> future performance. Investors may not get back the full amount invested</w:t>
      </w:r>
      <w:r>
        <w:rPr>
          <w:rFonts w:ascii="Franklin Gothic Medium" w:hAnsi="Franklin Gothic Medium"/>
          <w:color w:val="000000"/>
          <w:w w:val="105"/>
        </w:rPr>
        <w:t>.</w:t>
      </w:r>
    </w:p>
    <w:p w14:paraId="6C619493" w14:textId="77777777" w:rsidR="00806CC0" w:rsidRPr="00B428DD" w:rsidRDefault="006F084B" w:rsidP="00806CC0">
      <w:pPr>
        <w:pStyle w:val="BodyText"/>
        <w:numPr>
          <w:ilvl w:val="0"/>
          <w:numId w:val="11"/>
        </w:numPr>
        <w:ind w:left="284" w:hanging="284"/>
        <w:jc w:val="both"/>
        <w:rPr>
          <w:rFonts w:ascii="Franklin Gothic Medium" w:hAnsi="Franklin Gothic Medium"/>
          <w:color w:val="000000"/>
          <w:w w:val="105"/>
        </w:rPr>
      </w:pPr>
      <w:r w:rsidRPr="00B428DD">
        <w:rPr>
          <w:rFonts w:ascii="Franklin Gothic Medium" w:hAnsi="Franklin Gothic Medium"/>
          <w:color w:val="000000"/>
          <w:w w:val="105"/>
        </w:rPr>
        <w:t>The computation basis of the performance is based on the calendar year end, NAV-to-NAV, with dividend reinvested.</w:t>
      </w:r>
    </w:p>
    <w:p w14:paraId="768DCCBA" w14:textId="6B320B03" w:rsidR="00806CC0" w:rsidRPr="006266FB" w:rsidRDefault="006F084B" w:rsidP="008B6237">
      <w:pPr>
        <w:pStyle w:val="BodyText"/>
        <w:numPr>
          <w:ilvl w:val="0"/>
          <w:numId w:val="11"/>
        </w:numPr>
        <w:ind w:left="284" w:hanging="284"/>
        <w:jc w:val="both"/>
        <w:rPr>
          <w:rFonts w:ascii="Franklin Gothic Medium" w:hAnsi="Franklin Gothic Medium"/>
          <w:color w:val="000000"/>
          <w:w w:val="105"/>
        </w:rPr>
      </w:pPr>
      <w:r w:rsidRPr="00B428DD">
        <w:rPr>
          <w:rFonts w:ascii="Franklin Gothic Medium" w:hAnsi="Franklin Gothic Medium"/>
          <w:color w:val="000000"/>
          <w:w w:val="105"/>
        </w:rPr>
        <w:t xml:space="preserve">These figures show by how much the share class has </w:t>
      </w:r>
      <w:r w:rsidRPr="002C26A1">
        <w:rPr>
          <w:rFonts w:ascii="Franklin Gothic Medium" w:hAnsi="Franklin Gothic Medium"/>
          <w:color w:val="000000"/>
          <w:w w:val="105"/>
        </w:rPr>
        <w:t xml:space="preserve">increased or decreased in value during the calendar year </w:t>
      </w:r>
      <w:r w:rsidR="002C26A1" w:rsidRPr="002C26A1">
        <w:rPr>
          <w:rStyle w:val="DeltaViewDeletion"/>
          <w:rFonts w:ascii="Franklin Gothic Medium" w:eastAsia="MS Mincho" w:hAnsi="Franklin Gothic Medium"/>
          <w:strike w:val="0"/>
          <w:color w:val="auto"/>
          <w:w w:val="105"/>
        </w:rPr>
        <w:t>being shown. Performance data has been calculated in USD</w:t>
      </w:r>
      <w:r w:rsidR="002C26A1" w:rsidRPr="002C26A1">
        <w:rPr>
          <w:rFonts w:ascii="Franklin Gothic Medium" w:hAnsi="Franklin Gothic Medium"/>
          <w:color w:val="000000"/>
          <w:w w:val="105"/>
        </w:rPr>
        <w:t xml:space="preserve"> </w:t>
      </w:r>
      <w:r w:rsidRPr="002C26A1">
        <w:rPr>
          <w:rFonts w:ascii="Franklin Gothic Medium" w:hAnsi="Franklin Gothic Medium"/>
          <w:color w:val="000000"/>
          <w:w w:val="105"/>
        </w:rPr>
        <w:t>including ongoing charges and excluding subscription fee a</w:t>
      </w:r>
      <w:r w:rsidRPr="006266FB">
        <w:rPr>
          <w:rFonts w:ascii="Franklin Gothic Medium" w:hAnsi="Franklin Gothic Medium"/>
          <w:color w:val="000000"/>
          <w:w w:val="105"/>
        </w:rPr>
        <w:t>nd redemption fee you might have to pay.</w:t>
      </w:r>
    </w:p>
    <w:p w14:paraId="5DAF3498" w14:textId="0D6CD0E5" w:rsidR="00C21B4F" w:rsidRPr="002B2E1F" w:rsidRDefault="006F084B" w:rsidP="00B30DE8">
      <w:pPr>
        <w:pStyle w:val="BodyText"/>
        <w:numPr>
          <w:ilvl w:val="0"/>
          <w:numId w:val="11"/>
        </w:numPr>
        <w:ind w:left="284" w:hanging="284"/>
        <w:jc w:val="both"/>
        <w:rPr>
          <w:rFonts w:ascii="Franklin Gothic Medium" w:hAnsi="Franklin Gothic Medium"/>
          <w:color w:val="000000"/>
          <w:w w:val="105"/>
        </w:rPr>
      </w:pPr>
      <w:r w:rsidRPr="001B200E">
        <w:rPr>
          <w:rFonts w:ascii="Franklin Gothic Medium" w:hAnsi="Franklin Gothic Medium"/>
          <w:color w:val="000000"/>
          <w:w w:val="105"/>
        </w:rPr>
        <w:t xml:space="preserve">The Investment Manager views Class A capitalisation (USD), being the retail share class denominated in the Sub-Fund's base currency, as the most appropriate representative share class. Your attention is drawn to the fact that such share class is denominated in the Sub-Fund's base currency and if you were to invest in a share class denominated in a different currency, the performance of this latter share </w:t>
      </w:r>
      <w:r w:rsidR="00E6240A" w:rsidRPr="003F618F">
        <w:rPr>
          <w:rFonts w:ascii="Franklin Gothic Medium" w:hAnsi="Franklin Gothic Medium"/>
          <w:color w:val="000000"/>
          <w:w w:val="105"/>
        </w:rPr>
        <w:t>class might differ due to fluctuation of the currency exchange rate.</w:t>
      </w:r>
      <w:r w:rsidR="001B200E" w:rsidRPr="001B200E">
        <w:t xml:space="preserve">  </w:t>
      </w:r>
    </w:p>
    <w:p w14:paraId="10CCB453" w14:textId="70EDD48C" w:rsidR="00806CC0" w:rsidRPr="001B200E" w:rsidRDefault="006F084B" w:rsidP="00B30DE8">
      <w:pPr>
        <w:pStyle w:val="BodyText"/>
        <w:numPr>
          <w:ilvl w:val="0"/>
          <w:numId w:val="11"/>
        </w:numPr>
        <w:ind w:left="284" w:hanging="284"/>
        <w:jc w:val="both"/>
        <w:rPr>
          <w:rFonts w:ascii="Franklin Gothic Medium" w:hAnsi="Franklin Gothic Medium"/>
          <w:color w:val="000000"/>
          <w:w w:val="105"/>
        </w:rPr>
      </w:pPr>
      <w:r w:rsidRPr="001B200E">
        <w:rPr>
          <w:rFonts w:ascii="Franklin Gothic Medium" w:hAnsi="Franklin Gothic Medium"/>
          <w:color w:val="000000"/>
          <w:w w:val="105"/>
        </w:rPr>
        <w:t>Sub-Fund launch date: 201</w:t>
      </w:r>
      <w:ins w:id="85" w:author="Author" w:date="2025-05-08T23:32:00Z">
        <w:r w:rsidR="00B44506">
          <w:rPr>
            <w:rFonts w:ascii="Franklin Gothic Medium" w:hAnsi="Franklin Gothic Medium"/>
            <w:color w:val="000000"/>
            <w:w w:val="105"/>
          </w:rPr>
          <w:t>3</w:t>
        </w:r>
      </w:ins>
      <w:del w:id="86" w:author="Author" w:date="2025-05-08T23:32:00Z">
        <w:r w:rsidRPr="001B200E" w:rsidDel="00B44506">
          <w:rPr>
            <w:rFonts w:ascii="Franklin Gothic Medium" w:hAnsi="Franklin Gothic Medium"/>
            <w:color w:val="000000"/>
            <w:w w:val="105"/>
          </w:rPr>
          <w:delText>2</w:delText>
        </w:r>
      </w:del>
    </w:p>
    <w:p w14:paraId="182E8E13" w14:textId="271300C4" w:rsidR="00806CC0" w:rsidRPr="0074019B" w:rsidRDefault="006F084B" w:rsidP="00806CC0">
      <w:pPr>
        <w:pStyle w:val="BodyText"/>
        <w:numPr>
          <w:ilvl w:val="0"/>
          <w:numId w:val="11"/>
        </w:numPr>
        <w:ind w:left="284" w:hanging="284"/>
        <w:rPr>
          <w:rFonts w:ascii="Franklin Gothic Medium" w:hAnsi="Franklin Gothic Medium"/>
          <w:color w:val="000000"/>
          <w:w w:val="105"/>
        </w:rPr>
      </w:pPr>
      <w:r w:rsidRPr="00B428DD">
        <w:rPr>
          <w:rFonts w:ascii="Franklin Gothic Medium" w:hAnsi="Franklin Gothic Medium"/>
          <w:color w:val="000000"/>
          <w:w w:val="105"/>
        </w:rPr>
        <w:t>Share Class A capitalisation (</w:t>
      </w:r>
      <w:r>
        <w:rPr>
          <w:rFonts w:ascii="Franklin Gothic Medium" w:hAnsi="Franklin Gothic Medium"/>
          <w:color w:val="000000"/>
          <w:w w:val="105"/>
        </w:rPr>
        <w:t>USD)</w:t>
      </w:r>
      <w:r w:rsidRPr="00B428DD">
        <w:rPr>
          <w:rFonts w:ascii="Franklin Gothic Medium" w:hAnsi="Franklin Gothic Medium"/>
          <w:color w:val="000000"/>
          <w:w w:val="105"/>
        </w:rPr>
        <w:t xml:space="preserve"> launch date: </w:t>
      </w:r>
      <w:r>
        <w:rPr>
          <w:rFonts w:ascii="Franklin Gothic Medium" w:hAnsi="Franklin Gothic Medium"/>
          <w:color w:val="000000"/>
          <w:w w:val="105"/>
        </w:rPr>
        <w:t>2012</w:t>
      </w:r>
    </w:p>
    <w:p w14:paraId="106CA916" w14:textId="77777777" w:rsidR="00806CC0" w:rsidRDefault="00806CC0" w:rsidP="00806CC0">
      <w:pPr>
        <w:pStyle w:val="BodyText"/>
        <w:spacing w:before="38"/>
        <w:ind w:left="0"/>
        <w:rPr>
          <w:rFonts w:ascii="Franklin Gothic Medium" w:hAnsi="Franklin Gothic Medium"/>
          <w:color w:val="000000"/>
        </w:rPr>
      </w:pPr>
    </w:p>
    <w:p w14:paraId="6DF7C7AE" w14:textId="2696C022" w:rsidR="00FD5E0A" w:rsidRPr="00B428DD" w:rsidRDefault="00FD5E0A" w:rsidP="00806CC0">
      <w:pPr>
        <w:pStyle w:val="BodyText"/>
        <w:spacing w:before="38"/>
        <w:ind w:left="0"/>
        <w:rPr>
          <w:rFonts w:ascii="Franklin Gothic Medium" w:hAnsi="Franklin Gothic Medium"/>
          <w:color w:val="000000"/>
        </w:rPr>
        <w:sectPr w:rsidR="00FD5E0A" w:rsidRPr="00B428DD" w:rsidSect="008C03B4">
          <w:type w:val="continuous"/>
          <w:pgSz w:w="11906" w:h="16838" w:code="9"/>
          <w:pgMar w:top="1134" w:right="567" w:bottom="567" w:left="567" w:header="369" w:footer="851" w:gutter="0"/>
          <w:cols w:num="2" w:space="708"/>
          <w:docGrid w:linePitch="360"/>
        </w:sectPr>
      </w:pPr>
    </w:p>
    <w:p w14:paraId="339F6BBD" w14:textId="3314EB65" w:rsidR="00806CC0" w:rsidRPr="00B428DD" w:rsidRDefault="006F084B" w:rsidP="00806CC0">
      <w:pPr>
        <w:pStyle w:val="Heading1"/>
        <w:tabs>
          <w:tab w:val="left" w:pos="4253"/>
        </w:tabs>
        <w:spacing w:before="60"/>
        <w:ind w:right="919"/>
        <w:jc w:val="both"/>
        <w:rPr>
          <w:rFonts w:ascii="Franklin Gothic Medium" w:hAnsi="Franklin Gothic Medium"/>
          <w:color w:val="646D7C"/>
          <w:w w:val="105"/>
          <w:sz w:val="18"/>
          <w:szCs w:val="18"/>
          <w:lang w:val="en-US"/>
        </w:rPr>
      </w:pPr>
      <w:r>
        <w:rPr>
          <w:rFonts w:ascii="Franklin Gothic Medium" w:hAnsi="Franklin Gothic Medium"/>
          <w:b w:val="0"/>
          <w:bCs w:val="0"/>
          <w:noProof/>
          <w:lang w:val="en-AU" w:eastAsia="zh-CN"/>
        </w:rPr>
        <mc:AlternateContent>
          <mc:Choice Requires="wpg">
            <w:drawing>
              <wp:anchor distT="0" distB="0" distL="114300" distR="114300" simplePos="0" relativeHeight="251682816" behindDoc="1" locked="0" layoutInCell="1" allowOverlap="1">
                <wp:simplePos x="0" y="0"/>
                <wp:positionH relativeFrom="margin">
                  <wp:posOffset>-7620</wp:posOffset>
                </wp:positionH>
                <wp:positionV relativeFrom="paragraph">
                  <wp:posOffset>161</wp:posOffset>
                </wp:positionV>
                <wp:extent cx="6983730" cy="1270"/>
                <wp:effectExtent l="0" t="0" r="26670" b="17780"/>
                <wp:wrapNone/>
                <wp:docPr id="11"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28" name="Freeform 591"/>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40" style="width:549.9pt;height:0.1pt;margin-top:0;margin-left:-0.6pt;mso-position-horizontal-relative:margin;position:absolute;z-index:-251632640" coordorigin="454,-20" coordsize="10998,2">
                <v:shape id="Freeform 591" o:spid="_x0000_s1041" style="width:10998;height:2;left:454;mso-wrap-style:square;position:absolute;top:-20;visibility:visible;v-text-anchor:top" coordsize="10998,2" path="m,l10998,e" filled="f" strokecolor="#465a75" strokeweight="0.6pt">
                  <v:path arrowok="t" textboxrect="0,0,10998,2"/>
                </v:shape>
                <w10:wrap anchorx="margin"/>
              </v:group>
            </w:pict>
          </mc:Fallback>
        </mc:AlternateContent>
      </w:r>
      <w:r w:rsidRPr="00B428DD">
        <w:rPr>
          <w:rFonts w:ascii="Franklin Gothic Medium" w:hAnsi="Franklin Gothic Medium"/>
          <w:color w:val="646D7C"/>
          <w:w w:val="105"/>
          <w:sz w:val="18"/>
          <w:szCs w:val="18"/>
          <w:lang w:val="en-US"/>
        </w:rPr>
        <w:t>Is there any guarantee?</w:t>
      </w:r>
    </w:p>
    <w:p w14:paraId="05F4F4BA" w14:textId="68797FBB" w:rsidR="00806CC0" w:rsidRDefault="006F084B" w:rsidP="00806CC0">
      <w:pPr>
        <w:pStyle w:val="BodyText"/>
        <w:ind w:left="0"/>
        <w:rPr>
          <w:rFonts w:ascii="Franklin Gothic Medium" w:hAnsi="Franklin Gothic Medium"/>
        </w:rPr>
      </w:pPr>
      <w:r w:rsidRPr="00B428DD">
        <w:rPr>
          <w:rFonts w:ascii="Franklin Gothic Medium" w:hAnsi="Franklin Gothic Medium"/>
        </w:rPr>
        <w:t>This</w:t>
      </w:r>
      <w:r w:rsidRPr="00B428DD">
        <w:rPr>
          <w:rFonts w:ascii="Franklin Gothic Medium" w:hAnsi="Franklin Gothic Medium"/>
          <w:spacing w:val="23"/>
        </w:rPr>
        <w:t xml:space="preserve"> </w:t>
      </w:r>
      <w:r w:rsidRPr="00B428DD">
        <w:rPr>
          <w:rFonts w:ascii="Franklin Gothic Medium" w:hAnsi="Franklin Gothic Medium"/>
        </w:rPr>
        <w:t>Sub-</w:t>
      </w:r>
      <w:r w:rsidRPr="00B428DD">
        <w:rPr>
          <w:rFonts w:ascii="Franklin Gothic Medium" w:hAnsi="Franklin Gothic Medium"/>
          <w:spacing w:val="-4"/>
        </w:rPr>
        <w:t>F</w:t>
      </w:r>
      <w:r w:rsidRPr="00B428DD">
        <w:rPr>
          <w:rFonts w:ascii="Franklin Gothic Medium" w:hAnsi="Franklin Gothic Medium"/>
        </w:rPr>
        <w:t>und</w:t>
      </w:r>
      <w:r w:rsidRPr="00B428DD">
        <w:rPr>
          <w:rFonts w:ascii="Franklin Gothic Medium" w:hAnsi="Franklin Gothic Medium"/>
          <w:spacing w:val="25"/>
        </w:rPr>
        <w:t xml:space="preserve"> </w:t>
      </w:r>
      <w:r w:rsidRPr="00B428DD">
        <w:rPr>
          <w:rFonts w:ascii="Franklin Gothic Medium" w:hAnsi="Franklin Gothic Medium"/>
        </w:rPr>
        <w:t>does</w:t>
      </w:r>
      <w:r w:rsidRPr="00B428DD">
        <w:rPr>
          <w:rFonts w:ascii="Franklin Gothic Medium" w:hAnsi="Franklin Gothic Medium"/>
          <w:spacing w:val="24"/>
        </w:rPr>
        <w:t xml:space="preserve"> </w:t>
      </w:r>
      <w:r w:rsidRPr="00B428DD">
        <w:rPr>
          <w:rFonts w:ascii="Franklin Gothic Medium" w:hAnsi="Franklin Gothic Medium"/>
        </w:rPr>
        <w:t>not</w:t>
      </w:r>
      <w:r w:rsidRPr="00B428DD">
        <w:rPr>
          <w:rFonts w:ascii="Franklin Gothic Medium" w:hAnsi="Franklin Gothic Medium"/>
          <w:spacing w:val="23"/>
        </w:rPr>
        <w:t xml:space="preserve"> </w:t>
      </w:r>
      <w:r w:rsidRPr="00B428DD">
        <w:rPr>
          <w:rFonts w:ascii="Franklin Gothic Medium" w:hAnsi="Franklin Gothic Medium"/>
        </w:rPr>
        <w:t>have</w:t>
      </w:r>
      <w:r w:rsidRPr="00B428DD">
        <w:rPr>
          <w:rFonts w:ascii="Franklin Gothic Medium" w:hAnsi="Franklin Gothic Medium"/>
          <w:spacing w:val="25"/>
        </w:rPr>
        <w:t xml:space="preserve"> </w:t>
      </w:r>
      <w:r w:rsidRPr="00B428DD">
        <w:rPr>
          <w:rFonts w:ascii="Franklin Gothic Medium" w:hAnsi="Franklin Gothic Medium"/>
        </w:rPr>
        <w:t>any</w:t>
      </w:r>
      <w:r w:rsidRPr="00B428DD">
        <w:rPr>
          <w:rFonts w:ascii="Franklin Gothic Medium" w:hAnsi="Franklin Gothic Medium"/>
          <w:spacing w:val="24"/>
        </w:rPr>
        <w:t xml:space="preserve"> </w:t>
      </w:r>
      <w:r w:rsidRPr="00B428DD">
        <w:rPr>
          <w:rFonts w:ascii="Franklin Gothic Medium" w:hAnsi="Franklin Gothic Medium"/>
        </w:rPr>
        <w:t>guarantees.</w:t>
      </w:r>
      <w:r w:rsidRPr="00B428DD">
        <w:rPr>
          <w:rFonts w:ascii="Franklin Gothic Medium" w:hAnsi="Franklin Gothic Medium"/>
          <w:spacing w:val="24"/>
        </w:rPr>
        <w:t xml:space="preserve"> </w:t>
      </w:r>
      <w:r w:rsidRPr="00B428DD">
        <w:rPr>
          <w:rFonts w:ascii="Franklin Gothic Medium" w:hAnsi="Franklin Gothic Medium"/>
          <w:spacing w:val="-24"/>
        </w:rPr>
        <w:t>Y</w:t>
      </w:r>
      <w:r w:rsidRPr="00B428DD">
        <w:rPr>
          <w:rFonts w:ascii="Franklin Gothic Medium" w:hAnsi="Franklin Gothic Medium"/>
        </w:rPr>
        <w:t>ou</w:t>
      </w:r>
      <w:r w:rsidRPr="00B428DD">
        <w:rPr>
          <w:rFonts w:ascii="Franklin Gothic Medium" w:hAnsi="Franklin Gothic Medium"/>
          <w:spacing w:val="25"/>
        </w:rPr>
        <w:t xml:space="preserve"> </w:t>
      </w:r>
      <w:r w:rsidRPr="00B428DD">
        <w:rPr>
          <w:rFonts w:ascii="Franklin Gothic Medium" w:hAnsi="Franklin Gothic Medium"/>
        </w:rPr>
        <w:t>may</w:t>
      </w:r>
      <w:r w:rsidRPr="00B428DD">
        <w:rPr>
          <w:rFonts w:ascii="Franklin Gothic Medium" w:hAnsi="Franklin Gothic Medium"/>
          <w:spacing w:val="23"/>
        </w:rPr>
        <w:t xml:space="preserve"> </w:t>
      </w:r>
      <w:r w:rsidRPr="00B428DD">
        <w:rPr>
          <w:rFonts w:ascii="Franklin Gothic Medium" w:hAnsi="Franklin Gothic Medium"/>
        </w:rPr>
        <w:t>not</w:t>
      </w:r>
      <w:r w:rsidRPr="00B428DD">
        <w:rPr>
          <w:rFonts w:ascii="Franklin Gothic Medium" w:hAnsi="Franklin Gothic Medium"/>
          <w:spacing w:val="24"/>
        </w:rPr>
        <w:t xml:space="preserve"> </w:t>
      </w:r>
      <w:r w:rsidRPr="00B428DD">
        <w:rPr>
          <w:rFonts w:ascii="Franklin Gothic Medium" w:hAnsi="Franklin Gothic Medium"/>
        </w:rPr>
        <w:t>get</w:t>
      </w:r>
      <w:r w:rsidRPr="00B428DD">
        <w:rPr>
          <w:rFonts w:ascii="Franklin Gothic Medium" w:hAnsi="Franklin Gothic Medium"/>
          <w:spacing w:val="25"/>
        </w:rPr>
        <w:t xml:space="preserve"> </w:t>
      </w:r>
      <w:r w:rsidRPr="00B428DD">
        <w:rPr>
          <w:rFonts w:ascii="Franklin Gothic Medium" w:hAnsi="Franklin Gothic Medium"/>
        </w:rPr>
        <w:t>back</w:t>
      </w:r>
      <w:r w:rsidRPr="00B428DD">
        <w:rPr>
          <w:rFonts w:ascii="Franklin Gothic Medium" w:hAnsi="Franklin Gothic Medium"/>
          <w:spacing w:val="23"/>
        </w:rPr>
        <w:t xml:space="preserve"> </w:t>
      </w:r>
      <w:r w:rsidRPr="00B428DD">
        <w:rPr>
          <w:rFonts w:ascii="Franklin Gothic Medium" w:hAnsi="Franklin Gothic Medium"/>
        </w:rPr>
        <w:t>the</w:t>
      </w:r>
      <w:r w:rsidRPr="00B428DD">
        <w:rPr>
          <w:rFonts w:ascii="Franklin Gothic Medium" w:hAnsi="Franklin Gothic Medium"/>
          <w:spacing w:val="27"/>
        </w:rPr>
        <w:t xml:space="preserve"> </w:t>
      </w:r>
      <w:r w:rsidRPr="00B428DD">
        <w:rPr>
          <w:rFonts w:ascii="Franklin Gothic Medium" w:hAnsi="Franklin Gothic Medium"/>
        </w:rPr>
        <w:t>full</w:t>
      </w:r>
      <w:r w:rsidRPr="00B428DD">
        <w:rPr>
          <w:rFonts w:ascii="Franklin Gothic Medium" w:hAnsi="Franklin Gothic Medium"/>
          <w:spacing w:val="24"/>
        </w:rPr>
        <w:t xml:space="preserve"> </w:t>
      </w:r>
      <w:r w:rsidRPr="00B428DD">
        <w:rPr>
          <w:rFonts w:ascii="Franklin Gothic Medium" w:hAnsi="Franklin Gothic Medium"/>
        </w:rPr>
        <w:t>amount</w:t>
      </w:r>
      <w:r w:rsidRPr="00B428DD">
        <w:rPr>
          <w:rFonts w:ascii="Franklin Gothic Medium" w:hAnsi="Franklin Gothic Medium"/>
          <w:spacing w:val="24"/>
        </w:rPr>
        <w:t xml:space="preserve"> </w:t>
      </w:r>
      <w:r w:rsidRPr="00B428DD">
        <w:rPr>
          <w:rFonts w:ascii="Franklin Gothic Medium" w:hAnsi="Franklin Gothic Medium"/>
        </w:rPr>
        <w:t>of</w:t>
      </w:r>
      <w:r w:rsidRPr="00B428DD">
        <w:rPr>
          <w:rFonts w:ascii="Franklin Gothic Medium" w:hAnsi="Franklin Gothic Medium"/>
          <w:spacing w:val="25"/>
        </w:rPr>
        <w:t xml:space="preserve"> </w:t>
      </w:r>
      <w:r w:rsidRPr="00B428DD">
        <w:rPr>
          <w:rFonts w:ascii="Franklin Gothic Medium" w:hAnsi="Franklin Gothic Medium"/>
        </w:rPr>
        <w:t>money</w:t>
      </w:r>
      <w:r w:rsidRPr="00B428DD">
        <w:rPr>
          <w:rFonts w:ascii="Franklin Gothic Medium" w:hAnsi="Franklin Gothic Medium"/>
          <w:spacing w:val="25"/>
        </w:rPr>
        <w:t xml:space="preserve"> </w:t>
      </w:r>
      <w:r w:rsidRPr="00B428DD">
        <w:rPr>
          <w:rFonts w:ascii="Franklin Gothic Medium" w:hAnsi="Franklin Gothic Medium"/>
        </w:rPr>
        <w:t>you</w:t>
      </w:r>
      <w:r w:rsidRPr="00B428DD">
        <w:rPr>
          <w:rFonts w:ascii="Franklin Gothic Medium" w:hAnsi="Franklin Gothic Medium"/>
          <w:spacing w:val="23"/>
        </w:rPr>
        <w:t xml:space="preserve"> </w:t>
      </w:r>
      <w:r w:rsidRPr="00B428DD">
        <w:rPr>
          <w:rFonts w:ascii="Franklin Gothic Medium" w:hAnsi="Franklin Gothic Medium"/>
        </w:rPr>
        <w:t>invest.</w:t>
      </w:r>
    </w:p>
    <w:p w14:paraId="4FD94168" w14:textId="18260FBD" w:rsidR="00FD5E0A" w:rsidRPr="00B428DD" w:rsidRDefault="006F084B" w:rsidP="00806CC0">
      <w:pPr>
        <w:pStyle w:val="BodyText"/>
        <w:ind w:left="0"/>
        <w:rPr>
          <w:rFonts w:ascii="Franklin Gothic Medium" w:hAnsi="Franklin Gothic Medium"/>
        </w:rPr>
      </w:pPr>
      <w:r>
        <w:rPr>
          <w:rFonts w:ascii="Franklin Gothic Medium" w:hAnsi="Franklin Gothic Medium"/>
          <w:noProof/>
          <w:lang w:val="en-AU" w:eastAsia="zh-CN"/>
        </w:rPr>
        <mc:AlternateContent>
          <mc:Choice Requires="wpg">
            <w:drawing>
              <wp:anchor distT="0" distB="0" distL="114300" distR="114300" simplePos="0" relativeHeight="251688960" behindDoc="1" locked="0" layoutInCell="1" allowOverlap="1">
                <wp:simplePos x="0" y="0"/>
                <wp:positionH relativeFrom="margin">
                  <wp:align>left</wp:align>
                </wp:positionH>
                <wp:positionV relativeFrom="paragraph">
                  <wp:posOffset>129019</wp:posOffset>
                </wp:positionV>
                <wp:extent cx="6983730" cy="1270"/>
                <wp:effectExtent l="0" t="0" r="26670" b="17780"/>
                <wp:wrapNone/>
                <wp:docPr id="2"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60" name="Freeform 591"/>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42" style="width:549.9pt;height:0.1pt;margin-top:10.15pt;margin-left:0;mso-position-horizontal:left;mso-position-horizontal-relative:margin;position:absolute;z-index:-251626496" coordorigin="454,-20" coordsize="10998,2">
                <v:shape id="Freeform 591" o:spid="_x0000_s1043" style="width:10998;height:2;left:454;mso-wrap-style:square;position:absolute;top:-20;visibility:visible;v-text-anchor:top" coordsize="10998,2" path="m,l10998,e" filled="f" strokecolor="#465a75" strokeweight="0.6pt">
                  <v:path arrowok="t" textboxrect="0,0,10998,2"/>
                </v:shape>
                <w10:wrap anchorx="margin"/>
              </v:group>
            </w:pict>
          </mc:Fallback>
        </mc:AlternateContent>
      </w:r>
    </w:p>
    <w:p w14:paraId="0D9A559E" w14:textId="2B10EF14" w:rsidR="00806CC0" w:rsidRPr="00B428DD" w:rsidRDefault="00806CC0" w:rsidP="00806CC0">
      <w:pPr>
        <w:spacing w:line="130" w:lineRule="exact"/>
        <w:rPr>
          <w:rFonts w:ascii="Franklin Gothic Medium" w:hAnsi="Franklin Gothic Medium"/>
          <w:sz w:val="18"/>
          <w:szCs w:val="18"/>
          <w:lang w:val="en-US"/>
        </w:rPr>
      </w:pPr>
    </w:p>
    <w:p w14:paraId="74D33775" w14:textId="77777777" w:rsidR="00806CC0" w:rsidRPr="00B428DD" w:rsidRDefault="006F084B" w:rsidP="00806CC0">
      <w:pPr>
        <w:pStyle w:val="Heading1"/>
        <w:tabs>
          <w:tab w:val="left" w:pos="4253"/>
        </w:tabs>
        <w:spacing w:before="0" w:after="0"/>
        <w:ind w:right="921"/>
        <w:jc w:val="both"/>
        <w:rPr>
          <w:rFonts w:ascii="Franklin Gothic Medium" w:hAnsi="Franklin Gothic Medium"/>
          <w:w w:val="105"/>
          <w:sz w:val="18"/>
          <w:szCs w:val="18"/>
          <w:lang w:val="en-US"/>
        </w:rPr>
      </w:pPr>
      <w:r w:rsidRPr="00B428DD">
        <w:rPr>
          <w:rFonts w:ascii="Franklin Gothic Medium" w:hAnsi="Franklin Gothic Medium"/>
          <w:color w:val="646D7C"/>
          <w:w w:val="105"/>
          <w:sz w:val="18"/>
          <w:szCs w:val="18"/>
          <w:lang w:val="en-US"/>
        </w:rPr>
        <w:t>What are the fees and charges?</w:t>
      </w:r>
      <w:r w:rsidRPr="0081394B">
        <w:rPr>
          <w:rFonts w:ascii="Franklin Gothic Medium" w:hAnsi="Franklin Gothic Medium"/>
          <w:noProof/>
          <w:lang w:val="en-AU" w:eastAsia="zh-CN"/>
        </w:rPr>
        <w:t xml:space="preserve"> </w:t>
      </w:r>
    </w:p>
    <w:p w14:paraId="66037205" w14:textId="77777777" w:rsidR="00806CC0" w:rsidRPr="00B428DD" w:rsidRDefault="00806CC0" w:rsidP="00806CC0">
      <w:pPr>
        <w:spacing w:line="150" w:lineRule="exact"/>
        <w:rPr>
          <w:rFonts w:ascii="Franklin Gothic Medium" w:hAnsi="Franklin Gothic Medium"/>
          <w:sz w:val="18"/>
          <w:szCs w:val="18"/>
          <w:lang w:val="en-US"/>
        </w:rPr>
      </w:pPr>
    </w:p>
    <w:p w14:paraId="2D3A2706" w14:textId="77777777" w:rsidR="00806CC0" w:rsidRPr="00B428DD" w:rsidRDefault="006F084B" w:rsidP="00806CC0">
      <w:pPr>
        <w:pStyle w:val="Heading2"/>
        <w:ind w:left="0"/>
        <w:rPr>
          <w:rFonts w:ascii="Franklin Gothic Medium" w:hAnsi="Franklin Gothic Medium"/>
          <w:b w:val="0"/>
          <w:bCs w:val="0"/>
          <w:color w:val="757F96"/>
          <w:sz w:val="18"/>
          <w:szCs w:val="18"/>
        </w:rPr>
      </w:pPr>
      <w:r w:rsidRPr="00B428DD">
        <w:rPr>
          <w:rFonts w:ascii="Franklin Gothic Medium" w:hAnsi="Franklin Gothic Medium"/>
          <w:color w:val="757F96"/>
          <w:w w:val="105"/>
          <w:sz w:val="18"/>
          <w:szCs w:val="18"/>
        </w:rPr>
        <w:t>Charges</w:t>
      </w:r>
      <w:r w:rsidRPr="00B428DD">
        <w:rPr>
          <w:rFonts w:ascii="Franklin Gothic Medium" w:hAnsi="Franklin Gothic Medium"/>
          <w:color w:val="757F96"/>
          <w:spacing w:val="8"/>
          <w:w w:val="105"/>
          <w:sz w:val="18"/>
          <w:szCs w:val="18"/>
        </w:rPr>
        <w:t xml:space="preserve"> </w:t>
      </w:r>
      <w:r w:rsidRPr="00B428DD">
        <w:rPr>
          <w:rFonts w:ascii="Franklin Gothic Medium" w:hAnsi="Franklin Gothic Medium"/>
          <w:color w:val="757F96"/>
          <w:w w:val="105"/>
          <w:sz w:val="18"/>
          <w:szCs w:val="18"/>
        </w:rPr>
        <w:t>which</w:t>
      </w:r>
      <w:r w:rsidRPr="00B428DD">
        <w:rPr>
          <w:rFonts w:ascii="Franklin Gothic Medium" w:hAnsi="Franklin Gothic Medium"/>
          <w:color w:val="757F96"/>
          <w:spacing w:val="9"/>
          <w:w w:val="105"/>
          <w:sz w:val="18"/>
          <w:szCs w:val="18"/>
        </w:rPr>
        <w:t xml:space="preserve"> </w:t>
      </w:r>
      <w:r w:rsidRPr="00B428DD">
        <w:rPr>
          <w:rFonts w:ascii="Franklin Gothic Medium" w:hAnsi="Franklin Gothic Medium"/>
          <w:color w:val="757F96"/>
          <w:w w:val="105"/>
          <w:sz w:val="18"/>
          <w:szCs w:val="18"/>
        </w:rPr>
        <w:t>may</w:t>
      </w:r>
      <w:r w:rsidRPr="00B428DD">
        <w:rPr>
          <w:rFonts w:ascii="Franklin Gothic Medium" w:hAnsi="Franklin Gothic Medium"/>
          <w:color w:val="757F96"/>
          <w:spacing w:val="8"/>
          <w:w w:val="105"/>
          <w:sz w:val="18"/>
          <w:szCs w:val="18"/>
        </w:rPr>
        <w:t xml:space="preserve"> </w:t>
      </w:r>
      <w:r w:rsidRPr="00B428DD">
        <w:rPr>
          <w:rFonts w:ascii="Franklin Gothic Medium" w:hAnsi="Franklin Gothic Medium"/>
          <w:color w:val="757F96"/>
          <w:w w:val="105"/>
          <w:sz w:val="18"/>
          <w:szCs w:val="18"/>
        </w:rPr>
        <w:t>be</w:t>
      </w:r>
      <w:r w:rsidRPr="00B428DD">
        <w:rPr>
          <w:rFonts w:ascii="Franklin Gothic Medium" w:hAnsi="Franklin Gothic Medium"/>
          <w:color w:val="757F96"/>
          <w:spacing w:val="9"/>
          <w:w w:val="105"/>
          <w:sz w:val="18"/>
          <w:szCs w:val="18"/>
        </w:rPr>
        <w:t xml:space="preserve"> </w:t>
      </w:r>
      <w:r w:rsidRPr="00B428DD">
        <w:rPr>
          <w:rFonts w:ascii="Franklin Gothic Medium" w:hAnsi="Franklin Gothic Medium"/>
          <w:color w:val="757F96"/>
          <w:w w:val="105"/>
          <w:sz w:val="18"/>
          <w:szCs w:val="18"/>
        </w:rPr>
        <w:t>payable</w:t>
      </w:r>
      <w:r w:rsidRPr="00B428DD">
        <w:rPr>
          <w:rFonts w:ascii="Franklin Gothic Medium" w:hAnsi="Franklin Gothic Medium"/>
          <w:color w:val="757F96"/>
          <w:spacing w:val="8"/>
          <w:w w:val="105"/>
          <w:sz w:val="18"/>
          <w:szCs w:val="18"/>
        </w:rPr>
        <w:t xml:space="preserve"> </w:t>
      </w:r>
      <w:r w:rsidRPr="00B428DD">
        <w:rPr>
          <w:rFonts w:ascii="Franklin Gothic Medium" w:hAnsi="Franklin Gothic Medium"/>
          <w:color w:val="757F96"/>
          <w:w w:val="105"/>
          <w:sz w:val="18"/>
          <w:szCs w:val="18"/>
        </w:rPr>
        <w:t>by</w:t>
      </w:r>
      <w:r w:rsidRPr="00B428DD">
        <w:rPr>
          <w:rFonts w:ascii="Franklin Gothic Medium" w:hAnsi="Franklin Gothic Medium"/>
          <w:color w:val="757F96"/>
          <w:spacing w:val="9"/>
          <w:w w:val="105"/>
          <w:sz w:val="18"/>
          <w:szCs w:val="18"/>
        </w:rPr>
        <w:t xml:space="preserve"> </w:t>
      </w:r>
      <w:r w:rsidRPr="00B428DD">
        <w:rPr>
          <w:rFonts w:ascii="Franklin Gothic Medium" w:hAnsi="Franklin Gothic Medium"/>
          <w:color w:val="757F96"/>
          <w:w w:val="105"/>
          <w:sz w:val="18"/>
          <w:szCs w:val="18"/>
        </w:rPr>
        <w:t>you</w:t>
      </w:r>
    </w:p>
    <w:p w14:paraId="2AF7D8AA" w14:textId="77777777" w:rsidR="00806CC0" w:rsidRPr="00B428DD" w:rsidRDefault="006F084B" w:rsidP="00806CC0">
      <w:pPr>
        <w:pStyle w:val="BodyText"/>
        <w:spacing w:before="7"/>
        <w:ind w:left="0"/>
        <w:rPr>
          <w:rFonts w:ascii="Franklin Gothic Medium" w:hAnsi="Franklin Gothic Medium"/>
          <w:w w:val="105"/>
        </w:rPr>
      </w:pPr>
      <w:r w:rsidRPr="00B428DD">
        <w:rPr>
          <w:rFonts w:ascii="Franklin Gothic Medium" w:hAnsi="Franklin Gothic Medium"/>
          <w:spacing w:val="-25"/>
          <w:w w:val="105"/>
        </w:rPr>
        <w:t>Y</w:t>
      </w:r>
      <w:r w:rsidRPr="00B428DD">
        <w:rPr>
          <w:rFonts w:ascii="Franklin Gothic Medium" w:hAnsi="Franklin Gothic Medium"/>
          <w:w w:val="105"/>
        </w:rPr>
        <w:t>ou</w:t>
      </w:r>
      <w:r w:rsidRPr="00B428DD">
        <w:rPr>
          <w:rFonts w:ascii="Franklin Gothic Medium" w:hAnsi="Franklin Gothic Medium"/>
          <w:spacing w:val="-1"/>
          <w:w w:val="105"/>
        </w:rPr>
        <w:t xml:space="preserve"> </w:t>
      </w:r>
      <w:r w:rsidRPr="00B428DD">
        <w:rPr>
          <w:rFonts w:ascii="Franklin Gothic Medium" w:hAnsi="Franklin Gothic Medium"/>
          <w:w w:val="105"/>
        </w:rPr>
        <w:t>may have</w:t>
      </w:r>
      <w:r w:rsidRPr="00B428DD">
        <w:rPr>
          <w:rFonts w:ascii="Franklin Gothic Medium" w:hAnsi="Franklin Gothic Medium"/>
          <w:spacing w:val="1"/>
          <w:w w:val="105"/>
        </w:rPr>
        <w:t xml:space="preserve"> </w:t>
      </w:r>
      <w:r w:rsidRPr="00B428DD">
        <w:rPr>
          <w:rFonts w:ascii="Franklin Gothic Medium" w:hAnsi="Franklin Gothic Medium"/>
          <w:w w:val="105"/>
        </w:rPr>
        <w:t>to pay the following</w:t>
      </w:r>
      <w:r w:rsidRPr="00B428DD">
        <w:rPr>
          <w:rFonts w:ascii="Franklin Gothic Medium" w:hAnsi="Franklin Gothic Medium"/>
          <w:spacing w:val="-1"/>
          <w:w w:val="105"/>
        </w:rPr>
        <w:t xml:space="preserve"> </w:t>
      </w:r>
      <w:r w:rsidRPr="00B428DD">
        <w:rPr>
          <w:rFonts w:ascii="Franklin Gothic Medium" w:hAnsi="Franklin Gothic Medium"/>
          <w:w w:val="105"/>
        </w:rPr>
        <w:t>fees when dealing</w:t>
      </w:r>
      <w:r w:rsidRPr="00B428DD">
        <w:rPr>
          <w:rFonts w:ascii="Franklin Gothic Medium" w:hAnsi="Franklin Gothic Medium"/>
          <w:spacing w:val="1"/>
          <w:w w:val="105"/>
        </w:rPr>
        <w:t xml:space="preserve"> </w:t>
      </w:r>
      <w:r w:rsidRPr="00B428DD">
        <w:rPr>
          <w:rFonts w:ascii="Franklin Gothic Medium" w:hAnsi="Franklin Gothic Medium"/>
          <w:w w:val="105"/>
        </w:rPr>
        <w:t>in</w:t>
      </w:r>
      <w:r w:rsidRPr="00B428DD">
        <w:rPr>
          <w:rFonts w:ascii="Franklin Gothic Medium" w:hAnsi="Franklin Gothic Medium"/>
          <w:spacing w:val="-1"/>
          <w:w w:val="105"/>
        </w:rPr>
        <w:t xml:space="preserve"> </w:t>
      </w:r>
      <w:r w:rsidRPr="00B428DD">
        <w:rPr>
          <w:rFonts w:ascii="Franklin Gothic Medium" w:hAnsi="Franklin Gothic Medium"/>
          <w:w w:val="105"/>
        </w:rPr>
        <w:t>the s</w:t>
      </w:r>
      <w:r>
        <w:rPr>
          <w:rFonts w:ascii="Franklin Gothic Medium" w:hAnsi="Franklin Gothic Medium"/>
          <w:w w:val="105"/>
        </w:rPr>
        <w:t>hares</w:t>
      </w:r>
      <w:r w:rsidRPr="00B428DD">
        <w:rPr>
          <w:rFonts w:ascii="Franklin Gothic Medium" w:hAnsi="Franklin Gothic Medium"/>
          <w:w w:val="105"/>
        </w:rPr>
        <w:t xml:space="preserve"> of the Sub-</w:t>
      </w:r>
      <w:r w:rsidRPr="00B428DD">
        <w:rPr>
          <w:rFonts w:ascii="Franklin Gothic Medium" w:hAnsi="Franklin Gothic Medium"/>
          <w:spacing w:val="-5"/>
          <w:w w:val="105"/>
        </w:rPr>
        <w:t>F</w:t>
      </w:r>
      <w:r w:rsidRPr="00B428DD">
        <w:rPr>
          <w:rFonts w:ascii="Franklin Gothic Medium" w:hAnsi="Franklin Gothic Medium"/>
          <w:w w:val="105"/>
        </w:rPr>
        <w:t>und.</w:t>
      </w:r>
    </w:p>
    <w:p w14:paraId="3DF8361B" w14:textId="77777777" w:rsidR="004F6AE4" w:rsidRDefault="004F6AE4" w:rsidP="00806CC0">
      <w:pPr>
        <w:pStyle w:val="BodyText"/>
        <w:spacing w:before="7"/>
        <w:ind w:left="0"/>
        <w:rPr>
          <w:rFonts w:ascii="Franklin Gothic Medium" w:hAnsi="Franklin Gothic Medium"/>
          <w:b/>
          <w:spacing w:val="-5"/>
          <w:w w:val="105"/>
        </w:rPr>
      </w:pPr>
    </w:p>
    <w:p w14:paraId="03566D97" w14:textId="77777777" w:rsidR="00806CC0" w:rsidRPr="00B428DD" w:rsidRDefault="006F084B" w:rsidP="00806CC0">
      <w:pPr>
        <w:pStyle w:val="BodyText"/>
        <w:spacing w:before="7"/>
        <w:ind w:left="0"/>
        <w:rPr>
          <w:rFonts w:ascii="Franklin Gothic Medium" w:hAnsi="Franklin Gothic Medium"/>
          <w:b/>
        </w:rPr>
      </w:pPr>
      <w:r w:rsidRPr="00B428DD">
        <w:rPr>
          <w:rFonts w:ascii="Franklin Gothic Medium" w:hAnsi="Franklin Gothic Medium"/>
          <w:b/>
          <w:spacing w:val="-5"/>
          <w:w w:val="105"/>
        </w:rPr>
        <w:t>F</w:t>
      </w:r>
      <w:r w:rsidRPr="00B428DD">
        <w:rPr>
          <w:rFonts w:ascii="Franklin Gothic Medium" w:hAnsi="Franklin Gothic Medium"/>
          <w:b/>
          <w:w w:val="105"/>
        </w:rPr>
        <w:t>ee</w:t>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t>What</w:t>
      </w:r>
      <w:r w:rsidRPr="00B428DD">
        <w:rPr>
          <w:rFonts w:ascii="Franklin Gothic Medium" w:hAnsi="Franklin Gothic Medium"/>
          <w:b/>
          <w:spacing w:val="-11"/>
          <w:w w:val="105"/>
        </w:rPr>
        <w:t xml:space="preserve"> </w:t>
      </w:r>
      <w:r w:rsidRPr="00B428DD">
        <w:rPr>
          <w:rFonts w:ascii="Franklin Gothic Medium" w:hAnsi="Franklin Gothic Medium"/>
          <w:b/>
          <w:w w:val="105"/>
        </w:rPr>
        <w:t>you</w:t>
      </w:r>
      <w:r w:rsidRPr="00B428DD">
        <w:rPr>
          <w:rFonts w:ascii="Franklin Gothic Medium" w:hAnsi="Franklin Gothic Medium"/>
          <w:b/>
          <w:spacing w:val="-11"/>
          <w:w w:val="105"/>
        </w:rPr>
        <w:t xml:space="preserve"> </w:t>
      </w:r>
      <w:r w:rsidRPr="00B428DD">
        <w:rPr>
          <w:rFonts w:ascii="Franklin Gothic Medium" w:hAnsi="Franklin Gothic Medium"/>
          <w:b/>
          <w:w w:val="105"/>
        </w:rPr>
        <w:t>pay</w:t>
      </w:r>
    </w:p>
    <w:p w14:paraId="25B6F906" w14:textId="77777777" w:rsidR="00806CC0" w:rsidRPr="00B428DD" w:rsidRDefault="006F084B" w:rsidP="00806CC0">
      <w:pPr>
        <w:tabs>
          <w:tab w:val="left" w:pos="3984"/>
          <w:tab w:val="right" w:pos="10772"/>
        </w:tabs>
        <w:spacing w:before="20" w:line="220" w:lineRule="exact"/>
        <w:rPr>
          <w:rFonts w:ascii="Franklin Gothic Medium" w:hAnsi="Franklin Gothic Medium"/>
          <w:sz w:val="18"/>
          <w:szCs w:val="18"/>
          <w:lang w:val="en-US"/>
        </w:rPr>
      </w:pPr>
      <w:r>
        <w:rPr>
          <w:rFonts w:ascii="Franklin Gothic Medium" w:hAnsi="Franklin Gothic Medium"/>
          <w:b/>
          <w:noProof/>
          <w:sz w:val="18"/>
          <w:szCs w:val="18"/>
          <w:lang w:val="en-AU" w:eastAsia="zh-CN"/>
        </w:rPr>
        <mc:AlternateContent>
          <mc:Choice Requires="wpg">
            <w:drawing>
              <wp:anchor distT="0" distB="0" distL="114300" distR="114300" simplePos="0" relativeHeight="251662336" behindDoc="1" locked="0" layoutInCell="1" allowOverlap="1">
                <wp:simplePos x="0" y="0"/>
                <wp:positionH relativeFrom="page">
                  <wp:posOffset>345440</wp:posOffset>
                </wp:positionH>
                <wp:positionV relativeFrom="paragraph">
                  <wp:posOffset>60960</wp:posOffset>
                </wp:positionV>
                <wp:extent cx="6983730" cy="1270"/>
                <wp:effectExtent l="12065" t="13335" r="5080" b="4445"/>
                <wp:wrapNone/>
                <wp:docPr id="36" name="Group 901"/>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37" name="Freeform 902"/>
                        <wps:cNvSpPr/>
                        <wps:spPr bwMode="auto">
                          <a:xfrm>
                            <a:off x="454" y="31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1" o:spid="_x0000_s1044" style="width:549.9pt;height:0.1pt;margin-top:4.8pt;margin-left:27.2pt;mso-position-horizontal-relative:page;position:absolute;z-index:-251653120" coordorigin="454,310" coordsize="10998,2">
                <v:shape id="Freeform 902" o:spid="_x0000_s1045"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r>
        <w:rPr>
          <w:rFonts w:ascii="Franklin Gothic Medium" w:hAnsi="Franklin Gothic Medium"/>
          <w:sz w:val="18"/>
          <w:szCs w:val="18"/>
          <w:lang w:val="en-US"/>
        </w:rPr>
        <w:tab/>
      </w:r>
      <w:r>
        <w:rPr>
          <w:rFonts w:ascii="Franklin Gothic Medium" w:hAnsi="Franklin Gothic Medium"/>
          <w:sz w:val="18"/>
          <w:szCs w:val="18"/>
          <w:lang w:val="en-US"/>
        </w:rPr>
        <w:tab/>
      </w:r>
    </w:p>
    <w:p w14:paraId="777C1EDF" w14:textId="6ACC9E75" w:rsidR="00806CC0" w:rsidRPr="00B428DD" w:rsidRDefault="006F084B" w:rsidP="00806CC0">
      <w:pPr>
        <w:rPr>
          <w:rFonts w:ascii="Franklin Gothic Medium" w:hAnsi="Franklin Gothic Medium"/>
          <w:sz w:val="18"/>
          <w:szCs w:val="18"/>
          <w:lang w:val="en-US"/>
        </w:rPr>
      </w:pPr>
      <w:r w:rsidRPr="00B428DD">
        <w:rPr>
          <w:rFonts w:ascii="Franklin Gothic Medium" w:hAnsi="Franklin Gothic Medium"/>
          <w:b/>
          <w:bCs/>
          <w:w w:val="105"/>
          <w:sz w:val="18"/>
          <w:szCs w:val="18"/>
          <w:lang w:val="en-US"/>
        </w:rPr>
        <w:t>Subscription</w:t>
      </w:r>
      <w:r w:rsidRPr="00B428DD">
        <w:rPr>
          <w:rFonts w:ascii="Franklin Gothic Medium" w:hAnsi="Franklin Gothic Medium"/>
          <w:b/>
          <w:bCs/>
          <w:spacing w:val="11"/>
          <w:w w:val="105"/>
          <w:sz w:val="18"/>
          <w:szCs w:val="18"/>
          <w:lang w:val="en-US"/>
        </w:rPr>
        <w:t xml:space="preserve"> </w:t>
      </w:r>
      <w:r w:rsidRPr="00B428DD">
        <w:rPr>
          <w:rFonts w:ascii="Franklin Gothic Medium" w:hAnsi="Franklin Gothic Medium"/>
          <w:b/>
          <w:bCs/>
          <w:w w:val="105"/>
          <w:sz w:val="18"/>
          <w:szCs w:val="18"/>
          <w:lang w:val="en-US"/>
        </w:rPr>
        <w:t>fee</w:t>
      </w:r>
      <w:r w:rsidRPr="00B428DD">
        <w:rPr>
          <w:rFonts w:ascii="Franklin Gothic Medium" w:hAnsi="Franklin Gothic Medium"/>
          <w:b/>
          <w:bCs/>
          <w:spacing w:val="13"/>
          <w:w w:val="105"/>
          <w:sz w:val="18"/>
          <w:szCs w:val="18"/>
          <w:lang w:val="en-US"/>
        </w:rPr>
        <w:t xml:space="preserve"> </w:t>
      </w:r>
      <w:r w:rsidRPr="00B428DD">
        <w:rPr>
          <w:rFonts w:ascii="Franklin Gothic Medium" w:hAnsi="Franklin Gothic Medium"/>
          <w:b/>
          <w:bCs/>
          <w:w w:val="105"/>
          <w:sz w:val="18"/>
          <w:szCs w:val="18"/>
          <w:lang w:val="en-US"/>
        </w:rPr>
        <w:t>(</w:t>
      </w:r>
      <w:r>
        <w:rPr>
          <w:rFonts w:ascii="Franklin Gothic Medium" w:hAnsi="Franklin Gothic Medium"/>
          <w:b/>
          <w:bCs/>
          <w:w w:val="105"/>
          <w:sz w:val="18"/>
          <w:szCs w:val="18"/>
          <w:lang w:val="en-US"/>
        </w:rPr>
        <w:t>Entry charge</w:t>
      </w:r>
      <w:r w:rsidRPr="00B428DD">
        <w:rPr>
          <w:rFonts w:ascii="Franklin Gothic Medium" w:hAnsi="Franklin Gothic Medium"/>
          <w:b/>
          <w:bCs/>
          <w:w w:val="105"/>
          <w:sz w:val="18"/>
          <w:szCs w:val="18"/>
          <w:lang w:val="en-US"/>
        </w:rPr>
        <w:t>)</w:t>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B428DD">
        <w:rPr>
          <w:rFonts w:ascii="Franklin Gothic Medium" w:hAnsi="Franklin Gothic Medium"/>
          <w:w w:val="105"/>
          <w:sz w:val="18"/>
          <w:szCs w:val="18"/>
          <w:lang w:val="en-US"/>
        </w:rPr>
        <w:t>Class</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A:</w:t>
      </w:r>
      <w:r w:rsidRPr="00B428DD">
        <w:rPr>
          <w:rFonts w:ascii="Franklin Gothic Medium" w:hAnsi="Franklin Gothic Medium"/>
          <w:spacing w:val="3"/>
          <w:w w:val="105"/>
          <w:sz w:val="18"/>
          <w:szCs w:val="18"/>
          <w:lang w:val="en-US"/>
        </w:rPr>
        <w:t xml:space="preserve"> </w:t>
      </w:r>
      <w:r w:rsidRPr="00B428DD">
        <w:rPr>
          <w:rFonts w:ascii="Franklin Gothic Medium" w:hAnsi="Franklin Gothic Medium"/>
          <w:w w:val="105"/>
          <w:sz w:val="18"/>
          <w:szCs w:val="18"/>
          <w:lang w:val="en-US"/>
        </w:rPr>
        <w:t>Up</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to</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3.</w:t>
      </w:r>
      <w:ins w:id="87" w:author="Author" w:date="2025-05-08T23:32:00Z">
        <w:r w:rsidR="00B44506">
          <w:rPr>
            <w:rFonts w:ascii="Franklin Gothic Medium" w:hAnsi="Franklin Gothic Medium"/>
            <w:w w:val="105"/>
            <w:sz w:val="18"/>
            <w:szCs w:val="18"/>
            <w:lang w:val="en-US"/>
          </w:rPr>
          <w:t>15</w:t>
        </w:r>
      </w:ins>
      <w:del w:id="88" w:author="Author" w:date="2025-05-08T23:32:00Z">
        <w:r w:rsidRPr="00B428DD" w:rsidDel="00B44506">
          <w:rPr>
            <w:rFonts w:ascii="Franklin Gothic Medium" w:hAnsi="Franklin Gothic Medium"/>
            <w:w w:val="105"/>
            <w:sz w:val="18"/>
            <w:szCs w:val="18"/>
            <w:lang w:val="en-US"/>
          </w:rPr>
          <w:delText>00</w:delText>
        </w:r>
      </w:del>
      <w:r w:rsidRPr="00B428DD">
        <w:rPr>
          <w:rFonts w:ascii="Franklin Gothic Medium" w:hAnsi="Franklin Gothic Medium"/>
          <w:w w:val="105"/>
          <w:sz w:val="18"/>
          <w:szCs w:val="18"/>
          <w:lang w:val="en-US"/>
        </w:rPr>
        <w:t>%</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of</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the amount</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you</w:t>
      </w:r>
      <w:r w:rsidRPr="00B428DD">
        <w:rPr>
          <w:rFonts w:ascii="Franklin Gothic Medium" w:hAnsi="Franklin Gothic Medium"/>
          <w:spacing w:val="1"/>
          <w:w w:val="105"/>
          <w:sz w:val="18"/>
          <w:szCs w:val="18"/>
          <w:lang w:val="en-US"/>
        </w:rPr>
        <w:t xml:space="preserve"> </w:t>
      </w:r>
      <w:r w:rsidRPr="00B428DD">
        <w:rPr>
          <w:rFonts w:ascii="Franklin Gothic Medium" w:hAnsi="Franklin Gothic Medium"/>
          <w:w w:val="105"/>
          <w:sz w:val="18"/>
          <w:szCs w:val="18"/>
          <w:lang w:val="en-US"/>
        </w:rPr>
        <w:t>buy</w:t>
      </w:r>
    </w:p>
    <w:p w14:paraId="6FB93AB2" w14:textId="77777777" w:rsidR="00806CC0" w:rsidRPr="00B428DD" w:rsidRDefault="006F084B" w:rsidP="00806CC0">
      <w:pPr>
        <w:tabs>
          <w:tab w:val="left" w:pos="3683"/>
        </w:tabs>
        <w:rPr>
          <w:rFonts w:ascii="Franklin Gothic Medium" w:hAnsi="Franklin Gothic Medium"/>
          <w:sz w:val="18"/>
          <w:szCs w:val="18"/>
          <w:lang w:val="en-US"/>
        </w:rPr>
      </w:pPr>
      <w:r>
        <w:rPr>
          <w:rFonts w:ascii="Franklin Gothic Medium" w:hAnsi="Franklin Gothic Medium"/>
          <w:noProof/>
          <w:sz w:val="18"/>
          <w:szCs w:val="18"/>
          <w:lang w:val="en-AU" w:eastAsia="zh-CN"/>
        </w:rPr>
        <w:lastRenderedPageBreak/>
        <mc:AlternateContent>
          <mc:Choice Requires="wpg">
            <w:drawing>
              <wp:anchor distT="0" distB="0" distL="114300" distR="114300" simplePos="0" relativeHeight="251664384" behindDoc="1" locked="0" layoutInCell="1" allowOverlap="1">
                <wp:simplePos x="0" y="0"/>
                <wp:positionH relativeFrom="page">
                  <wp:posOffset>345440</wp:posOffset>
                </wp:positionH>
                <wp:positionV relativeFrom="paragraph">
                  <wp:posOffset>64770</wp:posOffset>
                </wp:positionV>
                <wp:extent cx="6983730" cy="1270"/>
                <wp:effectExtent l="12065" t="7620" r="5080" b="10160"/>
                <wp:wrapNone/>
                <wp:docPr id="34" name="Group 90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5" name="Freeform 904"/>
                        <wps:cNvSpPr/>
                        <wps:spPr bwMode="auto">
                          <a:xfrm>
                            <a:off x="454" y="311"/>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3" o:spid="_x0000_s1046" style="width:549.9pt;height:0.1pt;margin-top:5.1pt;margin-left:27.2pt;mso-position-horizontal-relative:page;position:absolute;z-index:-251651072" coordorigin="454,311" coordsize="10998,2">
                <v:shape id="Freeform 904" o:spid="_x0000_s1047"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14:paraId="300DB3A1" w14:textId="77777777" w:rsidR="00806CC0" w:rsidRPr="00B428DD" w:rsidRDefault="006F084B" w:rsidP="00806CC0">
      <w:pPr>
        <w:jc w:val="both"/>
        <w:rPr>
          <w:rFonts w:ascii="Franklin Gothic Medium" w:hAnsi="Franklin Gothic Medium"/>
          <w:sz w:val="18"/>
          <w:szCs w:val="18"/>
          <w:lang w:val="en-US"/>
        </w:rPr>
      </w:pPr>
      <w:r w:rsidRPr="00B428DD">
        <w:rPr>
          <w:rFonts w:ascii="Franklin Gothic Medium" w:hAnsi="Franklin Gothic Medium"/>
          <w:b/>
          <w:bCs/>
          <w:w w:val="105"/>
          <w:sz w:val="18"/>
          <w:szCs w:val="18"/>
          <w:lang w:val="en-US"/>
        </w:rPr>
        <w:t>Switching</w:t>
      </w:r>
      <w:r w:rsidRPr="00B428DD">
        <w:rPr>
          <w:rFonts w:ascii="Franklin Gothic Medium" w:hAnsi="Franklin Gothic Medium"/>
          <w:b/>
          <w:bCs/>
          <w:spacing w:val="12"/>
          <w:w w:val="105"/>
          <w:sz w:val="18"/>
          <w:szCs w:val="18"/>
          <w:lang w:val="en-US"/>
        </w:rPr>
        <w:t xml:space="preserve"> </w:t>
      </w:r>
      <w:r w:rsidRPr="00B428DD">
        <w:rPr>
          <w:rFonts w:ascii="Franklin Gothic Medium" w:hAnsi="Franklin Gothic Medium"/>
          <w:b/>
          <w:bCs/>
          <w:w w:val="105"/>
          <w:sz w:val="18"/>
          <w:szCs w:val="18"/>
          <w:lang w:val="en-US"/>
        </w:rPr>
        <w:t>fee</w:t>
      </w:r>
      <w:r w:rsidRPr="00B428DD">
        <w:rPr>
          <w:rFonts w:ascii="Franklin Gothic Medium" w:hAnsi="Franklin Gothic Medium"/>
          <w:b/>
          <w:bCs/>
          <w:spacing w:val="14"/>
          <w:w w:val="105"/>
          <w:sz w:val="18"/>
          <w:szCs w:val="18"/>
          <w:lang w:val="en-US"/>
        </w:rPr>
        <w:t xml:space="preserve"> </w:t>
      </w:r>
      <w:r w:rsidRPr="00B428DD">
        <w:rPr>
          <w:rFonts w:ascii="Franklin Gothic Medium" w:hAnsi="Franklin Gothic Medium"/>
          <w:b/>
          <w:bCs/>
          <w:w w:val="105"/>
          <w:sz w:val="18"/>
          <w:szCs w:val="18"/>
          <w:lang w:val="en-US"/>
        </w:rPr>
        <w:t>(</w:t>
      </w:r>
      <w:r>
        <w:rPr>
          <w:rFonts w:ascii="Franklin Gothic Medium" w:hAnsi="Franklin Gothic Medium"/>
          <w:b/>
          <w:bCs/>
          <w:w w:val="105"/>
          <w:sz w:val="18"/>
          <w:szCs w:val="18"/>
          <w:lang w:val="en-US"/>
        </w:rPr>
        <w:t>Switching charge</w:t>
      </w:r>
      <w:r w:rsidRPr="00B428DD">
        <w:rPr>
          <w:rFonts w:ascii="Franklin Gothic Medium" w:hAnsi="Franklin Gothic Medium"/>
          <w:b/>
          <w:bCs/>
          <w:w w:val="105"/>
          <w:sz w:val="18"/>
          <w:szCs w:val="18"/>
          <w:lang w:val="en-US"/>
        </w:rPr>
        <w:t>)</w:t>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B428DD">
        <w:rPr>
          <w:rFonts w:ascii="Franklin Gothic Medium" w:hAnsi="Franklin Gothic Medium"/>
          <w:w w:val="105"/>
          <w:sz w:val="18"/>
          <w:szCs w:val="18"/>
          <w:lang w:val="en-US"/>
        </w:rPr>
        <w:t>None,</w:t>
      </w:r>
      <w:r w:rsidRPr="00B428DD">
        <w:rPr>
          <w:rFonts w:ascii="Franklin Gothic Medium" w:hAnsi="Franklin Gothic Medium"/>
          <w:spacing w:val="-5"/>
          <w:w w:val="105"/>
          <w:sz w:val="18"/>
          <w:szCs w:val="18"/>
          <w:lang w:val="en-US"/>
        </w:rPr>
        <w:t xml:space="preserve"> </w:t>
      </w:r>
      <w:r w:rsidRPr="00B428DD">
        <w:rPr>
          <w:rFonts w:ascii="Franklin Gothic Medium" w:hAnsi="Franklin Gothic Medium"/>
          <w:w w:val="105"/>
          <w:sz w:val="18"/>
          <w:szCs w:val="18"/>
          <w:lang w:val="en-US"/>
        </w:rPr>
        <w:t>except</w:t>
      </w:r>
      <w:r w:rsidRPr="00B428DD">
        <w:rPr>
          <w:rFonts w:ascii="Franklin Gothic Medium" w:hAnsi="Franklin Gothic Medium"/>
          <w:spacing w:val="-6"/>
          <w:w w:val="105"/>
          <w:sz w:val="18"/>
          <w:szCs w:val="18"/>
          <w:lang w:val="en-US"/>
        </w:rPr>
        <w:t xml:space="preserve"> </w:t>
      </w:r>
      <w:r w:rsidRPr="00B428DD">
        <w:rPr>
          <w:rFonts w:ascii="Franklin Gothic Medium" w:hAnsi="Franklin Gothic Medium"/>
          <w:w w:val="105"/>
          <w:sz w:val="18"/>
          <w:szCs w:val="18"/>
          <w:lang w:val="en-US"/>
        </w:rPr>
        <w:t>in</w:t>
      </w:r>
      <w:r w:rsidRPr="00B428DD">
        <w:rPr>
          <w:rFonts w:ascii="Franklin Gothic Medium" w:hAnsi="Franklin Gothic Medium"/>
          <w:spacing w:val="-6"/>
          <w:w w:val="105"/>
          <w:sz w:val="18"/>
          <w:szCs w:val="18"/>
          <w:lang w:val="en-US"/>
        </w:rPr>
        <w:t xml:space="preserve"> </w:t>
      </w:r>
      <w:r w:rsidRPr="00B428DD">
        <w:rPr>
          <w:rFonts w:ascii="Franklin Gothic Medium" w:hAnsi="Franklin Gothic Medium"/>
          <w:w w:val="105"/>
          <w:sz w:val="18"/>
          <w:szCs w:val="18"/>
          <w:lang w:val="en-US"/>
        </w:rPr>
        <w:t>the</w:t>
      </w:r>
      <w:r w:rsidRPr="00B428DD">
        <w:rPr>
          <w:rFonts w:ascii="Franklin Gothic Medium" w:hAnsi="Franklin Gothic Medium"/>
          <w:spacing w:val="-4"/>
          <w:w w:val="105"/>
          <w:sz w:val="18"/>
          <w:szCs w:val="18"/>
          <w:lang w:val="en-US"/>
        </w:rPr>
        <w:t xml:space="preserve"> </w:t>
      </w:r>
      <w:r w:rsidRPr="00B428DD">
        <w:rPr>
          <w:rFonts w:ascii="Franklin Gothic Medium" w:hAnsi="Franklin Gothic Medium"/>
          <w:w w:val="105"/>
          <w:sz w:val="18"/>
          <w:szCs w:val="18"/>
          <w:lang w:val="en-US"/>
        </w:rPr>
        <w:t>following</w:t>
      </w:r>
      <w:r w:rsidRPr="00B428DD">
        <w:rPr>
          <w:rFonts w:ascii="Franklin Gothic Medium" w:hAnsi="Franklin Gothic Medium"/>
          <w:spacing w:val="-6"/>
          <w:w w:val="105"/>
          <w:sz w:val="18"/>
          <w:szCs w:val="18"/>
          <w:lang w:val="en-US"/>
        </w:rPr>
        <w:t xml:space="preserve"> </w:t>
      </w:r>
      <w:r w:rsidRPr="00B428DD">
        <w:rPr>
          <w:rFonts w:ascii="Franklin Gothic Medium" w:hAnsi="Franklin Gothic Medium"/>
          <w:w w:val="105"/>
          <w:sz w:val="18"/>
          <w:szCs w:val="18"/>
          <w:lang w:val="en-US"/>
        </w:rPr>
        <w:t>circumstances:</w:t>
      </w:r>
    </w:p>
    <w:p w14:paraId="18B0EFCC" w14:textId="77777777" w:rsidR="00806CC0" w:rsidRPr="00B428DD" w:rsidRDefault="006F084B" w:rsidP="00806CC0">
      <w:pPr>
        <w:pStyle w:val="BodyText"/>
        <w:numPr>
          <w:ilvl w:val="0"/>
          <w:numId w:val="5"/>
        </w:numPr>
        <w:ind w:left="3828" w:right="-1" w:hanging="284"/>
        <w:jc w:val="both"/>
        <w:rPr>
          <w:rFonts w:ascii="Franklin Gothic Medium" w:hAnsi="Franklin Gothic Medium"/>
          <w:color w:val="000000"/>
          <w:w w:val="105"/>
        </w:rPr>
      </w:pPr>
      <w:r w:rsidRPr="00B428DD">
        <w:rPr>
          <w:rFonts w:ascii="Franklin Gothic Medium" w:hAnsi="Franklin Gothic Medium"/>
          <w:color w:val="000000"/>
          <w:w w:val="105"/>
        </w:rPr>
        <w:t>the</w:t>
      </w:r>
      <w:r w:rsidRPr="00B428DD">
        <w:rPr>
          <w:rFonts w:ascii="Franklin Gothic Medium" w:hAnsi="Franklin Gothic Medium"/>
          <w:color w:val="000000"/>
          <w:spacing w:val="17"/>
          <w:w w:val="105"/>
        </w:rPr>
        <w:t xml:space="preserve"> </w:t>
      </w:r>
      <w:r>
        <w:rPr>
          <w:rFonts w:ascii="Franklin Gothic Medium" w:hAnsi="Franklin Gothic Medium"/>
          <w:color w:val="000000"/>
          <w:w w:val="105"/>
        </w:rPr>
        <w:t>s</w:t>
      </w:r>
      <w:r w:rsidRPr="00B428DD">
        <w:rPr>
          <w:rFonts w:ascii="Franklin Gothic Medium" w:hAnsi="Franklin Gothic Medium"/>
          <w:color w:val="000000"/>
          <w:w w:val="105"/>
        </w:rPr>
        <w:t>hareholder</w:t>
      </w:r>
      <w:r w:rsidRPr="00B428DD">
        <w:rPr>
          <w:rFonts w:ascii="Franklin Gothic Medium" w:hAnsi="Franklin Gothic Medium"/>
          <w:color w:val="000000"/>
          <w:spacing w:val="14"/>
          <w:w w:val="105"/>
        </w:rPr>
        <w:t xml:space="preserve"> </w:t>
      </w:r>
      <w:r w:rsidRPr="00B428DD">
        <w:rPr>
          <w:rFonts w:ascii="Franklin Gothic Medium" w:hAnsi="Franklin Gothic Medium"/>
          <w:color w:val="000000"/>
          <w:w w:val="105"/>
        </w:rPr>
        <w:t>has</w:t>
      </w:r>
      <w:r w:rsidRPr="00B428DD">
        <w:rPr>
          <w:rFonts w:ascii="Franklin Gothic Medium" w:hAnsi="Franklin Gothic Medium"/>
          <w:color w:val="000000"/>
          <w:spacing w:val="18"/>
          <w:w w:val="105"/>
        </w:rPr>
        <w:t xml:space="preserve"> </w:t>
      </w:r>
      <w:r w:rsidRPr="00B428DD">
        <w:rPr>
          <w:rFonts w:ascii="Franklin Gothic Medium" w:hAnsi="Franklin Gothic Medium"/>
          <w:color w:val="000000"/>
          <w:w w:val="105"/>
        </w:rPr>
        <w:t>already</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made</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4</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conversions</w:t>
      </w:r>
      <w:r w:rsidRPr="00B428DD">
        <w:rPr>
          <w:rFonts w:ascii="Franklin Gothic Medium" w:hAnsi="Franklin Gothic Medium"/>
          <w:color w:val="000000"/>
          <w:spacing w:val="14"/>
          <w:w w:val="105"/>
        </w:rPr>
        <w:t xml:space="preserve"> </w:t>
      </w:r>
      <w:r w:rsidRPr="00B428DD">
        <w:rPr>
          <w:rFonts w:ascii="Franklin Gothic Medium" w:hAnsi="Franklin Gothic Medium"/>
          <w:color w:val="000000"/>
          <w:w w:val="105"/>
        </w:rPr>
        <w:t>in</w:t>
      </w:r>
      <w:r w:rsidRPr="00B428DD">
        <w:rPr>
          <w:rFonts w:ascii="Franklin Gothic Medium" w:hAnsi="Franklin Gothic Medium"/>
          <w:color w:val="000000"/>
          <w:spacing w:val="18"/>
          <w:w w:val="105"/>
        </w:rPr>
        <w:t xml:space="preserve"> </w:t>
      </w:r>
      <w:r w:rsidRPr="00B428DD">
        <w:rPr>
          <w:rFonts w:ascii="Franklin Gothic Medium" w:hAnsi="Franklin Gothic Medium"/>
          <w:color w:val="000000"/>
          <w:w w:val="105"/>
        </w:rPr>
        <w:t>the</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last</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12-month</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period;</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in</w:t>
      </w:r>
      <w:r w:rsidRPr="00B428DD">
        <w:rPr>
          <w:rFonts w:ascii="Franklin Gothic Medium" w:hAnsi="Franklin Gothic Medium"/>
          <w:color w:val="000000"/>
          <w:spacing w:val="16"/>
          <w:w w:val="105"/>
        </w:rPr>
        <w:t xml:space="preserve"> </w:t>
      </w:r>
      <w:r w:rsidRPr="00B428DD">
        <w:rPr>
          <w:rFonts w:ascii="Franklin Gothic Medium" w:hAnsi="Franklin Gothic Medium"/>
          <w:color w:val="000000"/>
          <w:w w:val="105"/>
        </w:rPr>
        <w:t>such</w:t>
      </w:r>
      <w:r w:rsidRPr="00B428DD">
        <w:rPr>
          <w:rFonts w:ascii="Franklin Gothic Medium" w:hAnsi="Franklin Gothic Medium"/>
          <w:color w:val="000000"/>
          <w:spacing w:val="15"/>
          <w:w w:val="105"/>
        </w:rPr>
        <w:t xml:space="preserve"> </w:t>
      </w:r>
      <w:r w:rsidRPr="00B428DD">
        <w:rPr>
          <w:rFonts w:ascii="Franklin Gothic Medium" w:hAnsi="Franklin Gothic Medium"/>
          <w:color w:val="000000"/>
          <w:w w:val="105"/>
        </w:rPr>
        <w:t>case</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the</w:t>
      </w:r>
      <w:r w:rsidRPr="00B428DD">
        <w:rPr>
          <w:rFonts w:ascii="Franklin Gothic Medium" w:hAnsi="Franklin Gothic Medium"/>
          <w:color w:val="000000"/>
          <w:w w:val="110"/>
        </w:rPr>
        <w:t xml:space="preserve"> </w:t>
      </w:r>
      <w:r>
        <w:rPr>
          <w:rFonts w:ascii="Franklin Gothic Medium" w:hAnsi="Franklin Gothic Medium"/>
          <w:color w:val="000000"/>
          <w:w w:val="105"/>
        </w:rPr>
        <w:t>s</w:t>
      </w:r>
      <w:r w:rsidRPr="00B428DD">
        <w:rPr>
          <w:rFonts w:ascii="Franklin Gothic Medium" w:hAnsi="Franklin Gothic Medium"/>
          <w:color w:val="000000"/>
          <w:w w:val="105"/>
        </w:rPr>
        <w:t>hareholder</w:t>
      </w:r>
      <w:r w:rsidRPr="00B428DD">
        <w:rPr>
          <w:rFonts w:ascii="Franklin Gothic Medium" w:hAnsi="Franklin Gothic Medium"/>
          <w:color w:val="000000"/>
          <w:spacing w:val="23"/>
          <w:w w:val="105"/>
        </w:rPr>
        <w:t xml:space="preserve"> </w:t>
      </w:r>
      <w:r w:rsidRPr="00B428DD">
        <w:rPr>
          <w:rFonts w:ascii="Franklin Gothic Medium" w:hAnsi="Franklin Gothic Medium"/>
          <w:color w:val="000000"/>
          <w:w w:val="105"/>
        </w:rPr>
        <w:t>may</w:t>
      </w:r>
      <w:r w:rsidRPr="00B428DD">
        <w:rPr>
          <w:rFonts w:ascii="Franklin Gothic Medium" w:hAnsi="Franklin Gothic Medium"/>
          <w:color w:val="000000"/>
          <w:spacing w:val="23"/>
          <w:w w:val="105"/>
        </w:rPr>
        <w:t xml:space="preserve"> </w:t>
      </w:r>
      <w:r w:rsidRPr="00B428DD">
        <w:rPr>
          <w:rFonts w:ascii="Franklin Gothic Medium" w:hAnsi="Franklin Gothic Medium"/>
          <w:color w:val="000000"/>
          <w:w w:val="105"/>
        </w:rPr>
        <w:t>be</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charged</w:t>
      </w:r>
      <w:r w:rsidRPr="00B428DD">
        <w:rPr>
          <w:rFonts w:ascii="Franklin Gothic Medium" w:hAnsi="Franklin Gothic Medium"/>
          <w:color w:val="000000"/>
          <w:spacing w:val="23"/>
          <w:w w:val="105"/>
        </w:rPr>
        <w:t xml:space="preserve"> </w:t>
      </w:r>
      <w:r w:rsidRPr="00B428DD">
        <w:rPr>
          <w:rFonts w:ascii="Franklin Gothic Medium" w:hAnsi="Franklin Gothic Medium"/>
          <w:color w:val="000000"/>
          <w:w w:val="105"/>
        </w:rPr>
        <w:t>a</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total</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fee</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of</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a</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maximum</w:t>
      </w:r>
      <w:r w:rsidRPr="00B428DD">
        <w:rPr>
          <w:rFonts w:ascii="Franklin Gothic Medium" w:hAnsi="Franklin Gothic Medium"/>
          <w:color w:val="000000"/>
          <w:spacing w:val="23"/>
          <w:w w:val="105"/>
        </w:rPr>
        <w:t xml:space="preserve"> </w:t>
      </w:r>
      <w:r w:rsidRPr="00B428DD">
        <w:rPr>
          <w:rFonts w:ascii="Franklin Gothic Medium" w:hAnsi="Franklin Gothic Medium"/>
          <w:color w:val="000000"/>
          <w:w w:val="105"/>
        </w:rPr>
        <w:t>of</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1%</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of</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the</w:t>
      </w:r>
      <w:r w:rsidRPr="00B428DD">
        <w:rPr>
          <w:rFonts w:ascii="Franklin Gothic Medium" w:hAnsi="Franklin Gothic Medium"/>
          <w:color w:val="000000"/>
          <w:spacing w:val="24"/>
          <w:w w:val="105"/>
        </w:rPr>
        <w:t xml:space="preserve"> </w:t>
      </w:r>
      <w:r>
        <w:rPr>
          <w:rFonts w:ascii="Franklin Gothic Medium" w:hAnsi="Franklin Gothic Medium"/>
          <w:color w:val="000000"/>
          <w:w w:val="105"/>
        </w:rPr>
        <w:t>n</w:t>
      </w:r>
      <w:r w:rsidRPr="00B428DD">
        <w:rPr>
          <w:rFonts w:ascii="Franklin Gothic Medium" w:hAnsi="Franklin Gothic Medium"/>
          <w:color w:val="000000"/>
          <w:w w:val="105"/>
        </w:rPr>
        <w:t>et</w:t>
      </w:r>
      <w:r w:rsidRPr="00B428DD">
        <w:rPr>
          <w:rFonts w:ascii="Franklin Gothic Medium" w:hAnsi="Franklin Gothic Medium"/>
          <w:color w:val="000000"/>
          <w:spacing w:val="24"/>
          <w:w w:val="105"/>
        </w:rPr>
        <w:t xml:space="preserve"> </w:t>
      </w:r>
      <w:r>
        <w:rPr>
          <w:rFonts w:ascii="Franklin Gothic Medium" w:hAnsi="Franklin Gothic Medium"/>
          <w:color w:val="000000"/>
          <w:w w:val="105"/>
        </w:rPr>
        <w:t>a</w:t>
      </w:r>
      <w:r w:rsidRPr="00B428DD">
        <w:rPr>
          <w:rFonts w:ascii="Franklin Gothic Medium" w:hAnsi="Franklin Gothic Medium"/>
          <w:color w:val="000000"/>
          <w:w w:val="105"/>
        </w:rPr>
        <w:t>sset</w:t>
      </w:r>
      <w:r w:rsidRPr="00B428DD">
        <w:rPr>
          <w:rFonts w:ascii="Franklin Gothic Medium" w:hAnsi="Franklin Gothic Medium"/>
          <w:color w:val="000000"/>
          <w:spacing w:val="23"/>
          <w:w w:val="105"/>
        </w:rPr>
        <w:t xml:space="preserve"> </w:t>
      </w:r>
      <w:r>
        <w:rPr>
          <w:rFonts w:ascii="Franklin Gothic Medium" w:hAnsi="Franklin Gothic Medium"/>
          <w:color w:val="000000"/>
          <w:spacing w:val="-9"/>
          <w:w w:val="105"/>
        </w:rPr>
        <w:t>v</w:t>
      </w:r>
      <w:r w:rsidRPr="00B428DD">
        <w:rPr>
          <w:rFonts w:ascii="Franklin Gothic Medium" w:hAnsi="Franklin Gothic Medium"/>
          <w:color w:val="000000"/>
          <w:w w:val="105"/>
        </w:rPr>
        <w:t>alue</w:t>
      </w:r>
      <w:r w:rsidRPr="00B428DD">
        <w:rPr>
          <w:rFonts w:ascii="Franklin Gothic Medium" w:hAnsi="Franklin Gothic Medium"/>
          <w:color w:val="000000"/>
          <w:spacing w:val="23"/>
          <w:w w:val="105"/>
        </w:rPr>
        <w:t xml:space="preserve"> </w:t>
      </w:r>
      <w:r w:rsidRPr="00B428DD">
        <w:rPr>
          <w:rFonts w:ascii="Franklin Gothic Medium" w:hAnsi="Franklin Gothic Medium"/>
          <w:color w:val="000000"/>
          <w:w w:val="105"/>
        </w:rPr>
        <w:t>of</w:t>
      </w:r>
      <w:r w:rsidRPr="00B428DD">
        <w:rPr>
          <w:rFonts w:ascii="Franklin Gothic Medium" w:hAnsi="Franklin Gothic Medium"/>
          <w:color w:val="000000"/>
          <w:spacing w:val="24"/>
          <w:w w:val="105"/>
        </w:rPr>
        <w:t xml:space="preserve"> </w:t>
      </w:r>
      <w:r w:rsidRPr="00B428DD">
        <w:rPr>
          <w:rFonts w:ascii="Franklin Gothic Medium" w:hAnsi="Franklin Gothic Medium"/>
          <w:color w:val="000000"/>
          <w:w w:val="105"/>
        </w:rPr>
        <w:t>the</w:t>
      </w:r>
      <w:r w:rsidRPr="00B428DD">
        <w:rPr>
          <w:rFonts w:ascii="Franklin Gothic Medium" w:hAnsi="Franklin Gothic Medium"/>
          <w:color w:val="000000"/>
          <w:w w:val="110"/>
        </w:rPr>
        <w:t xml:space="preserve"> </w:t>
      </w:r>
      <w:r>
        <w:rPr>
          <w:rFonts w:ascii="Franklin Gothic Medium" w:hAnsi="Franklin Gothic Medium"/>
          <w:color w:val="000000"/>
          <w:w w:val="105"/>
        </w:rPr>
        <w:t>s</w:t>
      </w:r>
      <w:r w:rsidRPr="00B428DD">
        <w:rPr>
          <w:rFonts w:ascii="Franklin Gothic Medium" w:hAnsi="Franklin Gothic Medium"/>
          <w:color w:val="000000"/>
          <w:w w:val="105"/>
        </w:rPr>
        <w:t>hares</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converted</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for</w:t>
      </w:r>
      <w:r w:rsidRPr="00B428DD">
        <w:rPr>
          <w:rFonts w:ascii="Franklin Gothic Medium" w:hAnsi="Franklin Gothic Medium"/>
          <w:color w:val="000000"/>
          <w:spacing w:val="6"/>
          <w:w w:val="105"/>
        </w:rPr>
        <w:t xml:space="preserve"> </w:t>
      </w:r>
      <w:r w:rsidRPr="00B428DD">
        <w:rPr>
          <w:rFonts w:ascii="Franklin Gothic Medium" w:hAnsi="Franklin Gothic Medium"/>
          <w:color w:val="000000"/>
          <w:w w:val="105"/>
        </w:rPr>
        <w:t>each</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additional</w:t>
      </w:r>
      <w:r w:rsidRPr="00B428DD">
        <w:rPr>
          <w:rFonts w:ascii="Franklin Gothic Medium" w:hAnsi="Franklin Gothic Medium"/>
          <w:color w:val="000000"/>
          <w:spacing w:val="6"/>
          <w:w w:val="105"/>
        </w:rPr>
        <w:t xml:space="preserve"> </w:t>
      </w:r>
      <w:r w:rsidRPr="00B428DD">
        <w:rPr>
          <w:rFonts w:ascii="Franklin Gothic Medium" w:hAnsi="Franklin Gothic Medium"/>
          <w:color w:val="000000"/>
          <w:w w:val="105"/>
        </w:rPr>
        <w:t>conversion</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in</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that</w:t>
      </w:r>
      <w:r w:rsidRPr="00B428DD">
        <w:rPr>
          <w:rFonts w:ascii="Franklin Gothic Medium" w:hAnsi="Franklin Gothic Medium"/>
          <w:color w:val="000000"/>
          <w:spacing w:val="6"/>
          <w:w w:val="105"/>
        </w:rPr>
        <w:t xml:space="preserve"> </w:t>
      </w:r>
      <w:r w:rsidRPr="00B428DD">
        <w:rPr>
          <w:rFonts w:ascii="Franklin Gothic Medium" w:hAnsi="Franklin Gothic Medium"/>
          <w:color w:val="000000"/>
          <w:w w:val="105"/>
        </w:rPr>
        <w:t>12-month</w:t>
      </w:r>
      <w:r w:rsidRPr="00B428DD">
        <w:rPr>
          <w:rFonts w:ascii="Franklin Gothic Medium" w:hAnsi="Franklin Gothic Medium"/>
          <w:color w:val="000000"/>
          <w:spacing w:val="5"/>
          <w:w w:val="105"/>
        </w:rPr>
        <w:t xml:space="preserve"> </w:t>
      </w:r>
      <w:r w:rsidRPr="00B428DD">
        <w:rPr>
          <w:rFonts w:ascii="Franklin Gothic Medium" w:hAnsi="Franklin Gothic Medium"/>
          <w:color w:val="000000"/>
          <w:w w:val="105"/>
        </w:rPr>
        <w:t>period;</w:t>
      </w:r>
      <w:r w:rsidRPr="00B428DD">
        <w:rPr>
          <w:rFonts w:ascii="Franklin Gothic Medium" w:hAnsi="Franklin Gothic Medium"/>
          <w:color w:val="000000"/>
          <w:spacing w:val="6"/>
          <w:w w:val="105"/>
        </w:rPr>
        <w:t xml:space="preserve"> </w:t>
      </w:r>
      <w:r w:rsidRPr="00B428DD">
        <w:rPr>
          <w:rFonts w:ascii="Franklin Gothic Medium" w:hAnsi="Franklin Gothic Medium"/>
          <w:color w:val="000000"/>
          <w:w w:val="105"/>
        </w:rPr>
        <w:t>or</w:t>
      </w:r>
    </w:p>
    <w:p w14:paraId="56EC2373" w14:textId="5F4A7B79" w:rsidR="00806CC0" w:rsidRPr="00B428DD" w:rsidRDefault="006F084B" w:rsidP="00806CC0">
      <w:pPr>
        <w:pStyle w:val="BodyText"/>
        <w:numPr>
          <w:ilvl w:val="0"/>
          <w:numId w:val="5"/>
        </w:numPr>
        <w:ind w:left="3828" w:right="-1" w:hanging="284"/>
        <w:jc w:val="both"/>
        <w:rPr>
          <w:rFonts w:ascii="Franklin Gothic Medium" w:hAnsi="Franklin Gothic Medium"/>
          <w:color w:val="000000"/>
          <w:w w:val="105"/>
        </w:rPr>
      </w:pPr>
      <w:r w:rsidRPr="00B428DD">
        <w:rPr>
          <w:rFonts w:ascii="Franklin Gothic Medium" w:hAnsi="Franklin Gothic Medium"/>
          <w:color w:val="000000"/>
          <w:w w:val="105"/>
        </w:rPr>
        <w:t>the</w:t>
      </w:r>
      <w:r w:rsidRPr="00B428DD">
        <w:rPr>
          <w:rFonts w:ascii="Franklin Gothic Medium" w:hAnsi="Franklin Gothic Medium"/>
          <w:color w:val="000000"/>
          <w:spacing w:val="1"/>
          <w:w w:val="105"/>
        </w:rPr>
        <w:t xml:space="preserve"> </w:t>
      </w:r>
      <w:r>
        <w:rPr>
          <w:rFonts w:ascii="Franklin Gothic Medium" w:hAnsi="Franklin Gothic Medium"/>
          <w:color w:val="000000"/>
          <w:w w:val="105"/>
        </w:rPr>
        <w:t>s</w:t>
      </w:r>
      <w:r w:rsidRPr="00B428DD">
        <w:rPr>
          <w:rFonts w:ascii="Franklin Gothic Medium" w:hAnsi="Franklin Gothic Medium"/>
          <w:color w:val="000000"/>
          <w:w w:val="105"/>
        </w:rPr>
        <w:t>hareholder converts</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his</w:t>
      </w:r>
      <w:r w:rsidRPr="00B428DD">
        <w:rPr>
          <w:rFonts w:ascii="Franklin Gothic Medium" w:hAnsi="Franklin Gothic Medium"/>
          <w:color w:val="000000"/>
          <w:spacing w:val="-1"/>
          <w:w w:val="105"/>
        </w:rPr>
        <w:t xml:space="preserve"> </w:t>
      </w:r>
      <w:r>
        <w:rPr>
          <w:rFonts w:ascii="Franklin Gothic Medium" w:hAnsi="Franklin Gothic Medium"/>
          <w:color w:val="000000"/>
          <w:w w:val="105"/>
        </w:rPr>
        <w:t>s</w:t>
      </w:r>
      <w:r w:rsidRPr="00B428DD">
        <w:rPr>
          <w:rFonts w:ascii="Franklin Gothic Medium" w:hAnsi="Franklin Gothic Medium"/>
          <w:color w:val="000000"/>
          <w:w w:val="105"/>
        </w:rPr>
        <w:t>hares</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to</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a</w:t>
      </w:r>
      <w:r w:rsidRPr="00B428DD">
        <w:rPr>
          <w:rFonts w:ascii="Franklin Gothic Medium" w:hAnsi="Franklin Gothic Medium"/>
          <w:color w:val="000000"/>
          <w:spacing w:val="2"/>
          <w:w w:val="105"/>
        </w:rPr>
        <w:t xml:space="preserve"> </w:t>
      </w:r>
      <w:r w:rsidRPr="00B428DD">
        <w:rPr>
          <w:rFonts w:ascii="Franklin Gothic Medium" w:hAnsi="Franklin Gothic Medium"/>
          <w:color w:val="000000"/>
          <w:w w:val="105"/>
        </w:rPr>
        <w:t>Sub-</w:t>
      </w:r>
      <w:r w:rsidRPr="00B428DD">
        <w:rPr>
          <w:rFonts w:ascii="Franklin Gothic Medium" w:hAnsi="Franklin Gothic Medium"/>
          <w:color w:val="000000"/>
          <w:spacing w:val="-5"/>
          <w:w w:val="105"/>
        </w:rPr>
        <w:t>F</w:t>
      </w:r>
      <w:r w:rsidRPr="00B428DD">
        <w:rPr>
          <w:rFonts w:ascii="Franklin Gothic Medium" w:hAnsi="Franklin Gothic Medium"/>
          <w:color w:val="000000"/>
          <w:w w:val="105"/>
        </w:rPr>
        <w:t>und with</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a</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higher</w:t>
      </w:r>
      <w:r w:rsidRPr="00B428DD">
        <w:rPr>
          <w:rFonts w:ascii="Franklin Gothic Medium" w:hAnsi="Franklin Gothic Medium"/>
          <w:color w:val="000000"/>
          <w:spacing w:val="1"/>
          <w:w w:val="105"/>
        </w:rPr>
        <w:t xml:space="preserve"> </w:t>
      </w:r>
      <w:r>
        <w:rPr>
          <w:rFonts w:ascii="Franklin Gothic Medium" w:hAnsi="Franklin Gothic Medium"/>
          <w:color w:val="000000"/>
          <w:w w:val="105"/>
        </w:rPr>
        <w:t>entry</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charge</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within</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the first</w:t>
      </w:r>
      <w:r w:rsidRPr="00B428DD">
        <w:rPr>
          <w:rFonts w:ascii="Franklin Gothic Medium" w:hAnsi="Franklin Gothic Medium"/>
          <w:color w:val="000000"/>
          <w:spacing w:val="1"/>
          <w:w w:val="105"/>
        </w:rPr>
        <w:t xml:space="preserve"> </w:t>
      </w:r>
      <w:r w:rsidRPr="00B428DD">
        <w:rPr>
          <w:rFonts w:ascii="Franklin Gothic Medium" w:hAnsi="Franklin Gothic Medium"/>
          <w:color w:val="000000"/>
          <w:w w:val="105"/>
        </w:rPr>
        <w:t>12-month</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period</w:t>
      </w:r>
      <w:r w:rsidRPr="00B428DD">
        <w:rPr>
          <w:rFonts w:ascii="Franklin Gothic Medium" w:hAnsi="Franklin Gothic Medium"/>
          <w:color w:val="000000"/>
          <w:spacing w:val="18"/>
          <w:w w:val="105"/>
        </w:rPr>
        <w:t xml:space="preserve"> </w:t>
      </w:r>
      <w:r w:rsidRPr="00B428DD">
        <w:rPr>
          <w:rFonts w:ascii="Franklin Gothic Medium" w:hAnsi="Franklin Gothic Medium"/>
          <w:color w:val="000000"/>
          <w:w w:val="105"/>
        </w:rPr>
        <w:t>following</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initial</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investment</w:t>
      </w:r>
      <w:r w:rsidRPr="00B428DD">
        <w:rPr>
          <w:rFonts w:ascii="Franklin Gothic Medium" w:hAnsi="Franklin Gothic Medium"/>
          <w:color w:val="000000"/>
          <w:spacing w:val="19"/>
          <w:w w:val="105"/>
        </w:rPr>
        <w:t xml:space="preserve"> </w:t>
      </w:r>
      <w:r w:rsidRPr="00B428DD">
        <w:rPr>
          <w:rFonts w:ascii="Franklin Gothic Medium" w:hAnsi="Franklin Gothic Medium"/>
          <w:color w:val="000000"/>
          <w:w w:val="105"/>
        </w:rPr>
        <w:t>in</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the</w:t>
      </w:r>
      <w:r w:rsidRPr="00B428DD">
        <w:rPr>
          <w:rFonts w:ascii="Franklin Gothic Medium" w:hAnsi="Franklin Gothic Medium"/>
          <w:color w:val="000000"/>
          <w:spacing w:val="19"/>
          <w:w w:val="105"/>
        </w:rPr>
        <w:t xml:space="preserve"> </w:t>
      </w:r>
      <w:r w:rsidRPr="00B428DD">
        <w:rPr>
          <w:rFonts w:ascii="Franklin Gothic Medium" w:hAnsi="Franklin Gothic Medium"/>
          <w:color w:val="000000"/>
          <w:w w:val="105"/>
        </w:rPr>
        <w:t>Sub-</w:t>
      </w:r>
      <w:r w:rsidRPr="00B428DD">
        <w:rPr>
          <w:rFonts w:ascii="Franklin Gothic Medium" w:hAnsi="Franklin Gothic Medium"/>
          <w:color w:val="000000"/>
          <w:spacing w:val="-6"/>
          <w:w w:val="105"/>
        </w:rPr>
        <w:t>F</w:t>
      </w:r>
      <w:r w:rsidRPr="00B428DD">
        <w:rPr>
          <w:rFonts w:ascii="Franklin Gothic Medium" w:hAnsi="Franklin Gothic Medium"/>
          <w:color w:val="000000"/>
          <w:w w:val="105"/>
        </w:rPr>
        <w:t>und;</w:t>
      </w:r>
      <w:r w:rsidRPr="00B428DD">
        <w:rPr>
          <w:rFonts w:ascii="Franklin Gothic Medium" w:hAnsi="Franklin Gothic Medium"/>
          <w:color w:val="000000"/>
          <w:spacing w:val="18"/>
          <w:w w:val="105"/>
        </w:rPr>
        <w:t xml:space="preserve"> </w:t>
      </w:r>
      <w:r w:rsidRPr="00B428DD">
        <w:rPr>
          <w:rFonts w:ascii="Franklin Gothic Medium" w:hAnsi="Franklin Gothic Medium"/>
          <w:color w:val="000000"/>
          <w:w w:val="105"/>
        </w:rPr>
        <w:t>in</w:t>
      </w:r>
      <w:r w:rsidRPr="00B428DD">
        <w:rPr>
          <w:rFonts w:ascii="Franklin Gothic Medium" w:hAnsi="Franklin Gothic Medium"/>
          <w:color w:val="000000"/>
          <w:spacing w:val="18"/>
          <w:w w:val="105"/>
        </w:rPr>
        <w:t xml:space="preserve"> </w:t>
      </w:r>
      <w:r w:rsidRPr="00B428DD">
        <w:rPr>
          <w:rFonts w:ascii="Franklin Gothic Medium" w:hAnsi="Franklin Gothic Medium"/>
          <w:color w:val="000000"/>
          <w:w w:val="105"/>
        </w:rPr>
        <w:t>such</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case</w:t>
      </w:r>
      <w:r w:rsidRPr="00B428DD">
        <w:rPr>
          <w:rFonts w:ascii="Franklin Gothic Medium" w:hAnsi="Franklin Gothic Medium"/>
          <w:color w:val="000000"/>
          <w:spacing w:val="19"/>
          <w:w w:val="105"/>
        </w:rPr>
        <w:t xml:space="preserve"> </w:t>
      </w:r>
      <w:r w:rsidRPr="00B428DD">
        <w:rPr>
          <w:rFonts w:ascii="Franklin Gothic Medium" w:hAnsi="Franklin Gothic Medium"/>
          <w:color w:val="000000"/>
          <w:w w:val="105"/>
        </w:rPr>
        <w:t>the</w:t>
      </w:r>
      <w:r w:rsidRPr="00B428DD">
        <w:rPr>
          <w:rFonts w:ascii="Franklin Gothic Medium" w:hAnsi="Franklin Gothic Medium"/>
          <w:color w:val="000000"/>
          <w:spacing w:val="18"/>
          <w:w w:val="105"/>
        </w:rPr>
        <w:t xml:space="preserve"> </w:t>
      </w:r>
      <w:r>
        <w:rPr>
          <w:rFonts w:ascii="Franklin Gothic Medium" w:hAnsi="Franklin Gothic Medium"/>
          <w:color w:val="000000"/>
          <w:w w:val="105"/>
        </w:rPr>
        <w:t>s</w:t>
      </w:r>
      <w:r w:rsidRPr="00B428DD">
        <w:rPr>
          <w:rFonts w:ascii="Franklin Gothic Medium" w:hAnsi="Franklin Gothic Medium"/>
          <w:color w:val="000000"/>
          <w:w w:val="105"/>
        </w:rPr>
        <w:t>hareholder</w:t>
      </w:r>
      <w:r w:rsidRPr="00B428DD">
        <w:rPr>
          <w:rFonts w:ascii="Franklin Gothic Medium" w:hAnsi="Franklin Gothic Medium"/>
          <w:color w:val="000000"/>
          <w:spacing w:val="17"/>
          <w:w w:val="105"/>
        </w:rPr>
        <w:t xml:space="preserve"> </w:t>
      </w:r>
      <w:r w:rsidRPr="00B428DD">
        <w:rPr>
          <w:rFonts w:ascii="Franklin Gothic Medium" w:hAnsi="Franklin Gothic Medium"/>
          <w:color w:val="000000"/>
          <w:w w:val="105"/>
        </w:rPr>
        <w:t>may</w:t>
      </w:r>
      <w:r w:rsidRPr="00B428DD">
        <w:rPr>
          <w:rFonts w:ascii="Franklin Gothic Medium" w:hAnsi="Franklin Gothic Medium"/>
          <w:color w:val="000000"/>
          <w:w w:val="102"/>
        </w:rPr>
        <w:t xml:space="preserve"> </w:t>
      </w:r>
      <w:r w:rsidRPr="00B428DD">
        <w:rPr>
          <w:rFonts w:ascii="Franklin Gothic Medium" w:hAnsi="Franklin Gothic Medium"/>
          <w:color w:val="000000"/>
          <w:w w:val="105"/>
        </w:rPr>
        <w:t>have</w:t>
      </w:r>
      <w:r w:rsidRPr="00B428DD">
        <w:rPr>
          <w:rFonts w:ascii="Franklin Gothic Medium" w:hAnsi="Franklin Gothic Medium"/>
          <w:color w:val="000000"/>
          <w:spacing w:val="9"/>
          <w:w w:val="105"/>
        </w:rPr>
        <w:t xml:space="preserve"> </w:t>
      </w:r>
      <w:r w:rsidRPr="00B428DD">
        <w:rPr>
          <w:rFonts w:ascii="Franklin Gothic Medium" w:hAnsi="Franklin Gothic Medium"/>
          <w:color w:val="000000"/>
          <w:w w:val="105"/>
        </w:rPr>
        <w:t>to</w:t>
      </w:r>
      <w:r w:rsidRPr="00B428DD">
        <w:rPr>
          <w:rFonts w:ascii="Franklin Gothic Medium" w:hAnsi="Franklin Gothic Medium"/>
          <w:color w:val="000000"/>
          <w:spacing w:val="10"/>
          <w:w w:val="105"/>
        </w:rPr>
        <w:t xml:space="preserve"> </w:t>
      </w:r>
      <w:r w:rsidRPr="00B428DD">
        <w:rPr>
          <w:rFonts w:ascii="Franklin Gothic Medium" w:hAnsi="Franklin Gothic Medium"/>
          <w:color w:val="000000"/>
          <w:w w:val="105"/>
        </w:rPr>
        <w:t>pay</w:t>
      </w:r>
      <w:r w:rsidRPr="00B428DD">
        <w:rPr>
          <w:rFonts w:ascii="Franklin Gothic Medium" w:hAnsi="Franklin Gothic Medium"/>
          <w:color w:val="000000"/>
          <w:spacing w:val="10"/>
          <w:w w:val="105"/>
        </w:rPr>
        <w:t xml:space="preserve"> </w:t>
      </w:r>
      <w:r w:rsidRPr="00B428DD">
        <w:rPr>
          <w:rFonts w:ascii="Franklin Gothic Medium" w:hAnsi="Franklin Gothic Medium"/>
          <w:color w:val="000000"/>
          <w:w w:val="105"/>
        </w:rPr>
        <w:t>the</w:t>
      </w:r>
      <w:r w:rsidRPr="00B428DD">
        <w:rPr>
          <w:rFonts w:ascii="Franklin Gothic Medium" w:hAnsi="Franklin Gothic Medium"/>
          <w:color w:val="000000"/>
          <w:spacing w:val="9"/>
          <w:w w:val="105"/>
        </w:rPr>
        <w:t xml:space="preserve"> </w:t>
      </w:r>
      <w:r w:rsidRPr="00B428DD">
        <w:rPr>
          <w:rFonts w:ascii="Franklin Gothic Medium" w:hAnsi="Franklin Gothic Medium"/>
          <w:color w:val="000000"/>
          <w:w w:val="105"/>
        </w:rPr>
        <w:t>difference</w:t>
      </w:r>
      <w:r w:rsidRPr="00B428DD">
        <w:rPr>
          <w:rFonts w:ascii="Franklin Gothic Medium" w:hAnsi="Franklin Gothic Medium"/>
          <w:color w:val="000000"/>
          <w:spacing w:val="9"/>
          <w:w w:val="105"/>
        </w:rPr>
        <w:t xml:space="preserve"> </w:t>
      </w:r>
      <w:r w:rsidRPr="00B428DD">
        <w:rPr>
          <w:rFonts w:ascii="Franklin Gothic Medium" w:hAnsi="Franklin Gothic Medium"/>
          <w:color w:val="000000"/>
          <w:w w:val="105"/>
        </w:rPr>
        <w:t>between</w:t>
      </w:r>
      <w:r w:rsidRPr="00B428DD">
        <w:rPr>
          <w:rFonts w:ascii="Franklin Gothic Medium" w:hAnsi="Franklin Gothic Medium"/>
          <w:color w:val="000000"/>
          <w:spacing w:val="9"/>
          <w:w w:val="105"/>
        </w:rPr>
        <w:t xml:space="preserve"> </w:t>
      </w:r>
      <w:r w:rsidRPr="00B428DD">
        <w:rPr>
          <w:rFonts w:ascii="Franklin Gothic Medium" w:hAnsi="Franklin Gothic Medium"/>
          <w:color w:val="000000"/>
          <w:w w:val="105"/>
        </w:rPr>
        <w:t>the</w:t>
      </w:r>
      <w:r w:rsidRPr="00B428DD">
        <w:rPr>
          <w:rFonts w:ascii="Franklin Gothic Medium" w:hAnsi="Franklin Gothic Medium"/>
          <w:color w:val="000000"/>
          <w:spacing w:val="8"/>
          <w:w w:val="105"/>
        </w:rPr>
        <w:t xml:space="preserve"> </w:t>
      </w:r>
      <w:r w:rsidRPr="00B428DD">
        <w:rPr>
          <w:rFonts w:ascii="Franklin Gothic Medium" w:hAnsi="Franklin Gothic Medium"/>
          <w:color w:val="000000"/>
          <w:w w:val="105"/>
        </w:rPr>
        <w:t>two</w:t>
      </w:r>
      <w:r w:rsidRPr="00B428DD">
        <w:rPr>
          <w:rFonts w:ascii="Franklin Gothic Medium" w:hAnsi="Franklin Gothic Medium"/>
          <w:color w:val="000000"/>
          <w:spacing w:val="10"/>
          <w:w w:val="105"/>
        </w:rPr>
        <w:t xml:space="preserve"> </w:t>
      </w:r>
      <w:r>
        <w:rPr>
          <w:rFonts w:ascii="Franklin Gothic Medium" w:hAnsi="Franklin Gothic Medium"/>
          <w:color w:val="000000"/>
          <w:w w:val="105"/>
        </w:rPr>
        <w:t>entry</w:t>
      </w:r>
      <w:r w:rsidRPr="00B428DD">
        <w:rPr>
          <w:rFonts w:ascii="Franklin Gothic Medium" w:hAnsi="Franklin Gothic Medium"/>
          <w:color w:val="000000"/>
          <w:spacing w:val="9"/>
          <w:w w:val="105"/>
        </w:rPr>
        <w:t xml:space="preserve"> </w:t>
      </w:r>
      <w:r w:rsidRPr="00B428DD">
        <w:rPr>
          <w:rFonts w:ascii="Franklin Gothic Medium" w:hAnsi="Franklin Gothic Medium"/>
          <w:color w:val="000000"/>
          <w:w w:val="105"/>
        </w:rPr>
        <w:t>charge</w:t>
      </w:r>
      <w:r w:rsidRPr="00B428DD">
        <w:rPr>
          <w:rFonts w:ascii="Franklin Gothic Medium" w:hAnsi="Franklin Gothic Medium"/>
          <w:color w:val="000000"/>
          <w:spacing w:val="10"/>
          <w:w w:val="105"/>
        </w:rPr>
        <w:t xml:space="preserve"> </w:t>
      </w:r>
      <w:r w:rsidRPr="00B428DD">
        <w:rPr>
          <w:rFonts w:ascii="Franklin Gothic Medium" w:hAnsi="Franklin Gothic Medium"/>
          <w:color w:val="000000"/>
          <w:w w:val="105"/>
        </w:rPr>
        <w:t>levels.</w:t>
      </w:r>
    </w:p>
    <w:p w14:paraId="3C18D16A" w14:textId="77777777" w:rsidR="00806CC0" w:rsidRPr="00B428DD" w:rsidRDefault="006F084B" w:rsidP="00806CC0">
      <w:pPr>
        <w:tabs>
          <w:tab w:val="left" w:pos="3683"/>
        </w:tabs>
        <w:ind w:left="281"/>
        <w:rPr>
          <w:rFonts w:ascii="Franklin Gothic Medium" w:hAnsi="Franklin Gothic Medium"/>
          <w:b/>
          <w:bCs/>
          <w:color w:val="000000"/>
          <w:spacing w:val="-4"/>
          <w:w w:val="110"/>
          <w:sz w:val="18"/>
          <w:szCs w:val="18"/>
          <w:lang w:val="en-US"/>
        </w:rPr>
      </w:pPr>
      <w:r>
        <w:rPr>
          <w:rFonts w:ascii="Franklin Gothic Medium" w:hAnsi="Franklin Gothic Medium"/>
          <w:b/>
          <w:bCs/>
          <w:noProof/>
          <w:spacing w:val="-4"/>
          <w:sz w:val="18"/>
          <w:szCs w:val="18"/>
          <w:lang w:val="en-AU" w:eastAsia="zh-CN"/>
        </w:rPr>
        <mc:AlternateContent>
          <mc:Choice Requires="wpg">
            <w:drawing>
              <wp:anchor distT="0" distB="0" distL="114300" distR="114300" simplePos="0" relativeHeight="251672576" behindDoc="1" locked="0" layoutInCell="1" allowOverlap="1">
                <wp:simplePos x="0" y="0"/>
                <wp:positionH relativeFrom="page">
                  <wp:posOffset>345440</wp:posOffset>
                </wp:positionH>
                <wp:positionV relativeFrom="paragraph">
                  <wp:posOffset>67310</wp:posOffset>
                </wp:positionV>
                <wp:extent cx="6983730" cy="1270"/>
                <wp:effectExtent l="12065" t="10160" r="5080" b="7620"/>
                <wp:wrapNone/>
                <wp:docPr id="32" name="Group 921"/>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3" name="Freeform 922"/>
                        <wps:cNvSpPr/>
                        <wps:spPr bwMode="auto">
                          <a:xfrm>
                            <a:off x="454" y="-2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1" o:spid="_x0000_s1048" style="width:549.9pt;height:0.1pt;margin-top:5.3pt;margin-left:27.2pt;mso-position-horizontal-relative:page;position:absolute;z-index:-251642880" coordorigin="454,-20" coordsize="10998,2">
                <v:shape id="Freeform 922" o:spid="_x0000_s1049"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14:paraId="1F2692CC" w14:textId="77777777" w:rsidR="00806CC0" w:rsidRPr="000E5FB4" w:rsidRDefault="006F084B" w:rsidP="00806CC0">
      <w:pPr>
        <w:tabs>
          <w:tab w:val="left" w:pos="3544"/>
        </w:tabs>
        <w:rPr>
          <w:rFonts w:ascii="Franklin Gothic Medium" w:hAnsi="Franklin Gothic Medium"/>
          <w:b/>
          <w:bCs/>
          <w:sz w:val="18"/>
          <w:szCs w:val="18"/>
          <w:lang w:val="en-US"/>
        </w:rPr>
      </w:pPr>
      <w:r w:rsidRPr="00B428DD">
        <w:rPr>
          <w:rFonts w:ascii="Franklin Gothic Medium" w:hAnsi="Franklin Gothic Medium"/>
          <w:b/>
          <w:bCs/>
          <w:spacing w:val="-4"/>
          <w:w w:val="110"/>
          <w:sz w:val="18"/>
          <w:szCs w:val="18"/>
          <w:lang w:val="en-US"/>
        </w:rPr>
        <w:t>R</w:t>
      </w:r>
      <w:r w:rsidRPr="00B428DD">
        <w:rPr>
          <w:rFonts w:ascii="Franklin Gothic Medium" w:hAnsi="Franklin Gothic Medium"/>
          <w:b/>
          <w:bCs/>
          <w:w w:val="110"/>
          <w:sz w:val="18"/>
          <w:szCs w:val="18"/>
          <w:lang w:val="en-US"/>
        </w:rPr>
        <w:t>edemption</w:t>
      </w:r>
      <w:r w:rsidRPr="00B428DD">
        <w:rPr>
          <w:rFonts w:ascii="Franklin Gothic Medium" w:hAnsi="Franklin Gothic Medium"/>
          <w:b/>
          <w:bCs/>
          <w:spacing w:val="7"/>
          <w:w w:val="110"/>
          <w:sz w:val="18"/>
          <w:szCs w:val="18"/>
          <w:lang w:val="en-US"/>
        </w:rPr>
        <w:t xml:space="preserve"> </w:t>
      </w:r>
      <w:r w:rsidRPr="00B428DD">
        <w:rPr>
          <w:rFonts w:ascii="Franklin Gothic Medium" w:hAnsi="Franklin Gothic Medium"/>
          <w:b/>
          <w:bCs/>
          <w:w w:val="110"/>
          <w:sz w:val="18"/>
          <w:szCs w:val="18"/>
          <w:lang w:val="en-US"/>
        </w:rPr>
        <w:t>fee</w:t>
      </w:r>
      <w:r w:rsidRPr="00B428DD">
        <w:rPr>
          <w:rFonts w:ascii="Franklin Gothic Medium" w:hAnsi="Franklin Gothic Medium"/>
          <w:b/>
          <w:bCs/>
          <w:w w:val="110"/>
          <w:sz w:val="18"/>
          <w:szCs w:val="18"/>
          <w:lang w:val="en-US"/>
        </w:rPr>
        <w:tab/>
      </w:r>
      <w:r w:rsidRPr="00B428DD">
        <w:rPr>
          <w:rFonts w:ascii="Franklin Gothic Medium" w:hAnsi="Franklin Gothic Medium"/>
          <w:w w:val="110"/>
          <w:sz w:val="18"/>
          <w:szCs w:val="18"/>
          <w:lang w:val="en-US"/>
        </w:rPr>
        <w:t>None</w:t>
      </w:r>
    </w:p>
    <w:p w14:paraId="25DA53EF" w14:textId="77777777" w:rsidR="00806CC0" w:rsidRPr="00B428DD" w:rsidRDefault="00806CC0" w:rsidP="00806CC0">
      <w:pPr>
        <w:pStyle w:val="Heading2"/>
        <w:ind w:left="0"/>
        <w:jc w:val="right"/>
        <w:rPr>
          <w:rFonts w:ascii="Franklin Gothic Medium" w:eastAsia="Calibri" w:hAnsi="Franklin Gothic Medium"/>
          <w:b w:val="0"/>
          <w:bCs w:val="0"/>
          <w:sz w:val="18"/>
          <w:szCs w:val="18"/>
          <w:lang w:eastAsia="ja-JP"/>
        </w:rPr>
      </w:pPr>
    </w:p>
    <w:p w14:paraId="503328F6" w14:textId="77777777" w:rsidR="00C33FB6" w:rsidRDefault="00C33FB6" w:rsidP="00806CC0">
      <w:pPr>
        <w:pStyle w:val="Heading2"/>
        <w:ind w:left="0"/>
        <w:rPr>
          <w:rFonts w:ascii="Franklin Gothic Medium" w:hAnsi="Franklin Gothic Medium"/>
          <w:color w:val="757F96"/>
          <w:w w:val="110"/>
          <w:sz w:val="18"/>
          <w:szCs w:val="18"/>
        </w:rPr>
      </w:pPr>
    </w:p>
    <w:p w14:paraId="43D2B7AA" w14:textId="77777777" w:rsidR="00806CC0" w:rsidRPr="00B428DD" w:rsidRDefault="006F084B" w:rsidP="00806CC0">
      <w:pPr>
        <w:pStyle w:val="Heading2"/>
        <w:ind w:left="0"/>
        <w:rPr>
          <w:rFonts w:ascii="Franklin Gothic Medium" w:hAnsi="Franklin Gothic Medium"/>
          <w:b w:val="0"/>
          <w:bCs w:val="0"/>
          <w:color w:val="757F96"/>
          <w:sz w:val="18"/>
          <w:szCs w:val="18"/>
        </w:rPr>
      </w:pPr>
      <w:r w:rsidRPr="00B428DD">
        <w:rPr>
          <w:rFonts w:ascii="Franklin Gothic Medium" w:hAnsi="Franklin Gothic Medium"/>
          <w:color w:val="757F96"/>
          <w:w w:val="110"/>
          <w:sz w:val="18"/>
          <w:szCs w:val="18"/>
        </w:rPr>
        <w:t>Ongoing</w:t>
      </w:r>
      <w:r w:rsidRPr="00B428DD">
        <w:rPr>
          <w:rFonts w:ascii="Franklin Gothic Medium" w:hAnsi="Franklin Gothic Medium"/>
          <w:color w:val="757F96"/>
          <w:spacing w:val="-9"/>
          <w:w w:val="110"/>
          <w:sz w:val="18"/>
          <w:szCs w:val="18"/>
        </w:rPr>
        <w:t xml:space="preserve"> </w:t>
      </w:r>
      <w:r w:rsidRPr="00B428DD">
        <w:rPr>
          <w:rFonts w:ascii="Franklin Gothic Medium" w:hAnsi="Franklin Gothic Medium"/>
          <w:color w:val="757F96"/>
          <w:w w:val="110"/>
          <w:sz w:val="18"/>
          <w:szCs w:val="18"/>
        </w:rPr>
        <w:t>fees</w:t>
      </w:r>
      <w:r w:rsidRPr="00B428DD">
        <w:rPr>
          <w:rFonts w:ascii="Franklin Gothic Medium" w:hAnsi="Franklin Gothic Medium"/>
          <w:color w:val="757F96"/>
          <w:spacing w:val="-7"/>
          <w:w w:val="110"/>
          <w:sz w:val="18"/>
          <w:szCs w:val="18"/>
        </w:rPr>
        <w:t xml:space="preserve"> </w:t>
      </w:r>
      <w:r w:rsidRPr="00B428DD">
        <w:rPr>
          <w:rFonts w:ascii="Franklin Gothic Medium" w:hAnsi="Franklin Gothic Medium"/>
          <w:color w:val="757F96"/>
          <w:w w:val="110"/>
          <w:sz w:val="18"/>
          <w:szCs w:val="18"/>
        </w:rPr>
        <w:t>payable</w:t>
      </w:r>
      <w:r w:rsidRPr="00B428DD">
        <w:rPr>
          <w:rFonts w:ascii="Franklin Gothic Medium" w:hAnsi="Franklin Gothic Medium"/>
          <w:color w:val="757F96"/>
          <w:spacing w:val="-8"/>
          <w:w w:val="110"/>
          <w:sz w:val="18"/>
          <w:szCs w:val="18"/>
        </w:rPr>
        <w:t xml:space="preserve"> </w:t>
      </w:r>
      <w:r w:rsidRPr="00B428DD">
        <w:rPr>
          <w:rFonts w:ascii="Franklin Gothic Medium" w:hAnsi="Franklin Gothic Medium"/>
          <w:color w:val="757F96"/>
          <w:w w:val="110"/>
          <w:sz w:val="18"/>
          <w:szCs w:val="18"/>
        </w:rPr>
        <w:t>by</w:t>
      </w:r>
      <w:r w:rsidRPr="00B428DD">
        <w:rPr>
          <w:rFonts w:ascii="Franklin Gothic Medium" w:hAnsi="Franklin Gothic Medium"/>
          <w:color w:val="757F96"/>
          <w:spacing w:val="-9"/>
          <w:w w:val="110"/>
          <w:sz w:val="18"/>
          <w:szCs w:val="18"/>
        </w:rPr>
        <w:t xml:space="preserve"> </w:t>
      </w:r>
      <w:r w:rsidRPr="00B428DD">
        <w:rPr>
          <w:rFonts w:ascii="Franklin Gothic Medium" w:hAnsi="Franklin Gothic Medium"/>
          <w:color w:val="757F96"/>
          <w:w w:val="110"/>
          <w:sz w:val="18"/>
          <w:szCs w:val="18"/>
        </w:rPr>
        <w:t>the</w:t>
      </w:r>
      <w:r w:rsidRPr="00B428DD">
        <w:rPr>
          <w:rFonts w:ascii="Franklin Gothic Medium" w:hAnsi="Franklin Gothic Medium"/>
          <w:color w:val="757F96"/>
          <w:spacing w:val="-8"/>
          <w:w w:val="110"/>
          <w:sz w:val="18"/>
          <w:szCs w:val="18"/>
        </w:rPr>
        <w:t xml:space="preserve"> </w:t>
      </w:r>
      <w:r>
        <w:rPr>
          <w:rFonts w:ascii="Franklin Gothic Medium" w:hAnsi="Franklin Gothic Medium"/>
          <w:color w:val="757F96"/>
          <w:w w:val="110"/>
          <w:sz w:val="18"/>
          <w:szCs w:val="18"/>
        </w:rPr>
        <w:t>Sub-F</w:t>
      </w:r>
      <w:r w:rsidRPr="00B428DD">
        <w:rPr>
          <w:rFonts w:ascii="Franklin Gothic Medium" w:hAnsi="Franklin Gothic Medium"/>
          <w:color w:val="757F96"/>
          <w:w w:val="110"/>
          <w:sz w:val="18"/>
          <w:szCs w:val="18"/>
        </w:rPr>
        <w:t>und</w:t>
      </w:r>
    </w:p>
    <w:p w14:paraId="05DCC54F" w14:textId="77777777" w:rsidR="00806CC0" w:rsidRPr="00B428DD" w:rsidRDefault="006F084B" w:rsidP="00806CC0">
      <w:pPr>
        <w:pStyle w:val="BodyText"/>
        <w:spacing w:before="7"/>
        <w:ind w:left="0"/>
        <w:rPr>
          <w:rFonts w:ascii="Franklin Gothic Medium" w:hAnsi="Franklin Gothic Medium"/>
        </w:rPr>
      </w:pPr>
      <w:r w:rsidRPr="00B428DD">
        <w:rPr>
          <w:rFonts w:ascii="Franklin Gothic Medium" w:hAnsi="Franklin Gothic Medium"/>
        </w:rPr>
        <w:t>The</w:t>
      </w:r>
      <w:r w:rsidRPr="00B428DD">
        <w:rPr>
          <w:rFonts w:ascii="Franklin Gothic Medium" w:hAnsi="Franklin Gothic Medium"/>
          <w:spacing w:val="22"/>
        </w:rPr>
        <w:t xml:space="preserve"> </w:t>
      </w:r>
      <w:r w:rsidRPr="00B428DD">
        <w:rPr>
          <w:rFonts w:ascii="Franklin Gothic Medium" w:hAnsi="Franklin Gothic Medium"/>
        </w:rPr>
        <w:t>following</w:t>
      </w:r>
      <w:r w:rsidRPr="00B428DD">
        <w:rPr>
          <w:rFonts w:ascii="Franklin Gothic Medium" w:hAnsi="Franklin Gothic Medium"/>
          <w:spacing w:val="21"/>
        </w:rPr>
        <w:t xml:space="preserve"> </w:t>
      </w:r>
      <w:r w:rsidRPr="00B428DD">
        <w:rPr>
          <w:rFonts w:ascii="Franklin Gothic Medium" w:hAnsi="Franklin Gothic Medium"/>
        </w:rPr>
        <w:t>expenses</w:t>
      </w:r>
      <w:r w:rsidRPr="00B428DD">
        <w:rPr>
          <w:rFonts w:ascii="Franklin Gothic Medium" w:hAnsi="Franklin Gothic Medium"/>
          <w:spacing w:val="22"/>
        </w:rPr>
        <w:t xml:space="preserve"> </w:t>
      </w:r>
      <w:r w:rsidRPr="00B428DD">
        <w:rPr>
          <w:rFonts w:ascii="Franklin Gothic Medium" w:hAnsi="Franklin Gothic Medium"/>
        </w:rPr>
        <w:t>will</w:t>
      </w:r>
      <w:r w:rsidRPr="00B428DD">
        <w:rPr>
          <w:rFonts w:ascii="Franklin Gothic Medium" w:hAnsi="Franklin Gothic Medium"/>
          <w:spacing w:val="24"/>
        </w:rPr>
        <w:t xml:space="preserve"> </w:t>
      </w:r>
      <w:r w:rsidRPr="00B428DD">
        <w:rPr>
          <w:rFonts w:ascii="Franklin Gothic Medium" w:hAnsi="Franklin Gothic Medium"/>
        </w:rPr>
        <w:t>be</w:t>
      </w:r>
      <w:r w:rsidRPr="00B428DD">
        <w:rPr>
          <w:rFonts w:ascii="Franklin Gothic Medium" w:hAnsi="Franklin Gothic Medium"/>
          <w:spacing w:val="23"/>
        </w:rPr>
        <w:t xml:space="preserve"> </w:t>
      </w:r>
      <w:r w:rsidRPr="00B428DD">
        <w:rPr>
          <w:rFonts w:ascii="Franklin Gothic Medium" w:hAnsi="Franklin Gothic Medium"/>
        </w:rPr>
        <w:t>paid</w:t>
      </w:r>
      <w:r w:rsidRPr="00B428DD">
        <w:rPr>
          <w:rFonts w:ascii="Franklin Gothic Medium" w:hAnsi="Franklin Gothic Medium"/>
          <w:spacing w:val="23"/>
        </w:rPr>
        <w:t xml:space="preserve"> </w:t>
      </w:r>
      <w:r w:rsidRPr="00B428DD">
        <w:rPr>
          <w:rFonts w:ascii="Franklin Gothic Medium" w:hAnsi="Franklin Gothic Medium"/>
        </w:rPr>
        <w:t>out</w:t>
      </w:r>
      <w:r w:rsidRPr="00B428DD">
        <w:rPr>
          <w:rFonts w:ascii="Franklin Gothic Medium" w:hAnsi="Franklin Gothic Medium"/>
          <w:spacing w:val="22"/>
        </w:rPr>
        <w:t xml:space="preserve"> </w:t>
      </w:r>
      <w:r w:rsidRPr="00B428DD">
        <w:rPr>
          <w:rFonts w:ascii="Franklin Gothic Medium" w:hAnsi="Franklin Gothic Medium"/>
        </w:rPr>
        <w:t>of</w:t>
      </w:r>
      <w:r w:rsidRPr="00B428DD">
        <w:rPr>
          <w:rFonts w:ascii="Franklin Gothic Medium" w:hAnsi="Franklin Gothic Medium"/>
          <w:spacing w:val="23"/>
        </w:rPr>
        <w:t xml:space="preserve"> </w:t>
      </w:r>
      <w:r w:rsidRPr="00B428DD">
        <w:rPr>
          <w:rFonts w:ascii="Franklin Gothic Medium" w:hAnsi="Franklin Gothic Medium"/>
        </w:rPr>
        <w:t>the</w:t>
      </w:r>
      <w:r w:rsidRPr="00B428DD">
        <w:rPr>
          <w:rFonts w:ascii="Franklin Gothic Medium" w:hAnsi="Franklin Gothic Medium"/>
          <w:spacing w:val="22"/>
        </w:rPr>
        <w:t xml:space="preserve"> </w:t>
      </w:r>
      <w:r w:rsidRPr="00B428DD">
        <w:rPr>
          <w:rFonts w:ascii="Franklin Gothic Medium" w:hAnsi="Franklin Gothic Medium"/>
        </w:rPr>
        <w:t>Sub-</w:t>
      </w:r>
      <w:r w:rsidRPr="00B428DD">
        <w:rPr>
          <w:rFonts w:ascii="Franklin Gothic Medium" w:hAnsi="Franklin Gothic Medium"/>
          <w:spacing w:val="-4"/>
        </w:rPr>
        <w:t>F</w:t>
      </w:r>
      <w:r w:rsidRPr="00B428DD">
        <w:rPr>
          <w:rFonts w:ascii="Franklin Gothic Medium" w:hAnsi="Franklin Gothic Medium"/>
        </w:rPr>
        <w:t>und.</w:t>
      </w:r>
      <w:r w:rsidRPr="00B428DD">
        <w:rPr>
          <w:rFonts w:ascii="Franklin Gothic Medium" w:hAnsi="Franklin Gothic Medium"/>
          <w:spacing w:val="22"/>
        </w:rPr>
        <w:t xml:space="preserve"> </w:t>
      </w:r>
      <w:r w:rsidRPr="00B428DD">
        <w:rPr>
          <w:rFonts w:ascii="Franklin Gothic Medium" w:hAnsi="Franklin Gothic Medium"/>
        </w:rPr>
        <w:t>They</w:t>
      </w:r>
      <w:r w:rsidRPr="00B428DD">
        <w:rPr>
          <w:rFonts w:ascii="Franklin Gothic Medium" w:hAnsi="Franklin Gothic Medium"/>
          <w:spacing w:val="23"/>
        </w:rPr>
        <w:t xml:space="preserve"> </w:t>
      </w:r>
      <w:r w:rsidRPr="00B428DD">
        <w:rPr>
          <w:rFonts w:ascii="Franklin Gothic Medium" w:hAnsi="Franklin Gothic Medium"/>
        </w:rPr>
        <w:t>affect</w:t>
      </w:r>
      <w:r w:rsidRPr="00B428DD">
        <w:rPr>
          <w:rFonts w:ascii="Franklin Gothic Medium" w:hAnsi="Franklin Gothic Medium"/>
          <w:spacing w:val="21"/>
        </w:rPr>
        <w:t xml:space="preserve"> </w:t>
      </w:r>
      <w:r w:rsidRPr="00B428DD">
        <w:rPr>
          <w:rFonts w:ascii="Franklin Gothic Medium" w:hAnsi="Franklin Gothic Medium"/>
        </w:rPr>
        <w:t>you</w:t>
      </w:r>
      <w:r w:rsidRPr="00B428DD">
        <w:rPr>
          <w:rFonts w:ascii="Franklin Gothic Medium" w:hAnsi="Franklin Gothic Medium"/>
          <w:spacing w:val="23"/>
        </w:rPr>
        <w:t xml:space="preserve"> </w:t>
      </w:r>
      <w:r w:rsidRPr="00B428DD">
        <w:rPr>
          <w:rFonts w:ascii="Franklin Gothic Medium" w:hAnsi="Franklin Gothic Medium"/>
        </w:rPr>
        <w:t>because</w:t>
      </w:r>
      <w:r w:rsidRPr="00B428DD">
        <w:rPr>
          <w:rFonts w:ascii="Franklin Gothic Medium" w:hAnsi="Franklin Gothic Medium"/>
          <w:spacing w:val="22"/>
        </w:rPr>
        <w:t xml:space="preserve"> </w:t>
      </w:r>
      <w:r w:rsidRPr="00B428DD">
        <w:rPr>
          <w:rFonts w:ascii="Franklin Gothic Medium" w:hAnsi="Franklin Gothic Medium"/>
        </w:rPr>
        <w:t>they</w:t>
      </w:r>
      <w:r w:rsidRPr="00B428DD">
        <w:rPr>
          <w:rFonts w:ascii="Franklin Gothic Medium" w:hAnsi="Franklin Gothic Medium"/>
          <w:spacing w:val="23"/>
        </w:rPr>
        <w:t xml:space="preserve"> </w:t>
      </w:r>
      <w:r w:rsidRPr="00B428DD">
        <w:rPr>
          <w:rFonts w:ascii="Franklin Gothic Medium" w:hAnsi="Franklin Gothic Medium"/>
        </w:rPr>
        <w:t>reduce</w:t>
      </w:r>
      <w:r w:rsidRPr="00B428DD">
        <w:rPr>
          <w:rFonts w:ascii="Franklin Gothic Medium" w:hAnsi="Franklin Gothic Medium"/>
          <w:spacing w:val="21"/>
        </w:rPr>
        <w:t xml:space="preserve"> </w:t>
      </w:r>
      <w:r w:rsidRPr="00B428DD">
        <w:rPr>
          <w:rFonts w:ascii="Franklin Gothic Medium" w:hAnsi="Franklin Gothic Medium"/>
        </w:rPr>
        <w:t>the</w:t>
      </w:r>
      <w:r w:rsidRPr="00B428DD">
        <w:rPr>
          <w:rFonts w:ascii="Franklin Gothic Medium" w:hAnsi="Franklin Gothic Medium"/>
          <w:spacing w:val="22"/>
        </w:rPr>
        <w:t xml:space="preserve"> </w:t>
      </w:r>
      <w:r w:rsidRPr="00B428DD">
        <w:rPr>
          <w:rFonts w:ascii="Franklin Gothic Medium" w:hAnsi="Franklin Gothic Medium"/>
        </w:rPr>
        <w:t>return</w:t>
      </w:r>
      <w:r w:rsidRPr="00B428DD">
        <w:rPr>
          <w:rFonts w:ascii="Franklin Gothic Medium" w:hAnsi="Franklin Gothic Medium"/>
          <w:spacing w:val="23"/>
        </w:rPr>
        <w:t xml:space="preserve"> </w:t>
      </w:r>
      <w:r w:rsidRPr="00B428DD">
        <w:rPr>
          <w:rFonts w:ascii="Franklin Gothic Medium" w:hAnsi="Franklin Gothic Medium"/>
        </w:rPr>
        <w:t>you</w:t>
      </w:r>
      <w:r w:rsidRPr="00B428DD">
        <w:rPr>
          <w:rFonts w:ascii="Franklin Gothic Medium" w:hAnsi="Franklin Gothic Medium"/>
          <w:spacing w:val="22"/>
        </w:rPr>
        <w:t xml:space="preserve"> </w:t>
      </w:r>
      <w:r w:rsidRPr="00B428DD">
        <w:rPr>
          <w:rFonts w:ascii="Franklin Gothic Medium" w:hAnsi="Franklin Gothic Medium"/>
        </w:rPr>
        <w:t>get</w:t>
      </w:r>
      <w:r w:rsidRPr="00B428DD">
        <w:rPr>
          <w:rFonts w:ascii="Franklin Gothic Medium" w:hAnsi="Franklin Gothic Medium"/>
          <w:spacing w:val="23"/>
        </w:rPr>
        <w:t xml:space="preserve"> </w:t>
      </w:r>
      <w:r w:rsidRPr="00B428DD">
        <w:rPr>
          <w:rFonts w:ascii="Franklin Gothic Medium" w:hAnsi="Franklin Gothic Medium"/>
        </w:rPr>
        <w:t>on</w:t>
      </w:r>
      <w:r w:rsidRPr="00B428DD">
        <w:rPr>
          <w:rFonts w:ascii="Franklin Gothic Medium" w:hAnsi="Franklin Gothic Medium"/>
          <w:spacing w:val="22"/>
        </w:rPr>
        <w:t xml:space="preserve"> </w:t>
      </w:r>
      <w:r w:rsidRPr="00B428DD">
        <w:rPr>
          <w:rFonts w:ascii="Franklin Gothic Medium" w:hAnsi="Franklin Gothic Medium"/>
        </w:rPr>
        <w:t>your</w:t>
      </w:r>
      <w:r w:rsidRPr="00B428DD">
        <w:rPr>
          <w:rFonts w:ascii="Franklin Gothic Medium" w:hAnsi="Franklin Gothic Medium"/>
          <w:spacing w:val="22"/>
        </w:rPr>
        <w:t xml:space="preserve"> </w:t>
      </w:r>
      <w:r w:rsidRPr="00B428DD">
        <w:rPr>
          <w:rFonts w:ascii="Franklin Gothic Medium" w:hAnsi="Franklin Gothic Medium"/>
        </w:rPr>
        <w:t>investments.</w:t>
      </w:r>
    </w:p>
    <w:p w14:paraId="018A254B" w14:textId="77777777" w:rsidR="00806CC0" w:rsidRPr="00B428DD" w:rsidRDefault="00806CC0" w:rsidP="00806CC0">
      <w:pPr>
        <w:pStyle w:val="BodyText"/>
        <w:spacing w:before="7"/>
        <w:ind w:left="0"/>
        <w:rPr>
          <w:rFonts w:ascii="Franklin Gothic Medium" w:hAnsi="Franklin Gothic Medium"/>
          <w:b/>
        </w:rPr>
      </w:pPr>
    </w:p>
    <w:p w14:paraId="2BC56D90" w14:textId="77777777" w:rsidR="00806CC0" w:rsidRPr="00B428DD" w:rsidRDefault="006F084B" w:rsidP="00806CC0">
      <w:pPr>
        <w:pStyle w:val="BodyText"/>
        <w:spacing w:before="7"/>
        <w:ind w:left="0"/>
        <w:rPr>
          <w:rFonts w:ascii="Franklin Gothic Medium" w:hAnsi="Franklin Gothic Medium"/>
          <w:b/>
        </w:rPr>
      </w:pPr>
      <w:r w:rsidRPr="00B428DD">
        <w:rPr>
          <w:rFonts w:ascii="Franklin Gothic Medium" w:hAnsi="Franklin Gothic Medium"/>
          <w:b/>
          <w:spacing w:val="-5"/>
          <w:w w:val="105"/>
        </w:rPr>
        <w:t>F</w:t>
      </w:r>
      <w:r w:rsidRPr="00B428DD">
        <w:rPr>
          <w:rFonts w:ascii="Franklin Gothic Medium" w:hAnsi="Franklin Gothic Medium"/>
          <w:b/>
          <w:w w:val="105"/>
        </w:rPr>
        <w:t>ee</w:t>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r>
      <w:r w:rsidRPr="00B428DD">
        <w:rPr>
          <w:rFonts w:ascii="Franklin Gothic Medium" w:hAnsi="Franklin Gothic Medium"/>
          <w:b/>
          <w:w w:val="105"/>
        </w:rPr>
        <w:tab/>
        <w:t xml:space="preserve">Annual rate (as </w:t>
      </w:r>
      <w:r>
        <w:rPr>
          <w:rFonts w:ascii="Franklin Gothic Medium" w:hAnsi="Franklin Gothic Medium"/>
          <w:b/>
          <w:w w:val="105"/>
        </w:rPr>
        <w:t xml:space="preserve">a </w:t>
      </w:r>
      <w:r w:rsidRPr="00B428DD">
        <w:rPr>
          <w:rFonts w:ascii="Franklin Gothic Medium" w:hAnsi="Franklin Gothic Medium"/>
          <w:b/>
          <w:w w:val="105"/>
        </w:rPr>
        <w:t xml:space="preserve">% of the </w:t>
      </w:r>
      <w:r>
        <w:rPr>
          <w:rFonts w:ascii="Franklin Gothic Medium" w:hAnsi="Franklin Gothic Medium"/>
          <w:b/>
          <w:w w:val="105"/>
        </w:rPr>
        <w:t>Sub-F</w:t>
      </w:r>
      <w:r w:rsidRPr="00B428DD">
        <w:rPr>
          <w:rFonts w:ascii="Franklin Gothic Medium" w:hAnsi="Franklin Gothic Medium"/>
          <w:b/>
          <w:w w:val="105"/>
        </w:rPr>
        <w:t>und’s</w:t>
      </w:r>
      <w:r>
        <w:rPr>
          <w:rFonts w:ascii="Franklin Gothic Medium" w:hAnsi="Franklin Gothic Medium"/>
          <w:b/>
          <w:w w:val="105"/>
        </w:rPr>
        <w:t>/Share Class’s</w:t>
      </w:r>
      <w:r w:rsidRPr="00B428DD">
        <w:rPr>
          <w:rFonts w:ascii="Franklin Gothic Medium" w:hAnsi="Franklin Gothic Medium"/>
          <w:b/>
          <w:w w:val="105"/>
        </w:rPr>
        <w:t xml:space="preserve"> value)</w:t>
      </w:r>
    </w:p>
    <w:p w14:paraId="5008F372" w14:textId="77777777" w:rsidR="00806CC0" w:rsidRPr="00B428DD" w:rsidRDefault="006F084B" w:rsidP="00806CC0">
      <w:pPr>
        <w:pStyle w:val="BodyText"/>
        <w:spacing w:before="7"/>
        <w:ind w:left="0"/>
        <w:rPr>
          <w:rFonts w:ascii="Franklin Gothic Medium" w:hAnsi="Franklin Gothic Medium"/>
        </w:rPr>
      </w:pPr>
      <w:r>
        <w:rPr>
          <w:rFonts w:ascii="Franklin Gothic Medium" w:hAnsi="Franklin Gothic Medium"/>
          <w:noProof/>
          <w:lang w:val="en-AU" w:eastAsia="zh-CN"/>
        </w:rPr>
        <mc:AlternateContent>
          <mc:Choice Requires="wpg">
            <w:drawing>
              <wp:anchor distT="0" distB="0" distL="114300" distR="114300" simplePos="0" relativeHeight="251666432" behindDoc="1" locked="0" layoutInCell="1" allowOverlap="1">
                <wp:simplePos x="0" y="0"/>
                <wp:positionH relativeFrom="page">
                  <wp:posOffset>364490</wp:posOffset>
                </wp:positionH>
                <wp:positionV relativeFrom="paragraph">
                  <wp:posOffset>55245</wp:posOffset>
                </wp:positionV>
                <wp:extent cx="6983730" cy="1270"/>
                <wp:effectExtent l="12065" t="7620" r="5080" b="10160"/>
                <wp:wrapNone/>
                <wp:docPr id="30" name="Group 91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1" name="Freeform 914"/>
                        <wps:cNvSpPr/>
                        <wps:spPr bwMode="auto">
                          <a:xfrm>
                            <a:off x="454" y="311"/>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3" o:spid="_x0000_s1050" style="width:549.9pt;height:0.1pt;margin-top:4.35pt;margin-left:28.7pt;mso-position-horizontal-relative:page;position:absolute;z-index:-251649024" coordorigin="454,311" coordsize="10998,2">
                <v:shape id="Freeform 914" o:spid="_x0000_s1051"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14:paraId="0270425C" w14:textId="77777777" w:rsidR="00806CC0" w:rsidRPr="00B428DD" w:rsidRDefault="006F084B" w:rsidP="00806CC0">
      <w:pPr>
        <w:rPr>
          <w:rFonts w:ascii="Franklin Gothic Medium" w:hAnsi="Franklin Gothic Medium"/>
          <w:sz w:val="18"/>
          <w:szCs w:val="18"/>
          <w:lang w:val="en-US"/>
        </w:rPr>
      </w:pPr>
      <w:r w:rsidRPr="00B428DD">
        <w:rPr>
          <w:rFonts w:ascii="Franklin Gothic Medium" w:hAnsi="Franklin Gothic Medium"/>
          <w:b/>
          <w:bCs/>
          <w:w w:val="105"/>
          <w:sz w:val="18"/>
          <w:szCs w:val="18"/>
          <w:lang w:val="en-US"/>
        </w:rPr>
        <w:t>Management</w:t>
      </w:r>
      <w:r w:rsidRPr="00B428DD">
        <w:rPr>
          <w:rFonts w:ascii="Franklin Gothic Medium" w:hAnsi="Franklin Gothic Medium"/>
          <w:b/>
          <w:bCs/>
          <w:spacing w:val="12"/>
          <w:w w:val="105"/>
          <w:sz w:val="18"/>
          <w:szCs w:val="18"/>
          <w:lang w:val="en-US"/>
        </w:rPr>
        <w:t xml:space="preserve"> </w:t>
      </w:r>
      <w:r w:rsidRPr="00B428DD">
        <w:rPr>
          <w:rFonts w:ascii="Franklin Gothic Medium" w:hAnsi="Franklin Gothic Medium"/>
          <w:b/>
          <w:bCs/>
          <w:w w:val="105"/>
          <w:sz w:val="18"/>
          <w:szCs w:val="18"/>
          <w:lang w:val="en-US"/>
        </w:rPr>
        <w:t>fee</w:t>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8B5BCC">
        <w:rPr>
          <w:rFonts w:ascii="Franklin Gothic Medium" w:hAnsi="Franklin Gothic Medium"/>
          <w:bCs/>
          <w:w w:val="105"/>
          <w:sz w:val="18"/>
          <w:szCs w:val="18"/>
          <w:lang w:val="en-US"/>
        </w:rPr>
        <w:t>Class A</w:t>
      </w:r>
      <w:r>
        <w:rPr>
          <w:rFonts w:ascii="Franklin Gothic Medium" w:hAnsi="Franklin Gothic Medium"/>
          <w:b/>
          <w:bCs/>
          <w:w w:val="105"/>
          <w:sz w:val="18"/>
          <w:szCs w:val="18"/>
          <w:lang w:val="en-US"/>
        </w:rPr>
        <w:t xml:space="preserve">: </w:t>
      </w:r>
      <w:r w:rsidRPr="00B428DD">
        <w:rPr>
          <w:rFonts w:ascii="Franklin Gothic Medium" w:hAnsi="Franklin Gothic Medium"/>
          <w:w w:val="105"/>
          <w:sz w:val="18"/>
          <w:szCs w:val="18"/>
          <w:lang w:val="en-US"/>
        </w:rPr>
        <w:t>Up</w:t>
      </w:r>
      <w:r w:rsidRPr="00B428DD">
        <w:rPr>
          <w:rFonts w:ascii="Franklin Gothic Medium" w:hAnsi="Franklin Gothic Medium"/>
          <w:spacing w:val="7"/>
          <w:w w:val="105"/>
          <w:sz w:val="18"/>
          <w:szCs w:val="18"/>
          <w:lang w:val="en-US"/>
        </w:rPr>
        <w:t xml:space="preserve"> </w:t>
      </w:r>
      <w:r w:rsidRPr="00B428DD">
        <w:rPr>
          <w:rFonts w:ascii="Franklin Gothic Medium" w:hAnsi="Franklin Gothic Medium"/>
          <w:w w:val="105"/>
          <w:sz w:val="18"/>
          <w:szCs w:val="18"/>
          <w:lang w:val="en-US"/>
        </w:rPr>
        <w:t>to</w:t>
      </w:r>
      <w:r w:rsidRPr="00B428DD">
        <w:rPr>
          <w:rFonts w:ascii="Franklin Gothic Medium" w:hAnsi="Franklin Gothic Medium"/>
          <w:spacing w:val="8"/>
          <w:w w:val="105"/>
          <w:sz w:val="18"/>
          <w:szCs w:val="18"/>
          <w:lang w:val="en-US"/>
        </w:rPr>
        <w:t xml:space="preserve"> </w:t>
      </w:r>
      <w:r>
        <w:rPr>
          <w:rFonts w:ascii="Franklin Gothic Medium" w:hAnsi="Franklin Gothic Medium"/>
          <w:w w:val="105"/>
          <w:sz w:val="18"/>
          <w:szCs w:val="18"/>
          <w:lang w:val="en-US"/>
        </w:rPr>
        <w:t>1</w:t>
      </w:r>
      <w:del w:id="89" w:author="Author" w:date="2025-05-08T23:32:00Z">
        <w:r w:rsidDel="00B44506">
          <w:rPr>
            <w:rFonts w:ascii="Franklin Gothic Medium" w:hAnsi="Franklin Gothic Medium"/>
            <w:w w:val="105"/>
            <w:sz w:val="18"/>
            <w:szCs w:val="18"/>
            <w:lang w:val="en-US"/>
          </w:rPr>
          <w:delText>.</w:delText>
        </w:r>
      </w:del>
      <w:r>
        <w:rPr>
          <w:rFonts w:ascii="Franklin Gothic Medium" w:hAnsi="Franklin Gothic Medium"/>
          <w:w w:val="105"/>
          <w:sz w:val="18"/>
          <w:szCs w:val="18"/>
          <w:lang w:val="en-US"/>
        </w:rPr>
        <w:t>0</w:t>
      </w:r>
      <w:r w:rsidRPr="00B428DD">
        <w:rPr>
          <w:rFonts w:ascii="Franklin Gothic Medium" w:hAnsi="Franklin Gothic Medium"/>
          <w:w w:val="105"/>
          <w:sz w:val="18"/>
          <w:szCs w:val="18"/>
          <w:lang w:val="en-US"/>
        </w:rPr>
        <w:t>0%</w:t>
      </w:r>
    </w:p>
    <w:p w14:paraId="27AE6870" w14:textId="77777777" w:rsidR="00806CC0" w:rsidRPr="00B428DD" w:rsidRDefault="006F084B" w:rsidP="00806CC0">
      <w:pPr>
        <w:spacing w:before="1" w:line="240" w:lineRule="exact"/>
        <w:rPr>
          <w:rFonts w:ascii="Franklin Gothic Medium" w:hAnsi="Franklin Gothic Medium"/>
          <w:sz w:val="18"/>
          <w:szCs w:val="18"/>
          <w:lang w:val="en-US"/>
        </w:rPr>
      </w:pPr>
      <w:r>
        <w:rPr>
          <w:rFonts w:ascii="Franklin Gothic Medium" w:hAnsi="Franklin Gothic Medium"/>
          <w:noProof/>
          <w:sz w:val="18"/>
          <w:szCs w:val="18"/>
          <w:lang w:val="en-AU" w:eastAsia="zh-CN"/>
        </w:rPr>
        <mc:AlternateContent>
          <mc:Choice Requires="wpg">
            <w:drawing>
              <wp:anchor distT="0" distB="0" distL="114300" distR="114300" simplePos="0" relativeHeight="251668480" behindDoc="1" locked="0" layoutInCell="1" allowOverlap="1">
                <wp:simplePos x="0" y="0"/>
                <wp:positionH relativeFrom="page">
                  <wp:posOffset>364490</wp:posOffset>
                </wp:positionH>
                <wp:positionV relativeFrom="paragraph">
                  <wp:posOffset>84455</wp:posOffset>
                </wp:positionV>
                <wp:extent cx="6983730" cy="1270"/>
                <wp:effectExtent l="12065" t="8255" r="5080" b="9525"/>
                <wp:wrapNone/>
                <wp:docPr id="27" name="Group 915"/>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9" name="Freeform 916"/>
                        <wps:cNvSpPr/>
                        <wps:spPr bwMode="auto">
                          <a:xfrm>
                            <a:off x="454" y="31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5" o:spid="_x0000_s1052" style="width:549.9pt;height:0.1pt;margin-top:6.65pt;margin-left:28.7pt;mso-position-horizontal-relative:page;position:absolute;z-index:-251646976" coordorigin="454,310" coordsize="10998,2">
                <v:shape id="Freeform 916" o:spid="_x0000_s1053"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14:paraId="68E96030" w14:textId="77777777" w:rsidR="00806CC0" w:rsidRPr="00B428DD" w:rsidDel="00FD539D" w:rsidRDefault="006F084B" w:rsidP="00FD539D">
      <w:pPr>
        <w:rPr>
          <w:del w:id="90" w:author="Author" w:date="2025-05-26T08:31:00Z"/>
          <w:rFonts w:ascii="Franklin Gothic Medium" w:hAnsi="Franklin Gothic Medium"/>
          <w:w w:val="110"/>
          <w:sz w:val="18"/>
          <w:szCs w:val="18"/>
          <w:lang w:val="en-US"/>
        </w:rPr>
      </w:pPr>
      <w:r>
        <w:rPr>
          <w:rFonts w:ascii="Franklin Gothic Medium" w:hAnsi="Franklin Gothic Medium"/>
          <w:b/>
          <w:bCs/>
          <w:w w:val="110"/>
          <w:sz w:val="18"/>
          <w:szCs w:val="18"/>
          <w:lang w:val="en-US"/>
        </w:rPr>
        <w:t>Custodian fee (Depositary</w:t>
      </w:r>
      <w:r w:rsidRPr="00B428DD">
        <w:rPr>
          <w:rFonts w:ascii="Franklin Gothic Medium" w:hAnsi="Franklin Gothic Medium"/>
          <w:b/>
          <w:bCs/>
          <w:spacing w:val="7"/>
          <w:w w:val="110"/>
          <w:sz w:val="18"/>
          <w:szCs w:val="18"/>
          <w:lang w:val="en-US"/>
        </w:rPr>
        <w:t xml:space="preserve"> </w:t>
      </w:r>
      <w:r w:rsidRPr="00B428DD">
        <w:rPr>
          <w:rFonts w:ascii="Franklin Gothic Medium" w:hAnsi="Franklin Gothic Medium"/>
          <w:b/>
          <w:bCs/>
          <w:w w:val="110"/>
          <w:sz w:val="18"/>
          <w:szCs w:val="18"/>
          <w:lang w:val="en-US"/>
        </w:rPr>
        <w:t>fee</w:t>
      </w:r>
      <w:r>
        <w:rPr>
          <w:rFonts w:ascii="Franklin Gothic Medium" w:hAnsi="Franklin Gothic Medium"/>
          <w:b/>
          <w:bCs/>
          <w:w w:val="110"/>
          <w:sz w:val="18"/>
          <w:szCs w:val="18"/>
          <w:lang w:val="en-US"/>
        </w:rPr>
        <w:t>)</w:t>
      </w:r>
      <w:r w:rsidRPr="00B428DD">
        <w:rPr>
          <w:rFonts w:ascii="Franklin Gothic Medium" w:hAnsi="Franklin Gothic Medium"/>
          <w:b/>
          <w:bCs/>
          <w:w w:val="110"/>
          <w:sz w:val="18"/>
          <w:szCs w:val="18"/>
          <w:lang w:val="en-US"/>
        </w:rPr>
        <w:tab/>
      </w:r>
      <w:r w:rsidRPr="00B428DD">
        <w:rPr>
          <w:rFonts w:ascii="Franklin Gothic Medium" w:hAnsi="Franklin Gothic Medium"/>
          <w:b/>
          <w:bCs/>
          <w:w w:val="110"/>
          <w:sz w:val="18"/>
          <w:szCs w:val="18"/>
          <w:lang w:val="en-US"/>
        </w:rPr>
        <w:tab/>
      </w:r>
      <w:r>
        <w:rPr>
          <w:rFonts w:ascii="Franklin Gothic Medium" w:hAnsi="Franklin Gothic Medium"/>
          <w:w w:val="110"/>
          <w:sz w:val="18"/>
          <w:szCs w:val="18"/>
          <w:lang w:val="en-US"/>
        </w:rPr>
        <w:t>Included in Applied service fee</w:t>
      </w:r>
    </w:p>
    <w:p w14:paraId="5C1BF790" w14:textId="77777777" w:rsidR="00806CC0" w:rsidRPr="00B428DD" w:rsidDel="00FD539D" w:rsidRDefault="006F084B" w:rsidP="00FD539D">
      <w:pPr>
        <w:spacing w:before="1" w:line="240" w:lineRule="exact"/>
        <w:rPr>
          <w:del w:id="91" w:author="Author" w:date="2025-05-26T08:31:00Z"/>
          <w:rFonts w:ascii="Franklin Gothic Medium" w:hAnsi="Franklin Gothic Medium"/>
          <w:sz w:val="18"/>
          <w:szCs w:val="18"/>
          <w:lang w:val="en-US"/>
        </w:rPr>
      </w:pPr>
      <w:r>
        <w:rPr>
          <w:rFonts w:ascii="Franklin Gothic Medium" w:hAnsi="Franklin Gothic Medium"/>
          <w:noProof/>
          <w:sz w:val="18"/>
          <w:szCs w:val="18"/>
          <w:lang w:val="en-AU" w:eastAsia="zh-CN"/>
        </w:rPr>
        <mc:AlternateContent>
          <mc:Choice Requires="wpg">
            <w:drawing>
              <wp:anchor distT="0" distB="0" distL="114300" distR="114300" simplePos="0" relativeHeight="251670528" behindDoc="1" locked="0" layoutInCell="1" allowOverlap="1">
                <wp:simplePos x="0" y="0"/>
                <wp:positionH relativeFrom="page">
                  <wp:posOffset>364490</wp:posOffset>
                </wp:positionH>
                <wp:positionV relativeFrom="paragraph">
                  <wp:posOffset>57150</wp:posOffset>
                </wp:positionV>
                <wp:extent cx="6983730" cy="1270"/>
                <wp:effectExtent l="12065" t="9525" r="5080" b="8255"/>
                <wp:wrapNone/>
                <wp:docPr id="25" name="Group 91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6" name="Freeform 918"/>
                        <wps:cNvSpPr/>
                        <wps:spPr bwMode="auto">
                          <a:xfrm>
                            <a:off x="454" y="31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7" o:spid="_x0000_s1054" style="width:549.9pt;height:0.1pt;margin-top:4.5pt;margin-left:28.7pt;mso-position-horizontal-relative:page;position:absolute;z-index:-251644928" coordorigin="454,310" coordsize="10998,2">
                <v:shape id="Freeform 918" o:spid="_x0000_s1055"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14:paraId="37F53F42" w14:textId="1E8302C5" w:rsidR="00806CC0" w:rsidRPr="00B428DD" w:rsidRDefault="006F084B" w:rsidP="00FD539D">
      <w:pPr>
        <w:rPr>
          <w:rFonts w:ascii="Franklin Gothic Medium" w:hAnsi="Franklin Gothic Medium"/>
          <w:b/>
          <w:bCs/>
          <w:sz w:val="18"/>
          <w:szCs w:val="18"/>
          <w:lang w:val="en-US"/>
        </w:rPr>
        <w:pPrChange w:id="92" w:author="Author" w:date="2025-05-26T08:31:00Z">
          <w:pPr>
            <w:spacing w:before="1" w:line="240" w:lineRule="exact"/>
          </w:pPr>
        </w:pPrChange>
      </w:pPr>
      <w:del w:id="93" w:author="Author" w:date="2025-05-26T08:31:00Z">
        <w:r w:rsidRPr="00B428DD" w:rsidDel="00FD539D">
          <w:rPr>
            <w:rFonts w:ascii="Franklin Gothic Medium" w:hAnsi="Franklin Gothic Medium"/>
            <w:b/>
            <w:bCs/>
            <w:w w:val="110"/>
            <w:sz w:val="18"/>
            <w:szCs w:val="18"/>
            <w:lang w:val="en-US"/>
          </w:rPr>
          <w:delText>Performance fee</w:delText>
        </w:r>
        <w:r w:rsidRPr="00B428DD" w:rsidDel="00FD539D">
          <w:rPr>
            <w:rFonts w:ascii="Franklin Gothic Medium" w:hAnsi="Franklin Gothic Medium"/>
            <w:w w:val="110"/>
            <w:sz w:val="18"/>
            <w:szCs w:val="18"/>
            <w:lang w:val="en-US"/>
          </w:rPr>
          <w:tab/>
        </w:r>
        <w:r w:rsidRPr="00B428DD" w:rsidDel="00FD539D">
          <w:rPr>
            <w:rFonts w:ascii="Franklin Gothic Medium" w:hAnsi="Franklin Gothic Medium"/>
            <w:w w:val="110"/>
            <w:sz w:val="18"/>
            <w:szCs w:val="18"/>
            <w:lang w:val="en-US"/>
          </w:rPr>
          <w:tab/>
        </w:r>
        <w:r w:rsidRPr="00B428DD" w:rsidDel="00FD539D">
          <w:rPr>
            <w:rFonts w:ascii="Franklin Gothic Medium" w:hAnsi="Franklin Gothic Medium"/>
            <w:w w:val="110"/>
            <w:sz w:val="18"/>
            <w:szCs w:val="18"/>
            <w:lang w:val="en-US"/>
          </w:rPr>
          <w:tab/>
        </w:r>
        <w:r w:rsidRPr="00B428DD" w:rsidDel="00FD539D">
          <w:rPr>
            <w:rFonts w:ascii="Franklin Gothic Medium" w:hAnsi="Franklin Gothic Medium"/>
            <w:bCs/>
            <w:w w:val="110"/>
            <w:sz w:val="18"/>
            <w:szCs w:val="18"/>
            <w:lang w:val="en-US"/>
          </w:rPr>
          <w:delText>None</w:delText>
        </w:r>
      </w:del>
    </w:p>
    <w:p w14:paraId="568888B0" w14:textId="77777777" w:rsidR="00806CC0" w:rsidRPr="00B428DD" w:rsidRDefault="006F084B" w:rsidP="00806CC0">
      <w:pPr>
        <w:spacing w:before="20" w:line="220" w:lineRule="exact"/>
        <w:rPr>
          <w:rFonts w:ascii="Franklin Gothic Medium" w:hAnsi="Franklin Gothic Medium"/>
          <w:sz w:val="18"/>
          <w:szCs w:val="18"/>
          <w:lang w:val="en-US"/>
        </w:rPr>
      </w:pPr>
      <w:r>
        <w:rPr>
          <w:rFonts w:ascii="Franklin Gothic Medium" w:hAnsi="Franklin Gothic Medium"/>
          <w:noProof/>
          <w:sz w:val="18"/>
          <w:szCs w:val="18"/>
          <w:lang w:val="en-AU" w:eastAsia="zh-CN"/>
        </w:rPr>
        <mc:AlternateContent>
          <mc:Choice Requires="wpg">
            <w:drawing>
              <wp:anchor distT="0" distB="0" distL="114300" distR="114300" simplePos="0" relativeHeight="251674624" behindDoc="1" locked="0" layoutInCell="1" allowOverlap="1">
                <wp:simplePos x="0" y="0"/>
                <wp:positionH relativeFrom="page">
                  <wp:posOffset>364490</wp:posOffset>
                </wp:positionH>
                <wp:positionV relativeFrom="paragraph">
                  <wp:posOffset>60325</wp:posOffset>
                </wp:positionV>
                <wp:extent cx="6983730" cy="1270"/>
                <wp:effectExtent l="12065" t="12700" r="5080" b="5080"/>
                <wp:wrapNone/>
                <wp:docPr id="23" name="Group 92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4" name="Freeform 924"/>
                        <wps:cNvSpPr/>
                        <wps:spPr bwMode="auto">
                          <a:xfrm>
                            <a:off x="454" y="-89"/>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3" o:spid="_x0000_s1056" style="width:549.9pt;height:0.1pt;margin-top:4.75pt;margin-left:28.7pt;mso-position-horizontal-relative:page;position:absolute;z-index:-251640832" coordorigin="454,-89" coordsize="10998,2">
                <v:shape id="Freeform 924" o:spid="_x0000_s1057"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14:paraId="4EF0AD3D" w14:textId="77777777" w:rsidR="00806CC0" w:rsidRPr="009B459A" w:rsidRDefault="006F084B" w:rsidP="00806CC0">
      <w:pPr>
        <w:rPr>
          <w:rFonts w:ascii="Franklin Gothic Medium" w:hAnsi="Franklin Gothic Medium"/>
          <w:w w:val="105"/>
          <w:sz w:val="18"/>
          <w:szCs w:val="18"/>
          <w:lang w:val="en-US"/>
        </w:rPr>
      </w:pPr>
      <w:r w:rsidRPr="00B428DD">
        <w:rPr>
          <w:rFonts w:ascii="Franklin Gothic Medium" w:hAnsi="Franklin Gothic Medium"/>
          <w:b/>
          <w:bCs/>
          <w:w w:val="105"/>
          <w:sz w:val="18"/>
          <w:szCs w:val="18"/>
          <w:lang w:val="en-US"/>
        </w:rPr>
        <w:t>Administration</w:t>
      </w:r>
      <w:r w:rsidRPr="00B428DD">
        <w:rPr>
          <w:rFonts w:ascii="Franklin Gothic Medium" w:hAnsi="Franklin Gothic Medium"/>
          <w:b/>
          <w:bCs/>
          <w:spacing w:val="9"/>
          <w:w w:val="105"/>
          <w:sz w:val="18"/>
          <w:szCs w:val="18"/>
          <w:lang w:val="en-US"/>
        </w:rPr>
        <w:t xml:space="preserve"> </w:t>
      </w:r>
      <w:r w:rsidRPr="00B428DD">
        <w:rPr>
          <w:rFonts w:ascii="Franklin Gothic Medium" w:hAnsi="Franklin Gothic Medium"/>
          <w:b/>
          <w:bCs/>
          <w:w w:val="105"/>
          <w:sz w:val="18"/>
          <w:szCs w:val="18"/>
          <w:lang w:val="en-US"/>
        </w:rPr>
        <w:t>fee</w:t>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B428DD">
        <w:rPr>
          <w:rFonts w:ascii="Franklin Gothic Medium" w:hAnsi="Franklin Gothic Medium"/>
          <w:b/>
          <w:bCs/>
          <w:w w:val="105"/>
          <w:sz w:val="18"/>
          <w:szCs w:val="18"/>
          <w:lang w:val="en-US"/>
        </w:rPr>
        <w:tab/>
      </w:r>
      <w:r w:rsidRPr="009B459A">
        <w:rPr>
          <w:rFonts w:ascii="Franklin Gothic Medium" w:hAnsi="Franklin Gothic Medium"/>
          <w:w w:val="110"/>
          <w:sz w:val="18"/>
          <w:szCs w:val="18"/>
          <w:lang w:val="en-US"/>
        </w:rPr>
        <w:t>Included in Applied service fee</w:t>
      </w:r>
    </w:p>
    <w:p w14:paraId="0232ED2F" w14:textId="77777777" w:rsidR="00806CC0" w:rsidRPr="009B459A" w:rsidRDefault="006F084B" w:rsidP="00806CC0">
      <w:pPr>
        <w:pStyle w:val="Heading2"/>
        <w:ind w:left="0"/>
        <w:rPr>
          <w:rFonts w:ascii="Franklin Gothic Medium" w:hAnsi="Franklin Gothic Medium"/>
          <w:w w:val="110"/>
          <w:sz w:val="18"/>
          <w:szCs w:val="18"/>
        </w:rPr>
      </w:pPr>
      <w:r>
        <w:rPr>
          <w:rFonts w:ascii="Franklin Gothic Medium" w:hAnsi="Franklin Gothic Medium"/>
          <w:noProof/>
          <w:color w:val="757F96"/>
          <w:sz w:val="18"/>
          <w:szCs w:val="18"/>
          <w:lang w:val="en-AU" w:eastAsia="zh-CN"/>
        </w:rPr>
        <mc:AlternateContent>
          <mc:Choice Requires="wpg">
            <w:drawing>
              <wp:anchor distT="0" distB="0" distL="114300" distR="114300" simplePos="0" relativeHeight="251680768" behindDoc="1" locked="0" layoutInCell="1" allowOverlap="1">
                <wp:simplePos x="0" y="0"/>
                <wp:positionH relativeFrom="page">
                  <wp:posOffset>364490</wp:posOffset>
                </wp:positionH>
                <wp:positionV relativeFrom="paragraph">
                  <wp:posOffset>52705</wp:posOffset>
                </wp:positionV>
                <wp:extent cx="6983730" cy="1270"/>
                <wp:effectExtent l="12065" t="5080" r="5080" b="12700"/>
                <wp:wrapNone/>
                <wp:docPr id="21" name="Group 101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2" name="Freeform 1014"/>
                        <wps:cNvSpPr/>
                        <wps:spPr bwMode="auto">
                          <a:xfrm>
                            <a:off x="454" y="-89"/>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013" o:spid="_x0000_s1058" style="width:549.9pt;height:0.1pt;margin-top:4.15pt;margin-left:28.7pt;mso-position-horizontal-relative:page;position:absolute;z-index:-251634688" coordorigin="454,-89" coordsize="10998,2">
                <v:shape id="Freeform 1014" o:spid="_x0000_s1059"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14:paraId="76C1C663" w14:textId="77777777" w:rsidR="00806CC0" w:rsidRPr="009B459A" w:rsidRDefault="006F084B" w:rsidP="00806CC0">
      <w:pPr>
        <w:pStyle w:val="Heading2"/>
        <w:ind w:left="0"/>
        <w:rPr>
          <w:rFonts w:ascii="Franklin Gothic Medium" w:hAnsi="Franklin Gothic Medium"/>
          <w:b w:val="0"/>
          <w:w w:val="105"/>
          <w:sz w:val="18"/>
          <w:szCs w:val="18"/>
        </w:rPr>
      </w:pPr>
      <w:r w:rsidRPr="009B459A">
        <w:rPr>
          <w:rFonts w:ascii="Franklin Gothic Medium" w:hAnsi="Franklin Gothic Medium"/>
          <w:bCs w:val="0"/>
          <w:w w:val="105"/>
          <w:sz w:val="18"/>
          <w:szCs w:val="18"/>
        </w:rPr>
        <w:t>Applied service fee</w:t>
      </w:r>
      <w:r w:rsidRPr="009B459A">
        <w:rPr>
          <w:rFonts w:ascii="Franklin Gothic Medium" w:hAnsi="Franklin Gothic Medium"/>
          <w:b w:val="0"/>
          <w:bCs w:val="0"/>
          <w:w w:val="105"/>
          <w:sz w:val="18"/>
          <w:szCs w:val="18"/>
        </w:rPr>
        <w:tab/>
      </w:r>
      <w:r w:rsidRPr="009B459A">
        <w:rPr>
          <w:rFonts w:ascii="Franklin Gothic Medium" w:hAnsi="Franklin Gothic Medium"/>
          <w:b w:val="0"/>
          <w:bCs w:val="0"/>
          <w:w w:val="105"/>
          <w:sz w:val="18"/>
          <w:szCs w:val="18"/>
        </w:rPr>
        <w:tab/>
      </w:r>
      <w:r w:rsidRPr="009B459A">
        <w:rPr>
          <w:rFonts w:ascii="Franklin Gothic Medium" w:hAnsi="Franklin Gothic Medium"/>
          <w:b w:val="0"/>
          <w:bCs w:val="0"/>
          <w:w w:val="105"/>
          <w:sz w:val="18"/>
          <w:szCs w:val="18"/>
        </w:rPr>
        <w:tab/>
      </w:r>
      <w:r w:rsidRPr="009B459A">
        <w:rPr>
          <w:rFonts w:ascii="Franklin Gothic Medium" w:hAnsi="Franklin Gothic Medium"/>
          <w:b w:val="0"/>
          <w:w w:val="105"/>
          <w:sz w:val="18"/>
          <w:szCs w:val="18"/>
        </w:rPr>
        <w:t>All classes: Up to 0.5</w:t>
      </w:r>
      <w:del w:id="94" w:author="Author" w:date="2025-05-08T23:32:00Z">
        <w:r w:rsidRPr="009B459A" w:rsidDel="00B44506">
          <w:rPr>
            <w:rFonts w:ascii="Franklin Gothic Medium" w:hAnsi="Franklin Gothic Medium"/>
            <w:b w:val="0"/>
            <w:w w:val="105"/>
            <w:sz w:val="18"/>
            <w:szCs w:val="18"/>
          </w:rPr>
          <w:delText>0</w:delText>
        </w:r>
      </w:del>
      <w:r w:rsidRPr="009B459A">
        <w:rPr>
          <w:rFonts w:ascii="Franklin Gothic Medium" w:hAnsi="Franklin Gothic Medium"/>
          <w:b w:val="0"/>
          <w:w w:val="105"/>
          <w:sz w:val="18"/>
          <w:szCs w:val="18"/>
        </w:rPr>
        <w:t>%</w:t>
      </w:r>
    </w:p>
    <w:p w14:paraId="02E4CB84" w14:textId="46E7CC8A" w:rsidR="00806CC0" w:rsidRDefault="006F084B" w:rsidP="00806CC0">
      <w:pPr>
        <w:ind w:left="3544" w:hanging="2977"/>
        <w:rPr>
          <w:rFonts w:ascii="Franklin Gothic Medium" w:hAnsi="Franklin Gothic Medium"/>
          <w:bCs/>
          <w:w w:val="105"/>
          <w:sz w:val="18"/>
          <w:szCs w:val="18"/>
          <w:lang w:val="en-US"/>
        </w:rPr>
      </w:pPr>
      <w:r w:rsidRPr="009B459A">
        <w:rPr>
          <w:rFonts w:ascii="Franklin Gothic Medium" w:hAnsi="Franklin Gothic Medium"/>
          <w:w w:val="105"/>
          <w:sz w:val="18"/>
          <w:szCs w:val="18"/>
          <w:lang w:val="en-US"/>
        </w:rPr>
        <w:tab/>
      </w:r>
      <w:r w:rsidRPr="009B459A">
        <w:rPr>
          <w:rFonts w:ascii="Franklin Gothic Medium" w:hAnsi="Franklin Gothic Medium"/>
          <w:w w:val="105"/>
          <w:sz w:val="18"/>
          <w:szCs w:val="18"/>
          <w:lang w:val="en-US"/>
        </w:rPr>
        <w:tab/>
        <w:t>Class A capitalisation (USD)</w:t>
      </w:r>
      <w:r>
        <w:rPr>
          <w:rFonts w:ascii="Franklin Gothic Medium" w:hAnsi="Franklin Gothic Medium"/>
          <w:w w:val="105"/>
          <w:sz w:val="18"/>
          <w:szCs w:val="18"/>
          <w:lang w:val="en-US"/>
        </w:rPr>
        <w:t xml:space="preserve">: </w:t>
      </w:r>
      <w:r w:rsidRPr="009B459A">
        <w:rPr>
          <w:rFonts w:ascii="Franklin Gothic Medium" w:hAnsi="Franklin Gothic Medium"/>
          <w:w w:val="105"/>
          <w:sz w:val="18"/>
          <w:szCs w:val="18"/>
          <w:lang w:val="en-US"/>
        </w:rPr>
        <w:t xml:space="preserve">Current rate being </w:t>
      </w:r>
      <w:r>
        <w:rPr>
          <w:rFonts w:ascii="Franklin Gothic Medium" w:hAnsi="Franklin Gothic Medium"/>
          <w:w w:val="105"/>
          <w:sz w:val="18"/>
          <w:szCs w:val="18"/>
          <w:lang w:val="en-US"/>
        </w:rPr>
        <w:t>0.22</w:t>
      </w:r>
      <w:ins w:id="95" w:author="Author" w:date="2025-05-08T23:32:00Z">
        <w:r w:rsidR="00B44506">
          <w:rPr>
            <w:rFonts w:ascii="Franklin Gothic Medium" w:hAnsi="Franklin Gothic Medium"/>
            <w:w w:val="105"/>
            <w:sz w:val="18"/>
            <w:szCs w:val="18"/>
            <w:lang w:val="en-US"/>
          </w:rPr>
          <w:t>0</w:t>
        </w:r>
      </w:ins>
      <w:r w:rsidRPr="009B459A">
        <w:rPr>
          <w:rFonts w:ascii="Franklin Gothic Medium" w:hAnsi="Franklin Gothic Medium"/>
          <w:w w:val="105"/>
          <w:sz w:val="18"/>
          <w:szCs w:val="18"/>
          <w:lang w:val="en-US"/>
        </w:rPr>
        <w:t>%</w:t>
      </w:r>
    </w:p>
    <w:p w14:paraId="1E6041A0" w14:textId="77777777" w:rsidR="00806CC0" w:rsidRPr="003D3372" w:rsidRDefault="006F084B" w:rsidP="00806CC0">
      <w:pPr>
        <w:ind w:left="3544"/>
        <w:rPr>
          <w:rFonts w:ascii="Franklin Gothic Medium" w:hAnsi="Franklin Gothic Medium"/>
          <w:b/>
          <w:i/>
          <w:w w:val="105"/>
          <w:sz w:val="18"/>
          <w:szCs w:val="18"/>
          <w:lang w:val="en-US"/>
        </w:rPr>
      </w:pPr>
      <w:r w:rsidRPr="00860E21">
        <w:rPr>
          <w:rFonts w:ascii="Franklin Gothic Medium" w:hAnsi="Franklin Gothic Medium"/>
          <w:w w:val="105"/>
          <w:sz w:val="18"/>
          <w:szCs w:val="18"/>
          <w:lang w:val="en-US"/>
        </w:rPr>
        <w:t>Class A capitalisation (</w:t>
      </w:r>
      <w:r w:rsidRPr="003D3372">
        <w:rPr>
          <w:rFonts w:ascii="Franklin Gothic Medium" w:hAnsi="Franklin Gothic Medium"/>
          <w:w w:val="105"/>
          <w:sz w:val="18"/>
          <w:szCs w:val="18"/>
          <w:lang w:val="en-US"/>
        </w:rPr>
        <w:t xml:space="preserve">HKD Hedged 95%): Current rate being 0.25% </w:t>
      </w:r>
    </w:p>
    <w:p w14:paraId="6DC25338" w14:textId="1EE89C27" w:rsidR="00806CC0" w:rsidRPr="003D3372" w:rsidRDefault="006F084B" w:rsidP="00806CC0">
      <w:pPr>
        <w:ind w:left="3544"/>
        <w:rPr>
          <w:rFonts w:ascii="Franklin Gothic Medium" w:hAnsi="Franklin Gothic Medium"/>
          <w:w w:val="105"/>
          <w:sz w:val="18"/>
          <w:szCs w:val="18"/>
          <w:lang w:val="en-US"/>
        </w:rPr>
      </w:pPr>
      <w:r w:rsidRPr="003D3372">
        <w:rPr>
          <w:rFonts w:ascii="Franklin Gothic Medium" w:hAnsi="Franklin Gothic Medium"/>
          <w:bCs/>
          <w:w w:val="105"/>
          <w:sz w:val="18"/>
          <w:szCs w:val="18"/>
          <w:lang w:val="en-US"/>
        </w:rPr>
        <w:t>Class A distribution monthly</w:t>
      </w:r>
      <w:r w:rsidR="009F0040" w:rsidRPr="003D3372">
        <w:rPr>
          <w:rFonts w:ascii="Franklin Gothic Medium" w:hAnsi="Franklin Gothic Medium"/>
          <w:bCs/>
          <w:w w:val="105"/>
          <w:sz w:val="18"/>
          <w:szCs w:val="18"/>
          <w:lang w:val="en-US"/>
        </w:rPr>
        <w:t xml:space="preserve"> </w:t>
      </w:r>
      <w:r w:rsidR="009F0040" w:rsidRPr="00CE6B54">
        <w:rPr>
          <w:rFonts w:ascii="Franklin Gothic Medium" w:hAnsi="Franklin Gothic Medium"/>
          <w:sz w:val="18"/>
          <w:szCs w:val="18"/>
          <w:lang w:val="en-US"/>
        </w:rPr>
        <w:t>“st”</w:t>
      </w:r>
      <w:r w:rsidRPr="003D3372">
        <w:rPr>
          <w:rFonts w:ascii="Franklin Gothic Medium" w:hAnsi="Franklin Gothic Medium"/>
          <w:bCs/>
          <w:w w:val="105"/>
          <w:sz w:val="18"/>
          <w:szCs w:val="18"/>
          <w:lang w:val="en-US"/>
        </w:rPr>
        <w:t xml:space="preserve"> (USD)</w:t>
      </w:r>
      <w:r w:rsidRPr="003D3372">
        <w:rPr>
          <w:rFonts w:ascii="Franklin Gothic Medium" w:hAnsi="Franklin Gothic Medium"/>
          <w:w w:val="105"/>
          <w:sz w:val="18"/>
          <w:szCs w:val="18"/>
          <w:lang w:val="en-US"/>
        </w:rPr>
        <w:t>: Current rate being 0</w:t>
      </w:r>
      <w:del w:id="96" w:author="Author" w:date="2025-05-08T23:32:00Z">
        <w:r w:rsidRPr="003D3372" w:rsidDel="00B44506">
          <w:rPr>
            <w:rFonts w:ascii="Franklin Gothic Medium" w:hAnsi="Franklin Gothic Medium"/>
            <w:w w:val="105"/>
            <w:sz w:val="18"/>
            <w:szCs w:val="18"/>
            <w:lang w:val="en-US"/>
          </w:rPr>
          <w:delText>.</w:delText>
        </w:r>
      </w:del>
      <w:r w:rsidRPr="003D3372">
        <w:rPr>
          <w:rFonts w:ascii="Franklin Gothic Medium" w:hAnsi="Franklin Gothic Medium"/>
          <w:w w:val="105"/>
          <w:sz w:val="18"/>
          <w:szCs w:val="18"/>
          <w:lang w:val="en-US"/>
        </w:rPr>
        <w:t>22%</w:t>
      </w:r>
    </w:p>
    <w:p w14:paraId="52FF6FBF" w14:textId="2208CD0F" w:rsidR="00806CC0" w:rsidRDefault="006F084B" w:rsidP="00806CC0">
      <w:pPr>
        <w:ind w:left="3544"/>
        <w:rPr>
          <w:ins w:id="97" w:author="Author" w:date="2025-05-26T08:31:00Z"/>
          <w:rFonts w:ascii="Franklin Gothic Medium" w:hAnsi="Franklin Gothic Medium"/>
          <w:w w:val="105"/>
          <w:sz w:val="18"/>
          <w:szCs w:val="18"/>
          <w:lang w:val="en-US"/>
        </w:rPr>
      </w:pPr>
      <w:r w:rsidRPr="003D3372">
        <w:rPr>
          <w:rFonts w:ascii="Franklin Gothic Medium" w:hAnsi="Franklin Gothic Medium"/>
          <w:w w:val="105"/>
          <w:sz w:val="18"/>
          <w:szCs w:val="18"/>
          <w:lang w:val="en-US"/>
        </w:rPr>
        <w:t xml:space="preserve">Class A distribution monthly </w:t>
      </w:r>
      <w:r w:rsidR="009F0040" w:rsidRPr="00CE6B54">
        <w:rPr>
          <w:rFonts w:ascii="Franklin Gothic Medium" w:hAnsi="Franklin Gothic Medium"/>
          <w:sz w:val="18"/>
          <w:szCs w:val="18"/>
          <w:lang w:val="en-US"/>
        </w:rPr>
        <w:t>“st”</w:t>
      </w:r>
      <w:r w:rsidR="009F0040" w:rsidRPr="003D3372">
        <w:rPr>
          <w:rFonts w:ascii="Franklin Gothic Medium" w:hAnsi="Franklin Gothic Medium"/>
          <w:w w:val="105"/>
          <w:sz w:val="18"/>
          <w:szCs w:val="18"/>
          <w:lang w:val="en-US"/>
        </w:rPr>
        <w:t xml:space="preserve"> </w:t>
      </w:r>
      <w:r w:rsidRPr="003D3372">
        <w:rPr>
          <w:rFonts w:ascii="Franklin Gothic Medium" w:hAnsi="Franklin Gothic Medium"/>
          <w:w w:val="105"/>
          <w:sz w:val="18"/>
          <w:szCs w:val="18"/>
          <w:lang w:val="en-US"/>
        </w:rPr>
        <w:t>(HKD Hedged</w:t>
      </w:r>
      <w:r w:rsidRPr="00E0466B">
        <w:rPr>
          <w:rFonts w:ascii="Franklin Gothic Medium" w:hAnsi="Franklin Gothic Medium"/>
          <w:w w:val="105"/>
          <w:sz w:val="18"/>
          <w:szCs w:val="18"/>
          <w:lang w:val="en-US"/>
        </w:rPr>
        <w:t xml:space="preserve"> 95%)</w:t>
      </w:r>
      <w:r>
        <w:rPr>
          <w:rFonts w:ascii="Franklin Gothic Medium" w:hAnsi="Franklin Gothic Medium"/>
          <w:w w:val="105"/>
          <w:sz w:val="18"/>
          <w:szCs w:val="18"/>
          <w:lang w:val="en-US"/>
        </w:rPr>
        <w:t xml:space="preserve">: </w:t>
      </w:r>
      <w:r w:rsidRPr="00E0466B">
        <w:rPr>
          <w:rFonts w:ascii="Franklin Gothic Medium" w:hAnsi="Franklin Gothic Medium"/>
          <w:w w:val="105"/>
          <w:sz w:val="18"/>
          <w:szCs w:val="18"/>
          <w:lang w:val="en-US"/>
        </w:rPr>
        <w:t xml:space="preserve">Current rate being </w:t>
      </w:r>
      <w:r>
        <w:rPr>
          <w:rFonts w:ascii="Franklin Gothic Medium" w:hAnsi="Franklin Gothic Medium"/>
          <w:w w:val="105"/>
          <w:sz w:val="18"/>
          <w:szCs w:val="18"/>
          <w:lang w:val="en-US"/>
        </w:rPr>
        <w:t>0.25</w:t>
      </w:r>
      <w:r w:rsidRPr="00860E21">
        <w:rPr>
          <w:rFonts w:ascii="Franklin Gothic Medium" w:hAnsi="Franklin Gothic Medium"/>
          <w:w w:val="105"/>
          <w:sz w:val="18"/>
          <w:szCs w:val="18"/>
          <w:lang w:val="en-US"/>
        </w:rPr>
        <w:t>%</w:t>
      </w:r>
      <w:r>
        <w:rPr>
          <w:rFonts w:ascii="Franklin Gothic Medium" w:hAnsi="Franklin Gothic Medium"/>
          <w:w w:val="105"/>
          <w:sz w:val="18"/>
          <w:szCs w:val="18"/>
          <w:lang w:val="en-US"/>
        </w:rPr>
        <w:t xml:space="preserve"> </w:t>
      </w:r>
    </w:p>
    <w:p w14:paraId="46AF8EB1" w14:textId="5801F8C3" w:rsidR="00FD539D" w:rsidRPr="009B459A" w:rsidRDefault="00FD539D" w:rsidP="00806CC0">
      <w:pPr>
        <w:ind w:left="3544"/>
        <w:rPr>
          <w:rFonts w:ascii="Franklin Gothic Medium" w:hAnsi="Franklin Gothic Medium"/>
          <w:w w:val="105"/>
          <w:sz w:val="18"/>
          <w:szCs w:val="18"/>
          <w:lang w:val="en-US"/>
        </w:rPr>
      </w:pPr>
      <w:ins w:id="98" w:author="Author" w:date="2025-05-26T08:31:00Z">
        <w:r w:rsidRPr="00860E21">
          <w:rPr>
            <w:rFonts w:ascii="Franklin Gothic Medium" w:hAnsi="Franklin Gothic Medium"/>
            <w:w w:val="105"/>
            <w:sz w:val="18"/>
            <w:szCs w:val="18"/>
            <w:lang w:val="en-US"/>
          </w:rPr>
          <w:t>Class A capitalisation (</w:t>
        </w:r>
        <w:r w:rsidRPr="003D3372">
          <w:rPr>
            <w:rFonts w:ascii="Franklin Gothic Medium" w:hAnsi="Franklin Gothic Medium"/>
            <w:w w:val="105"/>
            <w:sz w:val="18"/>
            <w:szCs w:val="18"/>
            <w:lang w:val="en-US"/>
          </w:rPr>
          <w:t>HKD Hedged 95%): Current rate being 0.25</w:t>
        </w:r>
      </w:ins>
    </w:p>
    <w:p w14:paraId="2C6EDB83" w14:textId="5DA4D26C" w:rsidR="00806CC0" w:rsidRPr="00B428DD" w:rsidRDefault="006F084B" w:rsidP="00873C8E">
      <w:pPr>
        <w:pStyle w:val="Heading2"/>
        <w:tabs>
          <w:tab w:val="left" w:pos="709"/>
          <w:tab w:val="left" w:pos="1418"/>
          <w:tab w:val="left" w:pos="2127"/>
          <w:tab w:val="left" w:pos="4020"/>
        </w:tabs>
        <w:ind w:left="0"/>
        <w:rPr>
          <w:rFonts w:ascii="Franklin Gothic Medium" w:hAnsi="Franklin Gothic Medium"/>
          <w:color w:val="757F96"/>
          <w:w w:val="110"/>
          <w:sz w:val="18"/>
          <w:szCs w:val="18"/>
        </w:rPr>
      </w:pPr>
      <w:r>
        <w:rPr>
          <w:rFonts w:ascii="Franklin Gothic Medium" w:hAnsi="Franklin Gothic Medium"/>
          <w:color w:val="757F96"/>
          <w:w w:val="110"/>
          <w:sz w:val="18"/>
          <w:szCs w:val="18"/>
        </w:rPr>
        <w:tab/>
      </w:r>
      <w:r>
        <w:rPr>
          <w:rFonts w:ascii="Franklin Gothic Medium" w:hAnsi="Franklin Gothic Medium"/>
          <w:color w:val="757F96"/>
          <w:w w:val="110"/>
          <w:sz w:val="18"/>
          <w:szCs w:val="18"/>
        </w:rPr>
        <w:tab/>
      </w:r>
      <w:r>
        <w:rPr>
          <w:rFonts w:ascii="Franklin Gothic Medium" w:hAnsi="Franklin Gothic Medium"/>
          <w:color w:val="757F96"/>
          <w:w w:val="110"/>
          <w:sz w:val="18"/>
          <w:szCs w:val="18"/>
        </w:rPr>
        <w:tab/>
      </w:r>
      <w:r w:rsidR="00E557F2">
        <w:rPr>
          <w:rFonts w:ascii="Franklin Gothic Medium" w:hAnsi="Franklin Gothic Medium"/>
          <w:color w:val="757F96"/>
          <w:w w:val="110"/>
          <w:sz w:val="18"/>
          <w:szCs w:val="18"/>
        </w:rPr>
        <w:tab/>
      </w:r>
    </w:p>
    <w:p w14:paraId="33E8045C" w14:textId="77777777" w:rsidR="00806CC0" w:rsidRPr="00B428DD" w:rsidRDefault="006F084B" w:rsidP="00806CC0">
      <w:pPr>
        <w:pStyle w:val="Heading2"/>
        <w:ind w:left="0"/>
        <w:rPr>
          <w:rFonts w:ascii="Franklin Gothic Medium" w:hAnsi="Franklin Gothic Medium"/>
          <w:color w:val="757F96"/>
          <w:w w:val="110"/>
          <w:sz w:val="18"/>
          <w:szCs w:val="18"/>
        </w:rPr>
      </w:pPr>
      <w:r w:rsidRPr="00B428DD">
        <w:rPr>
          <w:rFonts w:ascii="Franklin Gothic Medium" w:hAnsi="Franklin Gothic Medium"/>
          <w:color w:val="757F96"/>
          <w:w w:val="110"/>
          <w:sz w:val="18"/>
          <w:szCs w:val="18"/>
        </w:rPr>
        <w:t>Other fees</w:t>
      </w:r>
    </w:p>
    <w:p w14:paraId="66FC1A1B" w14:textId="77777777" w:rsidR="00806CC0" w:rsidRPr="00B428DD" w:rsidRDefault="006F084B" w:rsidP="00806CC0">
      <w:pPr>
        <w:pStyle w:val="BodyText"/>
        <w:spacing w:before="6" w:line="247" w:lineRule="auto"/>
        <w:ind w:left="0" w:right="-1"/>
        <w:jc w:val="both"/>
        <w:rPr>
          <w:rFonts w:ascii="Franklin Gothic Medium" w:hAnsi="Franklin Gothic Medium"/>
          <w:w w:val="105"/>
        </w:rPr>
      </w:pPr>
      <w:r w:rsidRPr="00B428DD">
        <w:rPr>
          <w:rFonts w:ascii="Franklin Gothic Medium" w:hAnsi="Franklin Gothic Medium"/>
          <w:spacing w:val="-25"/>
          <w:w w:val="105"/>
        </w:rPr>
        <w:t>Y</w:t>
      </w:r>
      <w:r w:rsidRPr="00B428DD">
        <w:rPr>
          <w:rFonts w:ascii="Franklin Gothic Medium" w:hAnsi="Franklin Gothic Medium"/>
          <w:w w:val="105"/>
        </w:rPr>
        <w:t>ou</w:t>
      </w:r>
      <w:r w:rsidRPr="00B428DD">
        <w:rPr>
          <w:rFonts w:ascii="Franklin Gothic Medium" w:hAnsi="Franklin Gothic Medium"/>
          <w:spacing w:val="-5"/>
          <w:w w:val="105"/>
        </w:rPr>
        <w:t xml:space="preserve"> </w:t>
      </w:r>
      <w:r w:rsidRPr="00B428DD">
        <w:rPr>
          <w:rFonts w:ascii="Franklin Gothic Medium" w:hAnsi="Franklin Gothic Medium"/>
          <w:w w:val="105"/>
        </w:rPr>
        <w:t>may</w:t>
      </w:r>
      <w:r w:rsidRPr="00B428DD">
        <w:rPr>
          <w:rFonts w:ascii="Franklin Gothic Medium" w:hAnsi="Franklin Gothic Medium"/>
          <w:spacing w:val="-6"/>
          <w:w w:val="105"/>
        </w:rPr>
        <w:t xml:space="preserve"> </w:t>
      </w:r>
      <w:r w:rsidRPr="00B428DD">
        <w:rPr>
          <w:rFonts w:ascii="Franklin Gothic Medium" w:hAnsi="Franklin Gothic Medium"/>
          <w:w w:val="105"/>
        </w:rPr>
        <w:t>have</w:t>
      </w:r>
      <w:r w:rsidRPr="00B428DD">
        <w:rPr>
          <w:rFonts w:ascii="Franklin Gothic Medium" w:hAnsi="Franklin Gothic Medium"/>
          <w:spacing w:val="-5"/>
          <w:w w:val="105"/>
        </w:rPr>
        <w:t xml:space="preserve"> </w:t>
      </w:r>
      <w:r w:rsidRPr="00B428DD">
        <w:rPr>
          <w:rFonts w:ascii="Franklin Gothic Medium" w:hAnsi="Franklin Gothic Medium"/>
          <w:w w:val="105"/>
        </w:rPr>
        <w:t>to</w:t>
      </w:r>
      <w:r w:rsidRPr="00B428DD">
        <w:rPr>
          <w:rFonts w:ascii="Franklin Gothic Medium" w:hAnsi="Franklin Gothic Medium"/>
          <w:spacing w:val="-4"/>
          <w:w w:val="105"/>
        </w:rPr>
        <w:t xml:space="preserve"> </w:t>
      </w:r>
      <w:r w:rsidRPr="00B428DD">
        <w:rPr>
          <w:rFonts w:ascii="Franklin Gothic Medium" w:hAnsi="Franklin Gothic Medium"/>
          <w:w w:val="105"/>
        </w:rPr>
        <w:t>pay</w:t>
      </w:r>
      <w:r w:rsidRPr="00B428DD">
        <w:rPr>
          <w:rFonts w:ascii="Franklin Gothic Medium" w:hAnsi="Franklin Gothic Medium"/>
          <w:spacing w:val="-6"/>
          <w:w w:val="105"/>
        </w:rPr>
        <w:t xml:space="preserve"> </w:t>
      </w:r>
      <w:r w:rsidRPr="00B428DD">
        <w:rPr>
          <w:rFonts w:ascii="Franklin Gothic Medium" w:hAnsi="Franklin Gothic Medium"/>
          <w:w w:val="105"/>
        </w:rPr>
        <w:t>other</w:t>
      </w:r>
      <w:r w:rsidRPr="00B428DD">
        <w:rPr>
          <w:rFonts w:ascii="Franklin Gothic Medium" w:hAnsi="Franklin Gothic Medium"/>
          <w:spacing w:val="-5"/>
          <w:w w:val="105"/>
        </w:rPr>
        <w:t xml:space="preserve"> </w:t>
      </w:r>
      <w:r w:rsidRPr="00B428DD">
        <w:rPr>
          <w:rFonts w:ascii="Franklin Gothic Medium" w:hAnsi="Franklin Gothic Medium"/>
          <w:w w:val="105"/>
        </w:rPr>
        <w:t>fees</w:t>
      </w:r>
      <w:r w:rsidRPr="00B428DD">
        <w:rPr>
          <w:rFonts w:ascii="Franklin Gothic Medium" w:hAnsi="Franklin Gothic Medium"/>
          <w:spacing w:val="-5"/>
          <w:w w:val="105"/>
        </w:rPr>
        <w:t xml:space="preserve"> </w:t>
      </w:r>
      <w:r w:rsidRPr="00B428DD">
        <w:rPr>
          <w:rFonts w:ascii="Franklin Gothic Medium" w:hAnsi="Franklin Gothic Medium"/>
          <w:w w:val="105"/>
        </w:rPr>
        <w:t>when</w:t>
      </w:r>
      <w:r w:rsidRPr="00B428DD">
        <w:rPr>
          <w:rFonts w:ascii="Franklin Gothic Medium" w:hAnsi="Franklin Gothic Medium"/>
          <w:spacing w:val="-5"/>
          <w:w w:val="105"/>
        </w:rPr>
        <w:t xml:space="preserve"> </w:t>
      </w:r>
      <w:r w:rsidRPr="00B428DD">
        <w:rPr>
          <w:rFonts w:ascii="Franklin Gothic Medium" w:hAnsi="Franklin Gothic Medium"/>
          <w:w w:val="105"/>
        </w:rPr>
        <w:t>dealing</w:t>
      </w:r>
      <w:r w:rsidRPr="00B428DD">
        <w:rPr>
          <w:rFonts w:ascii="Franklin Gothic Medium" w:hAnsi="Franklin Gothic Medium"/>
          <w:spacing w:val="-5"/>
          <w:w w:val="105"/>
        </w:rPr>
        <w:t xml:space="preserve"> </w:t>
      </w:r>
      <w:r w:rsidRPr="00B428DD">
        <w:rPr>
          <w:rFonts w:ascii="Franklin Gothic Medium" w:hAnsi="Franklin Gothic Medium"/>
          <w:w w:val="105"/>
        </w:rPr>
        <w:t>in</w:t>
      </w:r>
      <w:r w:rsidRPr="00B428DD">
        <w:rPr>
          <w:rFonts w:ascii="Franklin Gothic Medium" w:hAnsi="Franklin Gothic Medium"/>
          <w:spacing w:val="-5"/>
          <w:w w:val="105"/>
        </w:rPr>
        <w:t xml:space="preserve"> </w:t>
      </w:r>
      <w:r w:rsidRPr="00B428DD">
        <w:rPr>
          <w:rFonts w:ascii="Franklin Gothic Medium" w:hAnsi="Franklin Gothic Medium"/>
          <w:w w:val="105"/>
        </w:rPr>
        <w:t>the</w:t>
      </w:r>
      <w:r w:rsidRPr="00B428DD">
        <w:rPr>
          <w:rFonts w:ascii="Franklin Gothic Medium" w:hAnsi="Franklin Gothic Medium"/>
          <w:spacing w:val="-5"/>
          <w:w w:val="105"/>
        </w:rPr>
        <w:t xml:space="preserve"> </w:t>
      </w:r>
      <w:r w:rsidRPr="00B428DD">
        <w:rPr>
          <w:rFonts w:ascii="Franklin Gothic Medium" w:hAnsi="Franklin Gothic Medium"/>
          <w:w w:val="105"/>
        </w:rPr>
        <w:t>s</w:t>
      </w:r>
      <w:r>
        <w:rPr>
          <w:rFonts w:ascii="Franklin Gothic Medium" w:hAnsi="Franklin Gothic Medium"/>
          <w:w w:val="105"/>
        </w:rPr>
        <w:t>hares</w:t>
      </w:r>
      <w:r w:rsidRPr="00B428DD">
        <w:rPr>
          <w:rFonts w:ascii="Franklin Gothic Medium" w:hAnsi="Franklin Gothic Medium"/>
          <w:spacing w:val="-6"/>
          <w:w w:val="105"/>
        </w:rPr>
        <w:t xml:space="preserve"> </w:t>
      </w:r>
      <w:r w:rsidRPr="00B428DD">
        <w:rPr>
          <w:rFonts w:ascii="Franklin Gothic Medium" w:hAnsi="Franklin Gothic Medium"/>
          <w:w w:val="105"/>
        </w:rPr>
        <w:t>of</w:t>
      </w:r>
      <w:r w:rsidRPr="00B428DD">
        <w:rPr>
          <w:rFonts w:ascii="Franklin Gothic Medium" w:hAnsi="Franklin Gothic Medium"/>
          <w:spacing w:val="-4"/>
          <w:w w:val="105"/>
        </w:rPr>
        <w:t xml:space="preserve"> </w:t>
      </w:r>
      <w:r w:rsidRPr="00B428DD">
        <w:rPr>
          <w:rFonts w:ascii="Franklin Gothic Medium" w:hAnsi="Franklin Gothic Medium"/>
          <w:w w:val="105"/>
        </w:rPr>
        <w:t>the</w:t>
      </w:r>
      <w:r w:rsidRPr="00B428DD">
        <w:rPr>
          <w:rFonts w:ascii="Franklin Gothic Medium" w:hAnsi="Franklin Gothic Medium"/>
          <w:spacing w:val="-5"/>
          <w:w w:val="105"/>
        </w:rPr>
        <w:t xml:space="preserve"> </w:t>
      </w:r>
      <w:r w:rsidRPr="00B428DD">
        <w:rPr>
          <w:rFonts w:ascii="Franklin Gothic Medium" w:hAnsi="Franklin Gothic Medium"/>
          <w:w w:val="105"/>
        </w:rPr>
        <w:t>Sub-</w:t>
      </w:r>
      <w:r w:rsidRPr="00B428DD">
        <w:rPr>
          <w:rFonts w:ascii="Franklin Gothic Medium" w:hAnsi="Franklin Gothic Medium"/>
          <w:spacing w:val="-5"/>
          <w:w w:val="105"/>
        </w:rPr>
        <w:t>F</w:t>
      </w:r>
      <w:r w:rsidRPr="00B428DD">
        <w:rPr>
          <w:rFonts w:ascii="Franklin Gothic Medium" w:hAnsi="Franklin Gothic Medium"/>
          <w:w w:val="105"/>
        </w:rPr>
        <w:t>und.</w:t>
      </w:r>
      <w:r w:rsidRPr="00B428DD">
        <w:rPr>
          <w:rFonts w:ascii="Franklin Gothic Medium" w:hAnsi="Franklin Gothic Medium"/>
          <w:spacing w:val="-6"/>
          <w:w w:val="105"/>
        </w:rPr>
        <w:t xml:space="preserve"> </w:t>
      </w:r>
      <w:r w:rsidRPr="00B428DD">
        <w:rPr>
          <w:rFonts w:ascii="Franklin Gothic Medium" w:hAnsi="Franklin Gothic Medium"/>
          <w:w w:val="105"/>
        </w:rPr>
        <w:t>The</w:t>
      </w:r>
      <w:r w:rsidRPr="00B428DD">
        <w:rPr>
          <w:rFonts w:ascii="Franklin Gothic Medium" w:hAnsi="Franklin Gothic Medium"/>
          <w:spacing w:val="-5"/>
          <w:w w:val="105"/>
        </w:rPr>
        <w:t xml:space="preserve"> </w:t>
      </w:r>
      <w:r w:rsidRPr="00B428DD">
        <w:rPr>
          <w:rFonts w:ascii="Franklin Gothic Medium" w:hAnsi="Franklin Gothic Medium"/>
          <w:w w:val="105"/>
        </w:rPr>
        <w:t>Sub-</w:t>
      </w:r>
      <w:r w:rsidRPr="00B428DD">
        <w:rPr>
          <w:rFonts w:ascii="Franklin Gothic Medium" w:hAnsi="Franklin Gothic Medium"/>
          <w:spacing w:val="-5"/>
          <w:w w:val="105"/>
        </w:rPr>
        <w:t>F</w:t>
      </w:r>
      <w:r w:rsidRPr="00B428DD">
        <w:rPr>
          <w:rFonts w:ascii="Franklin Gothic Medium" w:hAnsi="Franklin Gothic Medium"/>
          <w:w w:val="105"/>
        </w:rPr>
        <w:t>und</w:t>
      </w:r>
      <w:r w:rsidRPr="00B428DD">
        <w:rPr>
          <w:rFonts w:ascii="Franklin Gothic Medium" w:hAnsi="Franklin Gothic Medium"/>
          <w:spacing w:val="-6"/>
          <w:w w:val="105"/>
        </w:rPr>
        <w:t xml:space="preserve"> </w:t>
      </w:r>
      <w:r w:rsidRPr="00B428DD">
        <w:rPr>
          <w:rFonts w:ascii="Franklin Gothic Medium" w:hAnsi="Franklin Gothic Medium"/>
          <w:w w:val="105"/>
        </w:rPr>
        <w:t>will</w:t>
      </w:r>
      <w:r w:rsidRPr="00B428DD">
        <w:rPr>
          <w:rFonts w:ascii="Franklin Gothic Medium" w:hAnsi="Franklin Gothic Medium"/>
          <w:spacing w:val="-4"/>
          <w:w w:val="105"/>
        </w:rPr>
        <w:t xml:space="preserve"> </w:t>
      </w:r>
      <w:r w:rsidRPr="00B428DD">
        <w:rPr>
          <w:rFonts w:ascii="Franklin Gothic Medium" w:hAnsi="Franklin Gothic Medium"/>
          <w:w w:val="105"/>
        </w:rPr>
        <w:t>also</w:t>
      </w:r>
      <w:r w:rsidRPr="00B428DD">
        <w:rPr>
          <w:rFonts w:ascii="Franklin Gothic Medium" w:hAnsi="Franklin Gothic Medium"/>
          <w:spacing w:val="-6"/>
          <w:w w:val="105"/>
        </w:rPr>
        <w:t xml:space="preserve"> </w:t>
      </w:r>
      <w:r w:rsidRPr="00B428DD">
        <w:rPr>
          <w:rFonts w:ascii="Franklin Gothic Medium" w:hAnsi="Franklin Gothic Medium"/>
          <w:w w:val="105"/>
        </w:rPr>
        <w:t>bear</w:t>
      </w:r>
      <w:r w:rsidRPr="00B428DD">
        <w:rPr>
          <w:rFonts w:ascii="Franklin Gothic Medium" w:hAnsi="Franklin Gothic Medium"/>
          <w:spacing w:val="-5"/>
          <w:w w:val="105"/>
        </w:rPr>
        <w:t xml:space="preserve"> </w:t>
      </w:r>
      <w:r w:rsidRPr="00B428DD">
        <w:rPr>
          <w:rFonts w:ascii="Franklin Gothic Medium" w:hAnsi="Franklin Gothic Medium"/>
          <w:w w:val="105"/>
        </w:rPr>
        <w:t>the</w:t>
      </w:r>
      <w:r w:rsidRPr="00B428DD">
        <w:rPr>
          <w:rFonts w:ascii="Franklin Gothic Medium" w:hAnsi="Franklin Gothic Medium"/>
          <w:spacing w:val="-6"/>
          <w:w w:val="105"/>
        </w:rPr>
        <w:t xml:space="preserve"> </w:t>
      </w:r>
      <w:r w:rsidRPr="00B428DD">
        <w:rPr>
          <w:rFonts w:ascii="Franklin Gothic Medium" w:hAnsi="Franklin Gothic Medium"/>
          <w:w w:val="105"/>
        </w:rPr>
        <w:t>costs</w:t>
      </w:r>
      <w:r w:rsidRPr="00B428DD">
        <w:rPr>
          <w:rFonts w:ascii="Franklin Gothic Medium" w:hAnsi="Franklin Gothic Medium"/>
          <w:spacing w:val="-5"/>
          <w:w w:val="105"/>
        </w:rPr>
        <w:t xml:space="preserve"> </w:t>
      </w:r>
      <w:r w:rsidRPr="00B428DD">
        <w:rPr>
          <w:rFonts w:ascii="Franklin Gothic Medium" w:hAnsi="Franklin Gothic Medium"/>
          <w:w w:val="105"/>
        </w:rPr>
        <w:t>which</w:t>
      </w:r>
      <w:r w:rsidRPr="00B428DD">
        <w:rPr>
          <w:rFonts w:ascii="Franklin Gothic Medium" w:hAnsi="Franklin Gothic Medium"/>
          <w:spacing w:val="-5"/>
          <w:w w:val="105"/>
        </w:rPr>
        <w:t xml:space="preserve"> </w:t>
      </w:r>
      <w:r w:rsidRPr="00B428DD">
        <w:rPr>
          <w:rFonts w:ascii="Franklin Gothic Medium" w:hAnsi="Franklin Gothic Medium"/>
          <w:w w:val="105"/>
        </w:rPr>
        <w:t>are</w:t>
      </w:r>
      <w:r w:rsidRPr="00B428DD">
        <w:rPr>
          <w:rFonts w:ascii="Franklin Gothic Medium" w:hAnsi="Franklin Gothic Medium"/>
          <w:spacing w:val="-6"/>
          <w:w w:val="105"/>
        </w:rPr>
        <w:t xml:space="preserve"> </w:t>
      </w:r>
      <w:r w:rsidRPr="00B428DD">
        <w:rPr>
          <w:rFonts w:ascii="Franklin Gothic Medium" w:hAnsi="Franklin Gothic Medium"/>
          <w:w w:val="105"/>
        </w:rPr>
        <w:t>directly</w:t>
      </w:r>
      <w:r w:rsidRPr="00B428DD">
        <w:rPr>
          <w:rFonts w:ascii="Franklin Gothic Medium" w:hAnsi="Franklin Gothic Medium"/>
          <w:spacing w:val="-6"/>
          <w:w w:val="105"/>
        </w:rPr>
        <w:t xml:space="preserve"> </w:t>
      </w:r>
      <w:r w:rsidRPr="00B428DD">
        <w:rPr>
          <w:rFonts w:ascii="Franklin Gothic Medium" w:hAnsi="Franklin Gothic Medium"/>
          <w:w w:val="105"/>
        </w:rPr>
        <w:t>attributable</w:t>
      </w:r>
      <w:r w:rsidRPr="00B428DD">
        <w:rPr>
          <w:rFonts w:ascii="Franklin Gothic Medium" w:hAnsi="Franklin Gothic Medium"/>
          <w:spacing w:val="-4"/>
          <w:w w:val="105"/>
        </w:rPr>
        <w:t xml:space="preserve"> </w:t>
      </w:r>
      <w:r w:rsidRPr="00B428DD">
        <w:rPr>
          <w:rFonts w:ascii="Franklin Gothic Medium" w:hAnsi="Franklin Gothic Medium"/>
          <w:w w:val="105"/>
        </w:rPr>
        <w:t>to it,</w:t>
      </w:r>
      <w:r w:rsidRPr="00B428DD">
        <w:rPr>
          <w:rFonts w:ascii="Franklin Gothic Medium" w:hAnsi="Franklin Gothic Medium"/>
          <w:spacing w:val="6"/>
          <w:w w:val="105"/>
        </w:rPr>
        <w:t xml:space="preserve"> </w:t>
      </w:r>
      <w:r w:rsidRPr="00B428DD">
        <w:rPr>
          <w:rFonts w:ascii="Franklin Gothic Medium" w:hAnsi="Franklin Gothic Medium"/>
          <w:w w:val="105"/>
        </w:rPr>
        <w:t>as</w:t>
      </w:r>
      <w:r w:rsidRPr="00B428DD">
        <w:rPr>
          <w:rFonts w:ascii="Franklin Gothic Medium" w:hAnsi="Franklin Gothic Medium"/>
          <w:spacing w:val="8"/>
          <w:w w:val="105"/>
        </w:rPr>
        <w:t xml:space="preserve"> </w:t>
      </w:r>
      <w:r w:rsidRPr="00B428DD">
        <w:rPr>
          <w:rFonts w:ascii="Franklin Gothic Medium" w:hAnsi="Franklin Gothic Medium"/>
          <w:w w:val="105"/>
        </w:rPr>
        <w:t>set</w:t>
      </w:r>
      <w:r w:rsidRPr="00B428DD">
        <w:rPr>
          <w:rFonts w:ascii="Franklin Gothic Medium" w:hAnsi="Franklin Gothic Medium"/>
          <w:spacing w:val="8"/>
          <w:w w:val="105"/>
        </w:rPr>
        <w:t xml:space="preserve"> </w:t>
      </w:r>
      <w:r w:rsidRPr="00B428DD">
        <w:rPr>
          <w:rFonts w:ascii="Franklin Gothic Medium" w:hAnsi="Franklin Gothic Medium"/>
          <w:w w:val="105"/>
        </w:rPr>
        <w:t>out</w:t>
      </w:r>
      <w:r w:rsidRPr="00B428DD">
        <w:rPr>
          <w:rFonts w:ascii="Franklin Gothic Medium" w:hAnsi="Franklin Gothic Medium"/>
          <w:spacing w:val="7"/>
          <w:w w:val="105"/>
        </w:rPr>
        <w:t xml:space="preserve"> </w:t>
      </w:r>
      <w:r w:rsidRPr="00B428DD">
        <w:rPr>
          <w:rFonts w:ascii="Franklin Gothic Medium" w:hAnsi="Franklin Gothic Medium"/>
          <w:w w:val="105"/>
        </w:rPr>
        <w:t>in</w:t>
      </w:r>
      <w:r>
        <w:rPr>
          <w:rFonts w:ascii="Franklin Gothic Medium" w:hAnsi="Franklin Gothic Medium"/>
          <w:w w:val="105"/>
        </w:rPr>
        <w:t xml:space="preserve"> the Hong Kong Offering Memorandum</w:t>
      </w:r>
      <w:r w:rsidRPr="00B428DD">
        <w:rPr>
          <w:rFonts w:ascii="Franklin Gothic Medium" w:hAnsi="Franklin Gothic Medium"/>
          <w:w w:val="105"/>
        </w:rPr>
        <w:t>.</w:t>
      </w:r>
    </w:p>
    <w:p w14:paraId="70827218" w14:textId="77777777" w:rsidR="00806CC0" w:rsidRPr="00B428DD" w:rsidRDefault="00806CC0" w:rsidP="00806CC0">
      <w:pPr>
        <w:pStyle w:val="BodyText"/>
        <w:spacing w:before="6" w:line="247" w:lineRule="auto"/>
        <w:ind w:left="0" w:right="-1"/>
        <w:jc w:val="both"/>
        <w:rPr>
          <w:rFonts w:ascii="Franklin Gothic Medium" w:hAnsi="Franklin Gothic Medium"/>
        </w:rPr>
      </w:pPr>
    </w:p>
    <w:p w14:paraId="575FFF53" w14:textId="77777777" w:rsidR="00806CC0" w:rsidRPr="00B428DD" w:rsidRDefault="006F084B" w:rsidP="00806CC0">
      <w:pPr>
        <w:ind w:right="-1"/>
        <w:rPr>
          <w:rFonts w:ascii="Franklin Gothic Medium" w:hAnsi="Franklin Gothic Medium"/>
          <w:sz w:val="18"/>
          <w:szCs w:val="18"/>
          <w:lang w:val="en-US"/>
        </w:rPr>
      </w:pPr>
      <w:r>
        <w:rPr>
          <w:rFonts w:ascii="Franklin Gothic Medium" w:hAnsi="Franklin Gothic Medium"/>
          <w:noProof/>
          <w:sz w:val="18"/>
          <w:szCs w:val="18"/>
          <w:lang w:val="en-AU" w:eastAsia="zh-CN"/>
        </w:rPr>
        <mc:AlternateContent>
          <mc:Choice Requires="wpg">
            <w:drawing>
              <wp:anchor distT="0" distB="0" distL="114300" distR="114300" simplePos="0" relativeHeight="251678720" behindDoc="1" locked="0" layoutInCell="1" allowOverlap="1">
                <wp:simplePos x="0" y="0"/>
                <wp:positionH relativeFrom="page">
                  <wp:posOffset>382270</wp:posOffset>
                </wp:positionH>
                <wp:positionV relativeFrom="paragraph">
                  <wp:posOffset>1270</wp:posOffset>
                </wp:positionV>
                <wp:extent cx="6983730" cy="1270"/>
                <wp:effectExtent l="10795" t="10795" r="6350" b="6985"/>
                <wp:wrapNone/>
                <wp:docPr id="19" name="Group 933"/>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0" name="Freeform 934"/>
                        <wps:cNvSpPr/>
                        <wps:spPr bwMode="auto">
                          <a:xfrm>
                            <a:off x="454" y="31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33" o:spid="_x0000_s1060" style="width:549.9pt;height:0.1pt;margin-top:0.1pt;margin-left:30.1pt;mso-position-horizontal-relative:page;position:absolute;z-index:-251636736" coordorigin="454,310" coordsize="10998,2">
                <v:shape id="Freeform 934" o:spid="_x0000_s1061"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14:paraId="18D2EFB1" w14:textId="77777777" w:rsidR="00806CC0" w:rsidRPr="00B428DD" w:rsidRDefault="006F084B" w:rsidP="00806CC0">
      <w:pPr>
        <w:pStyle w:val="Heading2"/>
        <w:ind w:left="0" w:right="-1"/>
        <w:rPr>
          <w:rFonts w:ascii="Franklin Gothic Medium" w:hAnsi="Franklin Gothic Medium"/>
          <w:color w:val="757F96"/>
          <w:w w:val="110"/>
          <w:sz w:val="18"/>
          <w:szCs w:val="18"/>
        </w:rPr>
      </w:pPr>
      <w:r w:rsidRPr="00B428DD">
        <w:rPr>
          <w:rFonts w:ascii="Franklin Gothic Medium" w:hAnsi="Franklin Gothic Medium"/>
          <w:color w:val="757F96"/>
          <w:w w:val="110"/>
          <w:sz w:val="18"/>
          <w:szCs w:val="18"/>
        </w:rPr>
        <w:t>Additional Information</w:t>
      </w:r>
    </w:p>
    <w:p w14:paraId="6F421949" w14:textId="4E93DD50" w:rsidR="00806CC0" w:rsidRPr="000C7806" w:rsidRDefault="006F084B" w:rsidP="00806CC0">
      <w:pPr>
        <w:pStyle w:val="BodyText"/>
        <w:ind w:left="0" w:right="-1"/>
        <w:jc w:val="both"/>
        <w:rPr>
          <w:rFonts w:ascii="Franklin Gothic Medium" w:hAnsi="Franklin Gothic Medium"/>
        </w:rPr>
      </w:pPr>
      <w:r w:rsidRPr="00282B71">
        <w:rPr>
          <w:rFonts w:ascii="Franklin Gothic Medium" w:hAnsi="Franklin Gothic Medium"/>
          <w:spacing w:val="-25"/>
          <w:w w:val="105"/>
        </w:rPr>
        <w:t>Y</w:t>
      </w:r>
      <w:r w:rsidRPr="00282B71">
        <w:rPr>
          <w:rFonts w:ascii="Franklin Gothic Medium" w:hAnsi="Franklin Gothic Medium"/>
          <w:w w:val="105"/>
        </w:rPr>
        <w:t>ou</w:t>
      </w:r>
      <w:r w:rsidRPr="00282B71">
        <w:rPr>
          <w:rFonts w:ascii="Franklin Gothic Medium" w:hAnsi="Franklin Gothic Medium"/>
          <w:spacing w:val="12"/>
          <w:w w:val="105"/>
        </w:rPr>
        <w:t xml:space="preserve"> </w:t>
      </w:r>
      <w:r w:rsidRPr="00282B71">
        <w:rPr>
          <w:rFonts w:ascii="Franklin Gothic Medium" w:hAnsi="Franklin Gothic Medium"/>
          <w:w w:val="105"/>
        </w:rPr>
        <w:t>generally</w:t>
      </w:r>
      <w:r w:rsidRPr="00282B71">
        <w:rPr>
          <w:rFonts w:ascii="Franklin Gothic Medium" w:hAnsi="Franklin Gothic Medium"/>
          <w:spacing w:val="12"/>
          <w:w w:val="105"/>
        </w:rPr>
        <w:t xml:space="preserve"> </w:t>
      </w:r>
      <w:r w:rsidRPr="00282B71">
        <w:rPr>
          <w:rFonts w:ascii="Franklin Gothic Medium" w:hAnsi="Franklin Gothic Medium"/>
          <w:w w:val="105"/>
        </w:rPr>
        <w:t>buy</w:t>
      </w:r>
      <w:r w:rsidRPr="00282B71">
        <w:rPr>
          <w:rFonts w:ascii="Franklin Gothic Medium" w:hAnsi="Franklin Gothic Medium"/>
          <w:spacing w:val="13"/>
          <w:w w:val="105"/>
        </w:rPr>
        <w:t xml:space="preserve"> </w:t>
      </w:r>
      <w:r w:rsidRPr="00282B71">
        <w:rPr>
          <w:rFonts w:ascii="Franklin Gothic Medium" w:hAnsi="Franklin Gothic Medium"/>
          <w:w w:val="105"/>
        </w:rPr>
        <w:t>and</w:t>
      </w:r>
      <w:r w:rsidRPr="00282B71">
        <w:rPr>
          <w:rFonts w:ascii="Franklin Gothic Medium" w:hAnsi="Franklin Gothic Medium"/>
          <w:spacing w:val="12"/>
          <w:w w:val="105"/>
        </w:rPr>
        <w:t xml:space="preserve"> </w:t>
      </w:r>
      <w:r w:rsidRPr="00282B71">
        <w:rPr>
          <w:rFonts w:ascii="Franklin Gothic Medium" w:hAnsi="Franklin Gothic Medium"/>
          <w:w w:val="105"/>
        </w:rPr>
        <w:t>redeem</w:t>
      </w:r>
      <w:r w:rsidRPr="00282B71">
        <w:rPr>
          <w:rFonts w:ascii="Franklin Gothic Medium" w:hAnsi="Franklin Gothic Medium"/>
          <w:spacing w:val="14"/>
          <w:w w:val="105"/>
        </w:rPr>
        <w:t xml:space="preserve"> </w:t>
      </w:r>
      <w:r w:rsidRPr="00282B71">
        <w:rPr>
          <w:rFonts w:ascii="Franklin Gothic Medium" w:hAnsi="Franklin Gothic Medium"/>
          <w:w w:val="105"/>
        </w:rPr>
        <w:t>shares</w:t>
      </w:r>
      <w:r w:rsidRPr="00282B71">
        <w:rPr>
          <w:rFonts w:ascii="Franklin Gothic Medium" w:hAnsi="Franklin Gothic Medium"/>
          <w:spacing w:val="12"/>
          <w:w w:val="105"/>
        </w:rPr>
        <w:t xml:space="preserve"> </w:t>
      </w:r>
      <w:r w:rsidRPr="00282B71">
        <w:rPr>
          <w:rFonts w:ascii="Franklin Gothic Medium" w:hAnsi="Franklin Gothic Medium"/>
          <w:w w:val="105"/>
        </w:rPr>
        <w:t>at</w:t>
      </w:r>
      <w:r w:rsidRPr="00282B71">
        <w:rPr>
          <w:rFonts w:ascii="Franklin Gothic Medium" w:hAnsi="Franklin Gothic Medium"/>
          <w:spacing w:val="12"/>
          <w:w w:val="105"/>
        </w:rPr>
        <w:t xml:space="preserve"> </w:t>
      </w:r>
      <w:r w:rsidRPr="00282B71">
        <w:rPr>
          <w:rFonts w:ascii="Franklin Gothic Medium" w:hAnsi="Franklin Gothic Medium"/>
          <w:w w:val="105"/>
        </w:rPr>
        <w:t>the</w:t>
      </w:r>
      <w:r w:rsidRPr="00282B71">
        <w:rPr>
          <w:rFonts w:ascii="Franklin Gothic Medium" w:hAnsi="Franklin Gothic Medium"/>
          <w:spacing w:val="13"/>
          <w:w w:val="105"/>
        </w:rPr>
        <w:t xml:space="preserve"> Sub-F</w:t>
      </w:r>
      <w:r w:rsidRPr="00282B71">
        <w:rPr>
          <w:rFonts w:ascii="Franklin Gothic Medium" w:hAnsi="Franklin Gothic Medium"/>
          <w:w w:val="105"/>
        </w:rPr>
        <w:t>und's next-determined net</w:t>
      </w:r>
      <w:r w:rsidRPr="00282B71">
        <w:rPr>
          <w:rFonts w:ascii="Franklin Gothic Medium" w:hAnsi="Franklin Gothic Medium"/>
          <w:spacing w:val="12"/>
          <w:w w:val="105"/>
        </w:rPr>
        <w:t xml:space="preserve"> </w:t>
      </w:r>
      <w:r w:rsidRPr="00282B71">
        <w:rPr>
          <w:rFonts w:ascii="Franklin Gothic Medium" w:hAnsi="Franklin Gothic Medium"/>
          <w:w w:val="105"/>
        </w:rPr>
        <w:t>asset</w:t>
      </w:r>
      <w:r w:rsidRPr="00282B71">
        <w:rPr>
          <w:rFonts w:ascii="Franklin Gothic Medium" w:hAnsi="Franklin Gothic Medium"/>
          <w:spacing w:val="13"/>
          <w:w w:val="105"/>
        </w:rPr>
        <w:t xml:space="preserve"> </w:t>
      </w:r>
      <w:r w:rsidRPr="00282B71">
        <w:rPr>
          <w:rFonts w:ascii="Franklin Gothic Medium" w:hAnsi="Franklin Gothic Medium"/>
          <w:w w:val="105"/>
        </w:rPr>
        <w:t>value</w:t>
      </w:r>
      <w:r w:rsidRPr="00282B71">
        <w:rPr>
          <w:rFonts w:ascii="Franklin Gothic Medium" w:hAnsi="Franklin Gothic Medium"/>
          <w:spacing w:val="12"/>
          <w:w w:val="105"/>
        </w:rPr>
        <w:t xml:space="preserve"> </w:t>
      </w:r>
      <w:r w:rsidRPr="00282B71">
        <w:rPr>
          <w:rFonts w:ascii="Franklin Gothic Medium" w:hAnsi="Franklin Gothic Medium"/>
          <w:w w:val="105"/>
        </w:rPr>
        <w:t>(NAV)</w:t>
      </w:r>
      <w:r w:rsidRPr="00282B71">
        <w:rPr>
          <w:rFonts w:ascii="Franklin Gothic Medium" w:hAnsi="Franklin Gothic Medium"/>
          <w:spacing w:val="12"/>
          <w:w w:val="105"/>
        </w:rPr>
        <w:t xml:space="preserve"> </w:t>
      </w:r>
      <w:r w:rsidRPr="00282B71">
        <w:rPr>
          <w:rFonts w:ascii="Franklin Gothic Medium" w:hAnsi="Franklin Gothic Medium"/>
          <w:w w:val="105"/>
        </w:rPr>
        <w:t>after the Registrar and Transfer Agent receives your request in good order on or before 3 pm</w:t>
      </w:r>
      <w:ins w:id="99" w:author="Author" w:date="2025-05-26T08:31:00Z">
        <w:r w:rsidR="00FD539D">
          <w:rPr>
            <w:rStyle w:val="FootnoteReference"/>
            <w:rFonts w:ascii="Franklin Gothic Medium" w:hAnsi="Franklin Gothic Medium"/>
            <w:w w:val="105"/>
          </w:rPr>
          <w:footnoteReference w:id="1"/>
        </w:r>
      </w:ins>
      <w:r w:rsidRPr="00282B71">
        <w:rPr>
          <w:rFonts w:ascii="Franklin Gothic Medium" w:hAnsi="Franklin Gothic Medium"/>
          <w:w w:val="105"/>
        </w:rPr>
        <w:t xml:space="preserve"> Luxembourg time being the Luxembourg dealing cut-off time, or the Hong Kong representative receives</w:t>
      </w:r>
      <w:r w:rsidRPr="00282B71">
        <w:rPr>
          <w:rFonts w:ascii="Franklin Gothic Medium" w:hAnsi="Franklin Gothic Medium"/>
          <w:spacing w:val="13"/>
          <w:w w:val="105"/>
        </w:rPr>
        <w:t xml:space="preserve"> </w:t>
      </w:r>
      <w:r w:rsidRPr="00282B71">
        <w:rPr>
          <w:rFonts w:ascii="Franklin Gothic Medium" w:hAnsi="Franklin Gothic Medium"/>
          <w:w w:val="105"/>
        </w:rPr>
        <w:t>your</w:t>
      </w:r>
      <w:r w:rsidRPr="00282B71">
        <w:rPr>
          <w:rFonts w:ascii="Franklin Gothic Medium" w:hAnsi="Franklin Gothic Medium"/>
          <w:w w:val="96"/>
        </w:rPr>
        <w:t xml:space="preserve"> </w:t>
      </w:r>
      <w:r w:rsidRPr="00282B71">
        <w:rPr>
          <w:rFonts w:ascii="Franklin Gothic Medium" w:hAnsi="Franklin Gothic Medium"/>
          <w:w w:val="105"/>
        </w:rPr>
        <w:t>request</w:t>
      </w:r>
      <w:r w:rsidRPr="00282B71">
        <w:rPr>
          <w:rFonts w:ascii="Franklin Gothic Medium" w:hAnsi="Franklin Gothic Medium"/>
          <w:spacing w:val="7"/>
          <w:w w:val="105"/>
        </w:rPr>
        <w:t xml:space="preserve"> </w:t>
      </w:r>
      <w:r w:rsidRPr="00282B71">
        <w:rPr>
          <w:rFonts w:ascii="Franklin Gothic Medium" w:hAnsi="Franklin Gothic Medium"/>
          <w:w w:val="105"/>
        </w:rPr>
        <w:t>in</w:t>
      </w:r>
      <w:r w:rsidRPr="00282B71">
        <w:rPr>
          <w:rFonts w:ascii="Franklin Gothic Medium" w:hAnsi="Franklin Gothic Medium"/>
          <w:spacing w:val="7"/>
          <w:w w:val="105"/>
        </w:rPr>
        <w:t xml:space="preserve"> </w:t>
      </w:r>
      <w:r w:rsidRPr="00282B71">
        <w:rPr>
          <w:rFonts w:ascii="Franklin Gothic Medium" w:hAnsi="Franklin Gothic Medium"/>
          <w:w w:val="105"/>
        </w:rPr>
        <w:t>good</w:t>
      </w:r>
      <w:r w:rsidRPr="00282B71">
        <w:rPr>
          <w:rFonts w:ascii="Franklin Gothic Medium" w:hAnsi="Franklin Gothic Medium"/>
          <w:spacing w:val="8"/>
          <w:w w:val="105"/>
        </w:rPr>
        <w:t xml:space="preserve"> </w:t>
      </w:r>
      <w:r w:rsidRPr="00282B71">
        <w:rPr>
          <w:rFonts w:ascii="Franklin Gothic Medium" w:hAnsi="Franklin Gothic Medium"/>
          <w:w w:val="105"/>
        </w:rPr>
        <w:t>order</w:t>
      </w:r>
      <w:r w:rsidRPr="00282B71">
        <w:rPr>
          <w:rFonts w:ascii="Franklin Gothic Medium" w:hAnsi="Franklin Gothic Medium"/>
          <w:spacing w:val="6"/>
          <w:w w:val="105"/>
        </w:rPr>
        <w:t xml:space="preserve"> </w:t>
      </w:r>
      <w:r w:rsidRPr="00282B71">
        <w:rPr>
          <w:rFonts w:ascii="Franklin Gothic Medium" w:hAnsi="Franklin Gothic Medium"/>
          <w:w w:val="105"/>
        </w:rPr>
        <w:t>on</w:t>
      </w:r>
      <w:r w:rsidRPr="00282B71">
        <w:rPr>
          <w:rFonts w:ascii="Franklin Gothic Medium" w:hAnsi="Franklin Gothic Medium"/>
          <w:spacing w:val="8"/>
          <w:w w:val="105"/>
        </w:rPr>
        <w:t xml:space="preserve"> </w:t>
      </w:r>
      <w:r w:rsidRPr="00282B71">
        <w:rPr>
          <w:rFonts w:ascii="Franklin Gothic Medium" w:hAnsi="Franklin Gothic Medium"/>
          <w:w w:val="105"/>
        </w:rPr>
        <w:t>or</w:t>
      </w:r>
      <w:r w:rsidRPr="00282B71">
        <w:rPr>
          <w:rFonts w:ascii="Franklin Gothic Medium" w:hAnsi="Franklin Gothic Medium"/>
          <w:spacing w:val="8"/>
          <w:w w:val="105"/>
        </w:rPr>
        <w:t xml:space="preserve"> </w:t>
      </w:r>
      <w:r w:rsidRPr="00282B71">
        <w:rPr>
          <w:rFonts w:ascii="Franklin Gothic Medium" w:hAnsi="Franklin Gothic Medium"/>
          <w:w w:val="105"/>
        </w:rPr>
        <w:t>before</w:t>
      </w:r>
      <w:r w:rsidRPr="00282B71">
        <w:rPr>
          <w:rFonts w:ascii="Franklin Gothic Medium" w:hAnsi="Franklin Gothic Medium"/>
          <w:spacing w:val="6"/>
          <w:w w:val="105"/>
        </w:rPr>
        <w:t xml:space="preserve"> </w:t>
      </w:r>
      <w:r w:rsidRPr="00282B71">
        <w:rPr>
          <w:rFonts w:ascii="Franklin Gothic Medium" w:hAnsi="Franklin Gothic Medium"/>
          <w:w w:val="105"/>
        </w:rPr>
        <w:t>4</w:t>
      </w:r>
      <w:r w:rsidRPr="00282B71">
        <w:rPr>
          <w:rFonts w:ascii="Franklin Gothic Medium" w:hAnsi="Franklin Gothic Medium"/>
          <w:spacing w:val="8"/>
          <w:w w:val="105"/>
        </w:rPr>
        <w:t xml:space="preserve"> </w:t>
      </w:r>
      <w:r w:rsidRPr="00282B71">
        <w:rPr>
          <w:rFonts w:ascii="Franklin Gothic Medium" w:hAnsi="Franklin Gothic Medium"/>
          <w:w w:val="105"/>
        </w:rPr>
        <w:t>pm</w:t>
      </w:r>
      <w:r w:rsidRPr="00282B71">
        <w:rPr>
          <w:rFonts w:ascii="Franklin Gothic Medium" w:hAnsi="Franklin Gothic Medium"/>
          <w:spacing w:val="7"/>
          <w:w w:val="105"/>
        </w:rPr>
        <w:t xml:space="preserve"> </w:t>
      </w:r>
      <w:r w:rsidRPr="00282B71">
        <w:rPr>
          <w:rFonts w:ascii="Franklin Gothic Medium" w:hAnsi="Franklin Gothic Medium"/>
          <w:w w:val="105"/>
        </w:rPr>
        <w:t>Hong Kong time being</w:t>
      </w:r>
      <w:r w:rsidRPr="00282B71">
        <w:rPr>
          <w:rFonts w:ascii="Franklin Gothic Medium" w:hAnsi="Franklin Gothic Medium"/>
          <w:spacing w:val="7"/>
          <w:w w:val="105"/>
        </w:rPr>
        <w:t xml:space="preserve"> </w:t>
      </w:r>
      <w:r w:rsidRPr="00282B71">
        <w:rPr>
          <w:rFonts w:ascii="Franklin Gothic Medium" w:hAnsi="Franklin Gothic Medium"/>
          <w:w w:val="105"/>
        </w:rPr>
        <w:t>the</w:t>
      </w:r>
      <w:r w:rsidRPr="00282B71">
        <w:rPr>
          <w:rFonts w:ascii="Franklin Gothic Medium" w:hAnsi="Franklin Gothic Medium"/>
          <w:spacing w:val="8"/>
          <w:w w:val="105"/>
        </w:rPr>
        <w:t xml:space="preserve"> Hong Kong </w:t>
      </w:r>
      <w:r w:rsidRPr="00282B71">
        <w:rPr>
          <w:rFonts w:ascii="Franklin Gothic Medium" w:hAnsi="Franklin Gothic Medium"/>
          <w:w w:val="105"/>
        </w:rPr>
        <w:t>dealing</w:t>
      </w:r>
      <w:r w:rsidRPr="00282B71">
        <w:rPr>
          <w:rFonts w:ascii="Franklin Gothic Medium" w:hAnsi="Franklin Gothic Medium"/>
          <w:spacing w:val="6"/>
          <w:w w:val="105"/>
        </w:rPr>
        <w:t xml:space="preserve"> </w:t>
      </w:r>
      <w:r w:rsidRPr="00282B71">
        <w:rPr>
          <w:rFonts w:ascii="Franklin Gothic Medium" w:hAnsi="Franklin Gothic Medium"/>
          <w:w w:val="105"/>
        </w:rPr>
        <w:t>cut-off</w:t>
      </w:r>
      <w:r w:rsidRPr="00282B71">
        <w:rPr>
          <w:rFonts w:ascii="Franklin Gothic Medium" w:hAnsi="Franklin Gothic Medium"/>
          <w:spacing w:val="8"/>
          <w:w w:val="105"/>
        </w:rPr>
        <w:t xml:space="preserve"> </w:t>
      </w:r>
      <w:r w:rsidRPr="00282B71">
        <w:rPr>
          <w:rFonts w:ascii="Franklin Gothic Medium" w:hAnsi="Franklin Gothic Medium"/>
          <w:w w:val="105"/>
        </w:rPr>
        <w:t>time.</w:t>
      </w:r>
      <w:r w:rsidRPr="00282B71">
        <w:rPr>
          <w:rFonts w:ascii="Franklin Gothic Medium" w:hAnsi="Franklin Gothic Medium"/>
          <w:spacing w:val="7"/>
          <w:w w:val="105"/>
        </w:rPr>
        <w:t xml:space="preserve"> </w:t>
      </w:r>
      <w:r w:rsidRPr="00282B71">
        <w:rPr>
          <w:rFonts w:ascii="Franklin Gothic Medium" w:hAnsi="Franklin Gothic Medium"/>
          <w:w w:val="105"/>
        </w:rPr>
        <w:t>Distributors</w:t>
      </w:r>
      <w:r w:rsidRPr="00282B71">
        <w:rPr>
          <w:rFonts w:ascii="Franklin Gothic Medium" w:hAnsi="Franklin Gothic Medium"/>
          <w:spacing w:val="6"/>
          <w:w w:val="105"/>
        </w:rPr>
        <w:t xml:space="preserve"> </w:t>
      </w:r>
      <w:r w:rsidRPr="00282B71">
        <w:rPr>
          <w:rFonts w:ascii="Franklin Gothic Medium" w:hAnsi="Franklin Gothic Medium"/>
          <w:w w:val="105"/>
        </w:rPr>
        <w:t>may</w:t>
      </w:r>
      <w:r w:rsidRPr="00282B71">
        <w:rPr>
          <w:rFonts w:ascii="Franklin Gothic Medium" w:hAnsi="Franklin Gothic Medium"/>
          <w:spacing w:val="8"/>
          <w:w w:val="105"/>
        </w:rPr>
        <w:t xml:space="preserve"> </w:t>
      </w:r>
      <w:r w:rsidRPr="00282B71">
        <w:rPr>
          <w:rFonts w:ascii="Franklin Gothic Medium" w:hAnsi="Franklin Gothic Medium"/>
          <w:w w:val="105"/>
        </w:rPr>
        <w:t>impose</w:t>
      </w:r>
      <w:r w:rsidRPr="00282B71">
        <w:rPr>
          <w:rFonts w:ascii="Franklin Gothic Medium" w:hAnsi="Franklin Gothic Medium"/>
          <w:spacing w:val="7"/>
          <w:w w:val="105"/>
        </w:rPr>
        <w:t xml:space="preserve"> </w:t>
      </w:r>
      <w:r w:rsidRPr="00282B71">
        <w:rPr>
          <w:rFonts w:ascii="Franklin Gothic Medium" w:hAnsi="Franklin Gothic Medium"/>
          <w:w w:val="105"/>
        </w:rPr>
        <w:t>different</w:t>
      </w:r>
      <w:r w:rsidRPr="00282B71">
        <w:rPr>
          <w:rFonts w:ascii="Franklin Gothic Medium" w:hAnsi="Franklin Gothic Medium"/>
          <w:spacing w:val="7"/>
          <w:w w:val="105"/>
        </w:rPr>
        <w:t xml:space="preserve"> </w:t>
      </w:r>
      <w:r w:rsidRPr="00282B71">
        <w:rPr>
          <w:rFonts w:ascii="Franklin Gothic Medium" w:hAnsi="Franklin Gothic Medium"/>
          <w:w w:val="105"/>
        </w:rPr>
        <w:t>dealing</w:t>
      </w:r>
      <w:r w:rsidRPr="00282B71">
        <w:rPr>
          <w:rFonts w:ascii="Franklin Gothic Medium" w:hAnsi="Franklin Gothic Medium"/>
          <w:w w:val="102"/>
        </w:rPr>
        <w:t xml:space="preserve"> </w:t>
      </w:r>
      <w:r w:rsidRPr="00282B71">
        <w:rPr>
          <w:rFonts w:ascii="Franklin Gothic Medium" w:hAnsi="Franklin Gothic Medium"/>
          <w:w w:val="105"/>
        </w:rPr>
        <w:t>deadlines</w:t>
      </w:r>
      <w:r w:rsidRPr="00282B71">
        <w:rPr>
          <w:rFonts w:ascii="Franklin Gothic Medium" w:hAnsi="Franklin Gothic Medium"/>
          <w:spacing w:val="-6"/>
          <w:w w:val="105"/>
        </w:rPr>
        <w:t xml:space="preserve"> </w:t>
      </w:r>
      <w:r w:rsidRPr="00282B71">
        <w:rPr>
          <w:rFonts w:ascii="Franklin Gothic Medium" w:hAnsi="Franklin Gothic Medium"/>
          <w:w w:val="105"/>
        </w:rPr>
        <w:t>for</w:t>
      </w:r>
      <w:r w:rsidRPr="00282B71">
        <w:rPr>
          <w:rFonts w:ascii="Franklin Gothic Medium" w:hAnsi="Franklin Gothic Medium"/>
          <w:spacing w:val="-4"/>
          <w:w w:val="105"/>
        </w:rPr>
        <w:t xml:space="preserve"> </w:t>
      </w:r>
      <w:r w:rsidRPr="00282B71">
        <w:rPr>
          <w:rFonts w:ascii="Franklin Gothic Medium" w:hAnsi="Franklin Gothic Medium"/>
          <w:w w:val="105"/>
        </w:rPr>
        <w:t>receiving</w:t>
      </w:r>
      <w:r w:rsidRPr="00282B71">
        <w:rPr>
          <w:rFonts w:ascii="Franklin Gothic Medium" w:hAnsi="Franklin Gothic Medium"/>
          <w:spacing w:val="-5"/>
          <w:w w:val="105"/>
        </w:rPr>
        <w:t xml:space="preserve"> </w:t>
      </w:r>
      <w:r w:rsidRPr="00282B71">
        <w:rPr>
          <w:rFonts w:ascii="Franklin Gothic Medium" w:hAnsi="Franklin Gothic Medium"/>
          <w:w w:val="105"/>
        </w:rPr>
        <w:t>requests</w:t>
      </w:r>
      <w:r w:rsidRPr="00282B71">
        <w:rPr>
          <w:rFonts w:ascii="Franklin Gothic Medium" w:hAnsi="Franklin Gothic Medium"/>
          <w:spacing w:val="-5"/>
          <w:w w:val="105"/>
        </w:rPr>
        <w:t xml:space="preserve"> </w:t>
      </w:r>
      <w:r w:rsidRPr="00282B71">
        <w:rPr>
          <w:rFonts w:ascii="Franklin Gothic Medium" w:hAnsi="Franklin Gothic Medium"/>
          <w:w w:val="105"/>
        </w:rPr>
        <w:t>from</w:t>
      </w:r>
      <w:r w:rsidRPr="00282B71">
        <w:rPr>
          <w:rFonts w:ascii="Franklin Gothic Medium" w:hAnsi="Franklin Gothic Medium"/>
          <w:spacing w:val="-5"/>
          <w:w w:val="105"/>
        </w:rPr>
        <w:t xml:space="preserve"> </w:t>
      </w:r>
      <w:r w:rsidRPr="00282B71">
        <w:rPr>
          <w:rFonts w:ascii="Franklin Gothic Medium" w:hAnsi="Franklin Gothic Medium"/>
          <w:w w:val="105"/>
        </w:rPr>
        <w:t>investors.</w:t>
      </w:r>
    </w:p>
    <w:p w14:paraId="55D10A5E" w14:textId="77777777" w:rsidR="00806CC0" w:rsidRDefault="00806CC0" w:rsidP="00806CC0">
      <w:pPr>
        <w:pStyle w:val="BodyText"/>
        <w:ind w:left="0" w:right="-1"/>
        <w:jc w:val="both"/>
        <w:rPr>
          <w:rFonts w:ascii="Franklin Gothic Medium" w:hAnsi="Franklin Gothic Medium"/>
        </w:rPr>
      </w:pPr>
    </w:p>
    <w:p w14:paraId="4F8793EF" w14:textId="77777777" w:rsidR="00806CC0" w:rsidRPr="00B428DD" w:rsidRDefault="006F084B" w:rsidP="00806CC0">
      <w:pPr>
        <w:pStyle w:val="BodyText"/>
        <w:ind w:left="0" w:right="-1"/>
        <w:jc w:val="both"/>
        <w:rPr>
          <w:rFonts w:ascii="Franklin Gothic Medium" w:hAnsi="Franklin Gothic Medium"/>
          <w:color w:val="0000FF"/>
        </w:rPr>
      </w:pPr>
      <w:r w:rsidRPr="00B428DD">
        <w:rPr>
          <w:rFonts w:ascii="Franklin Gothic Medium" w:hAnsi="Franklin Gothic Medium"/>
        </w:rPr>
        <w:t>Investors</w:t>
      </w:r>
      <w:r w:rsidRPr="00B428DD">
        <w:rPr>
          <w:rFonts w:ascii="Franklin Gothic Medium" w:hAnsi="Franklin Gothic Medium"/>
          <w:spacing w:val="25"/>
        </w:rPr>
        <w:t xml:space="preserve"> </w:t>
      </w:r>
      <w:r w:rsidRPr="00B428DD">
        <w:rPr>
          <w:rFonts w:ascii="Franklin Gothic Medium" w:hAnsi="Franklin Gothic Medium"/>
        </w:rPr>
        <w:t>may</w:t>
      </w:r>
      <w:r w:rsidRPr="00B428DD">
        <w:rPr>
          <w:rFonts w:ascii="Franklin Gothic Medium" w:hAnsi="Franklin Gothic Medium"/>
          <w:spacing w:val="25"/>
        </w:rPr>
        <w:t xml:space="preserve"> </w:t>
      </w:r>
      <w:r w:rsidRPr="00B428DD">
        <w:rPr>
          <w:rFonts w:ascii="Franklin Gothic Medium" w:hAnsi="Franklin Gothic Medium"/>
        </w:rPr>
        <w:t>obtain</w:t>
      </w:r>
      <w:r w:rsidRPr="00B428DD">
        <w:rPr>
          <w:rFonts w:ascii="Franklin Gothic Medium" w:hAnsi="Franklin Gothic Medium"/>
          <w:spacing w:val="27"/>
        </w:rPr>
        <w:t xml:space="preserve"> </w:t>
      </w:r>
      <w:r w:rsidRPr="00B428DD">
        <w:rPr>
          <w:rFonts w:ascii="Franklin Gothic Medium" w:hAnsi="Franklin Gothic Medium"/>
        </w:rPr>
        <w:t>the</w:t>
      </w:r>
      <w:r w:rsidRPr="00B428DD">
        <w:rPr>
          <w:rFonts w:ascii="Franklin Gothic Medium" w:hAnsi="Franklin Gothic Medium"/>
          <w:spacing w:val="25"/>
        </w:rPr>
        <w:t xml:space="preserve"> </w:t>
      </w:r>
      <w:r w:rsidRPr="00B428DD">
        <w:rPr>
          <w:rFonts w:ascii="Franklin Gothic Medium" w:hAnsi="Franklin Gothic Medium"/>
        </w:rPr>
        <w:t>past</w:t>
      </w:r>
      <w:r w:rsidRPr="00B428DD">
        <w:rPr>
          <w:rFonts w:ascii="Franklin Gothic Medium" w:hAnsi="Franklin Gothic Medium"/>
          <w:spacing w:val="25"/>
        </w:rPr>
        <w:t xml:space="preserve"> </w:t>
      </w:r>
      <w:r w:rsidRPr="00B428DD">
        <w:rPr>
          <w:rFonts w:ascii="Franklin Gothic Medium" w:hAnsi="Franklin Gothic Medium"/>
        </w:rPr>
        <w:t>performance</w:t>
      </w:r>
      <w:r w:rsidRPr="00B428DD">
        <w:rPr>
          <w:rFonts w:ascii="Franklin Gothic Medium" w:hAnsi="Franklin Gothic Medium"/>
          <w:spacing w:val="27"/>
        </w:rPr>
        <w:t xml:space="preserve"> </w:t>
      </w:r>
      <w:r w:rsidRPr="00B428DD">
        <w:rPr>
          <w:rFonts w:ascii="Franklin Gothic Medium" w:hAnsi="Franklin Gothic Medium"/>
        </w:rPr>
        <w:t>information</w:t>
      </w:r>
      <w:r w:rsidRPr="00B428DD">
        <w:rPr>
          <w:rFonts w:ascii="Franklin Gothic Medium" w:hAnsi="Franklin Gothic Medium"/>
          <w:spacing w:val="25"/>
        </w:rPr>
        <w:t xml:space="preserve"> </w:t>
      </w:r>
      <w:r w:rsidRPr="00B428DD">
        <w:rPr>
          <w:rFonts w:ascii="Franklin Gothic Medium" w:hAnsi="Franklin Gothic Medium"/>
        </w:rPr>
        <w:t>of</w:t>
      </w:r>
      <w:r w:rsidRPr="00B428DD">
        <w:rPr>
          <w:rFonts w:ascii="Franklin Gothic Medium" w:hAnsi="Franklin Gothic Medium"/>
          <w:spacing w:val="27"/>
        </w:rPr>
        <w:t xml:space="preserve"> </w:t>
      </w:r>
      <w:r w:rsidRPr="00B428DD">
        <w:rPr>
          <w:rFonts w:ascii="Franklin Gothic Medium" w:hAnsi="Franklin Gothic Medium"/>
        </w:rPr>
        <w:t>other</w:t>
      </w:r>
      <w:r w:rsidRPr="00B428DD">
        <w:rPr>
          <w:rFonts w:ascii="Franklin Gothic Medium" w:hAnsi="Franklin Gothic Medium"/>
          <w:spacing w:val="26"/>
        </w:rPr>
        <w:t xml:space="preserve"> </w:t>
      </w:r>
      <w:r w:rsidRPr="00B428DD">
        <w:rPr>
          <w:rFonts w:ascii="Franklin Gothic Medium" w:hAnsi="Franklin Gothic Medium"/>
        </w:rPr>
        <w:t>share</w:t>
      </w:r>
      <w:r w:rsidRPr="00B428DD">
        <w:rPr>
          <w:rFonts w:ascii="Franklin Gothic Medium" w:hAnsi="Franklin Gothic Medium"/>
          <w:spacing w:val="27"/>
        </w:rPr>
        <w:t xml:space="preserve"> </w:t>
      </w:r>
      <w:r w:rsidRPr="00B428DD">
        <w:rPr>
          <w:rFonts w:ascii="Franklin Gothic Medium" w:hAnsi="Franklin Gothic Medium"/>
        </w:rPr>
        <w:t>classes</w:t>
      </w:r>
      <w:r w:rsidRPr="00B428DD">
        <w:rPr>
          <w:rFonts w:ascii="Franklin Gothic Medium" w:hAnsi="Franklin Gothic Medium"/>
          <w:spacing w:val="24"/>
        </w:rPr>
        <w:t xml:space="preserve"> </w:t>
      </w:r>
      <w:r w:rsidRPr="00B428DD">
        <w:rPr>
          <w:rFonts w:ascii="Franklin Gothic Medium" w:hAnsi="Franklin Gothic Medium"/>
        </w:rPr>
        <w:t>offered</w:t>
      </w:r>
      <w:r w:rsidRPr="00B428DD">
        <w:rPr>
          <w:rFonts w:ascii="Franklin Gothic Medium" w:hAnsi="Franklin Gothic Medium"/>
          <w:spacing w:val="27"/>
        </w:rPr>
        <w:t xml:space="preserve"> </w:t>
      </w:r>
      <w:r w:rsidRPr="00B428DD">
        <w:rPr>
          <w:rFonts w:ascii="Franklin Gothic Medium" w:hAnsi="Franklin Gothic Medium"/>
        </w:rPr>
        <w:t>to</w:t>
      </w:r>
      <w:r w:rsidRPr="00B428DD">
        <w:rPr>
          <w:rFonts w:ascii="Franklin Gothic Medium" w:hAnsi="Franklin Gothic Medium"/>
          <w:spacing w:val="26"/>
        </w:rPr>
        <w:t xml:space="preserve"> </w:t>
      </w:r>
      <w:r w:rsidRPr="00B428DD">
        <w:rPr>
          <w:rFonts w:ascii="Franklin Gothic Medium" w:hAnsi="Franklin Gothic Medium"/>
        </w:rPr>
        <w:t>Hong</w:t>
      </w:r>
      <w:r w:rsidRPr="00B428DD">
        <w:rPr>
          <w:rFonts w:ascii="Franklin Gothic Medium" w:hAnsi="Franklin Gothic Medium"/>
          <w:spacing w:val="25"/>
        </w:rPr>
        <w:t xml:space="preserve"> </w:t>
      </w:r>
      <w:r w:rsidRPr="00B428DD">
        <w:rPr>
          <w:rFonts w:ascii="Franklin Gothic Medium" w:hAnsi="Franklin Gothic Medium"/>
        </w:rPr>
        <w:t>Kong</w:t>
      </w:r>
      <w:r w:rsidRPr="00B428DD">
        <w:rPr>
          <w:rFonts w:ascii="Franklin Gothic Medium" w:hAnsi="Franklin Gothic Medium"/>
          <w:spacing w:val="25"/>
        </w:rPr>
        <w:t xml:space="preserve"> </w:t>
      </w:r>
      <w:r w:rsidRPr="00B428DD">
        <w:rPr>
          <w:rFonts w:ascii="Franklin Gothic Medium" w:hAnsi="Franklin Gothic Medium"/>
        </w:rPr>
        <w:t>investors</w:t>
      </w:r>
      <w:r w:rsidRPr="00B428DD">
        <w:rPr>
          <w:rFonts w:ascii="Franklin Gothic Medium" w:hAnsi="Franklin Gothic Medium"/>
          <w:spacing w:val="26"/>
        </w:rPr>
        <w:t xml:space="preserve"> </w:t>
      </w:r>
      <w:r w:rsidRPr="00B428DD">
        <w:rPr>
          <w:rFonts w:ascii="Franklin Gothic Medium" w:hAnsi="Franklin Gothic Medium"/>
        </w:rPr>
        <w:t>from</w:t>
      </w:r>
      <w:r w:rsidRPr="00B428DD">
        <w:rPr>
          <w:rFonts w:ascii="Franklin Gothic Medium" w:hAnsi="Franklin Gothic Medium"/>
          <w:spacing w:val="25"/>
        </w:rPr>
        <w:t xml:space="preserve"> </w:t>
      </w:r>
      <w:hyperlink r:id="rId23" w:history="1">
        <w:r w:rsidRPr="00B428DD">
          <w:rPr>
            <w:rStyle w:val="Hyperlink"/>
            <w:rFonts w:ascii="Franklin Gothic Medium" w:hAnsi="Franklin Gothic Medium"/>
          </w:rPr>
          <w:t>ww</w:t>
        </w:r>
        <w:r w:rsidRPr="00B428DD">
          <w:rPr>
            <w:rStyle w:val="Hyperlink"/>
            <w:rFonts w:ascii="Franklin Gothic Medium" w:hAnsi="Franklin Gothic Medium"/>
            <w:spacing w:val="-14"/>
          </w:rPr>
          <w:t>w</w:t>
        </w:r>
        <w:r w:rsidRPr="00B428DD">
          <w:rPr>
            <w:rStyle w:val="Hyperlink"/>
            <w:rFonts w:ascii="Franklin Gothic Medium" w:hAnsi="Franklin Gothic Medium"/>
          </w:rPr>
          <w:t>.axa-im.com.hk.</w:t>
        </w:r>
      </w:hyperlink>
    </w:p>
    <w:p w14:paraId="1F432539" w14:textId="77777777" w:rsidR="00806CC0" w:rsidRDefault="00806CC0" w:rsidP="00806CC0">
      <w:pPr>
        <w:pStyle w:val="BodyText"/>
        <w:ind w:left="0" w:right="-1"/>
        <w:jc w:val="both"/>
        <w:rPr>
          <w:rFonts w:ascii="Franklin Gothic Medium" w:hAnsi="Franklin Gothic Medium"/>
          <w:color w:val="0000FF"/>
        </w:rPr>
      </w:pPr>
    </w:p>
    <w:p w14:paraId="6DF7B6AC" w14:textId="6E724397" w:rsidR="00806CC0" w:rsidRDefault="006F084B" w:rsidP="00806CC0">
      <w:pPr>
        <w:pStyle w:val="BodyText"/>
        <w:ind w:left="0" w:right="-1"/>
        <w:jc w:val="both"/>
        <w:rPr>
          <w:rFonts w:ascii="Franklin Gothic Medium" w:hAnsi="Franklin Gothic Medium"/>
        </w:rPr>
      </w:pPr>
      <w:r w:rsidRPr="00B428DD">
        <w:rPr>
          <w:rFonts w:ascii="Franklin Gothic Medium" w:hAnsi="Franklin Gothic Medium"/>
        </w:rPr>
        <w:t>The</w:t>
      </w:r>
      <w:r w:rsidRPr="00B428DD">
        <w:rPr>
          <w:rFonts w:ascii="Franklin Gothic Medium" w:hAnsi="Franklin Gothic Medium"/>
          <w:spacing w:val="18"/>
        </w:rPr>
        <w:t xml:space="preserve"> </w:t>
      </w:r>
      <w:r w:rsidRPr="00B428DD">
        <w:rPr>
          <w:rFonts w:ascii="Franklin Gothic Medium" w:hAnsi="Franklin Gothic Medium"/>
        </w:rPr>
        <w:t>net</w:t>
      </w:r>
      <w:r w:rsidRPr="00B428DD">
        <w:rPr>
          <w:rFonts w:ascii="Franklin Gothic Medium" w:hAnsi="Franklin Gothic Medium"/>
          <w:spacing w:val="19"/>
        </w:rPr>
        <w:t xml:space="preserve"> </w:t>
      </w:r>
      <w:r w:rsidRPr="00B428DD">
        <w:rPr>
          <w:rFonts w:ascii="Franklin Gothic Medium" w:hAnsi="Franklin Gothic Medium"/>
        </w:rPr>
        <w:t>asset</w:t>
      </w:r>
      <w:r w:rsidRPr="00B428DD">
        <w:rPr>
          <w:rFonts w:ascii="Franklin Gothic Medium" w:hAnsi="Franklin Gothic Medium"/>
          <w:spacing w:val="19"/>
        </w:rPr>
        <w:t xml:space="preserve"> </w:t>
      </w:r>
      <w:r w:rsidRPr="00B428DD">
        <w:rPr>
          <w:rFonts w:ascii="Franklin Gothic Medium" w:hAnsi="Franklin Gothic Medium"/>
        </w:rPr>
        <w:t>value</w:t>
      </w:r>
      <w:r w:rsidRPr="00B428DD">
        <w:rPr>
          <w:rFonts w:ascii="Franklin Gothic Medium" w:hAnsi="Franklin Gothic Medium"/>
          <w:spacing w:val="18"/>
        </w:rPr>
        <w:t xml:space="preserve"> </w:t>
      </w:r>
      <w:r w:rsidRPr="00B428DD">
        <w:rPr>
          <w:rFonts w:ascii="Franklin Gothic Medium" w:hAnsi="Franklin Gothic Medium"/>
        </w:rPr>
        <w:t>of</w:t>
      </w:r>
      <w:r w:rsidRPr="00B428DD">
        <w:rPr>
          <w:rFonts w:ascii="Franklin Gothic Medium" w:hAnsi="Franklin Gothic Medium"/>
          <w:spacing w:val="19"/>
        </w:rPr>
        <w:t xml:space="preserve"> </w:t>
      </w:r>
      <w:r w:rsidRPr="00B428DD">
        <w:rPr>
          <w:rFonts w:ascii="Franklin Gothic Medium" w:hAnsi="Franklin Gothic Medium"/>
        </w:rPr>
        <w:t>th</w:t>
      </w:r>
      <w:r>
        <w:rPr>
          <w:rFonts w:ascii="Franklin Gothic Medium" w:hAnsi="Franklin Gothic Medium"/>
        </w:rPr>
        <w:t>e</w:t>
      </w:r>
      <w:r w:rsidRPr="00B428DD">
        <w:rPr>
          <w:rFonts w:ascii="Franklin Gothic Medium" w:hAnsi="Franklin Gothic Medium"/>
          <w:spacing w:val="18"/>
        </w:rPr>
        <w:t xml:space="preserve"> </w:t>
      </w:r>
      <w:r>
        <w:rPr>
          <w:rFonts w:ascii="Franklin Gothic Medium" w:hAnsi="Franklin Gothic Medium"/>
        </w:rPr>
        <w:t>Sub-F</w:t>
      </w:r>
      <w:r w:rsidRPr="00B428DD">
        <w:rPr>
          <w:rFonts w:ascii="Franklin Gothic Medium" w:hAnsi="Franklin Gothic Medium"/>
        </w:rPr>
        <w:t>und</w:t>
      </w:r>
      <w:r w:rsidRPr="00B428DD">
        <w:rPr>
          <w:rFonts w:ascii="Franklin Gothic Medium" w:hAnsi="Franklin Gothic Medium"/>
          <w:spacing w:val="18"/>
        </w:rPr>
        <w:t xml:space="preserve"> </w:t>
      </w:r>
      <w:r w:rsidRPr="00B428DD">
        <w:rPr>
          <w:rFonts w:ascii="Franklin Gothic Medium" w:hAnsi="Franklin Gothic Medium"/>
        </w:rPr>
        <w:t>is</w:t>
      </w:r>
      <w:r w:rsidRPr="00B428DD">
        <w:rPr>
          <w:rFonts w:ascii="Franklin Gothic Medium" w:hAnsi="Franklin Gothic Medium"/>
          <w:spacing w:val="19"/>
        </w:rPr>
        <w:t xml:space="preserve"> </w:t>
      </w:r>
      <w:r w:rsidRPr="00B428DD">
        <w:rPr>
          <w:rFonts w:ascii="Franklin Gothic Medium" w:hAnsi="Franklin Gothic Medium"/>
        </w:rPr>
        <w:t>calculated</w:t>
      </w:r>
      <w:r w:rsidRPr="00B428DD">
        <w:rPr>
          <w:rFonts w:ascii="Franklin Gothic Medium" w:hAnsi="Franklin Gothic Medium"/>
          <w:spacing w:val="17"/>
        </w:rPr>
        <w:t xml:space="preserve"> </w:t>
      </w:r>
      <w:r w:rsidRPr="00B428DD">
        <w:rPr>
          <w:rFonts w:ascii="Franklin Gothic Medium" w:hAnsi="Franklin Gothic Medium"/>
        </w:rPr>
        <w:t>and</w:t>
      </w:r>
      <w:r w:rsidRPr="00B428DD">
        <w:rPr>
          <w:rFonts w:ascii="Franklin Gothic Medium" w:hAnsi="Franklin Gothic Medium"/>
          <w:spacing w:val="19"/>
        </w:rPr>
        <w:t xml:space="preserve"> </w:t>
      </w:r>
      <w:r w:rsidRPr="00B428DD">
        <w:rPr>
          <w:rFonts w:ascii="Franklin Gothic Medium" w:hAnsi="Franklin Gothic Medium"/>
        </w:rPr>
        <w:t>the</w:t>
      </w:r>
      <w:r w:rsidRPr="00B428DD">
        <w:rPr>
          <w:rFonts w:ascii="Franklin Gothic Medium" w:hAnsi="Franklin Gothic Medium"/>
          <w:spacing w:val="19"/>
        </w:rPr>
        <w:t xml:space="preserve"> </w:t>
      </w:r>
      <w:r w:rsidRPr="00B428DD">
        <w:rPr>
          <w:rFonts w:ascii="Franklin Gothic Medium" w:hAnsi="Franklin Gothic Medium"/>
        </w:rPr>
        <w:t>price</w:t>
      </w:r>
      <w:r w:rsidRPr="00B428DD">
        <w:rPr>
          <w:rFonts w:ascii="Franklin Gothic Medium" w:hAnsi="Franklin Gothic Medium"/>
          <w:spacing w:val="18"/>
        </w:rPr>
        <w:t xml:space="preserve"> </w:t>
      </w:r>
      <w:r w:rsidRPr="00B428DD">
        <w:rPr>
          <w:rFonts w:ascii="Franklin Gothic Medium" w:hAnsi="Franklin Gothic Medium"/>
        </w:rPr>
        <w:t>of</w:t>
      </w:r>
      <w:r w:rsidRPr="00B428DD">
        <w:rPr>
          <w:rFonts w:ascii="Franklin Gothic Medium" w:hAnsi="Franklin Gothic Medium"/>
          <w:spacing w:val="19"/>
        </w:rPr>
        <w:t xml:space="preserve"> </w:t>
      </w:r>
      <w:r w:rsidRPr="00B428DD">
        <w:rPr>
          <w:rFonts w:ascii="Franklin Gothic Medium" w:hAnsi="Franklin Gothic Medium"/>
        </w:rPr>
        <w:t>s</w:t>
      </w:r>
      <w:r>
        <w:rPr>
          <w:rFonts w:ascii="Franklin Gothic Medium" w:hAnsi="Franklin Gothic Medium"/>
        </w:rPr>
        <w:t>hares</w:t>
      </w:r>
      <w:r w:rsidRPr="00B428DD">
        <w:rPr>
          <w:rFonts w:ascii="Franklin Gothic Medium" w:hAnsi="Franklin Gothic Medium"/>
          <w:spacing w:val="18"/>
        </w:rPr>
        <w:t xml:space="preserve"> </w:t>
      </w:r>
      <w:r w:rsidRPr="00B428DD">
        <w:rPr>
          <w:rFonts w:ascii="Franklin Gothic Medium" w:hAnsi="Franklin Gothic Medium"/>
        </w:rPr>
        <w:t>is</w:t>
      </w:r>
      <w:r w:rsidRPr="00B428DD">
        <w:rPr>
          <w:rFonts w:ascii="Franklin Gothic Medium" w:hAnsi="Franklin Gothic Medium"/>
          <w:spacing w:val="19"/>
        </w:rPr>
        <w:t xml:space="preserve"> </w:t>
      </w:r>
      <w:r w:rsidRPr="00B428DD">
        <w:rPr>
          <w:rFonts w:ascii="Franklin Gothic Medium" w:hAnsi="Franklin Gothic Medium"/>
        </w:rPr>
        <w:t>published</w:t>
      </w:r>
      <w:r w:rsidRPr="00B428DD">
        <w:rPr>
          <w:rFonts w:ascii="Franklin Gothic Medium" w:hAnsi="Franklin Gothic Medium"/>
          <w:spacing w:val="18"/>
        </w:rPr>
        <w:t xml:space="preserve"> </w:t>
      </w:r>
      <w:del w:id="102" w:author="Author" w:date="2025-05-26T08:32:00Z">
        <w:r w:rsidRPr="00B428DD" w:rsidDel="007E3ABB">
          <w:rPr>
            <w:rFonts w:ascii="Franklin Gothic Medium" w:hAnsi="Franklin Gothic Medium"/>
          </w:rPr>
          <w:delText>each</w:delText>
        </w:r>
        <w:r w:rsidRPr="00B428DD" w:rsidDel="007E3ABB">
          <w:rPr>
            <w:rFonts w:ascii="Franklin Gothic Medium" w:hAnsi="Franklin Gothic Medium"/>
            <w:spacing w:val="19"/>
          </w:rPr>
          <w:delText xml:space="preserve"> </w:delText>
        </w:r>
        <w:r w:rsidRPr="00B428DD" w:rsidDel="007E3ABB">
          <w:rPr>
            <w:rFonts w:ascii="Franklin Gothic Medium" w:hAnsi="Franklin Gothic Medium"/>
          </w:rPr>
          <w:delText>"business</w:delText>
        </w:r>
        <w:r w:rsidRPr="00B428DD" w:rsidDel="007E3ABB">
          <w:rPr>
            <w:rFonts w:ascii="Franklin Gothic Medium" w:hAnsi="Franklin Gothic Medium"/>
            <w:spacing w:val="19"/>
          </w:rPr>
          <w:delText xml:space="preserve"> </w:delText>
        </w:r>
        <w:r w:rsidRPr="00B428DD" w:rsidDel="007E3ABB">
          <w:rPr>
            <w:rFonts w:ascii="Franklin Gothic Medium" w:hAnsi="Franklin Gothic Medium"/>
          </w:rPr>
          <w:delText>day"</w:delText>
        </w:r>
        <w:r w:rsidRPr="00B428DD" w:rsidDel="007E3ABB">
          <w:rPr>
            <w:rFonts w:ascii="Franklin Gothic Medium" w:hAnsi="Franklin Gothic Medium"/>
            <w:spacing w:val="18"/>
          </w:rPr>
          <w:delText xml:space="preserve"> </w:delText>
        </w:r>
      </w:del>
      <w:r w:rsidRPr="00B428DD">
        <w:rPr>
          <w:rFonts w:ascii="Franklin Gothic Medium" w:hAnsi="Franklin Gothic Medium"/>
        </w:rPr>
        <w:t>on</w:t>
      </w:r>
      <w:r w:rsidRPr="00B428DD">
        <w:rPr>
          <w:rFonts w:ascii="Franklin Gothic Medium" w:hAnsi="Franklin Gothic Medium"/>
          <w:spacing w:val="19"/>
        </w:rPr>
        <w:t xml:space="preserve"> </w:t>
      </w:r>
      <w:hyperlink r:id="rId24" w:history="1">
        <w:r w:rsidRPr="00282B71">
          <w:rPr>
            <w:rFonts w:ascii="Franklin Gothic Medium" w:hAnsi="Franklin Gothic Medium"/>
            <w:color w:val="0000FF"/>
            <w:u w:val="single"/>
          </w:rPr>
          <w:t>ww</w:t>
        </w:r>
        <w:r w:rsidRPr="00282B71">
          <w:rPr>
            <w:rFonts w:ascii="Franklin Gothic Medium" w:hAnsi="Franklin Gothic Medium"/>
            <w:color w:val="0000FF"/>
            <w:spacing w:val="-14"/>
            <w:u w:val="single"/>
          </w:rPr>
          <w:t>w</w:t>
        </w:r>
        <w:r w:rsidRPr="00282B71">
          <w:rPr>
            <w:rFonts w:ascii="Franklin Gothic Medium" w:hAnsi="Franklin Gothic Medium"/>
            <w:color w:val="0000FF"/>
            <w:u w:val="single"/>
          </w:rPr>
          <w:t>.axa-im.com.hk</w:t>
        </w:r>
        <w:r w:rsidRPr="00B428DD">
          <w:rPr>
            <w:rFonts w:ascii="Franklin Gothic Medium" w:hAnsi="Franklin Gothic Medium"/>
          </w:rPr>
          <w:t>.</w:t>
        </w:r>
        <w:r w:rsidRPr="00B428DD">
          <w:rPr>
            <w:rFonts w:ascii="Franklin Gothic Medium" w:hAnsi="Franklin Gothic Medium"/>
            <w:spacing w:val="18"/>
          </w:rPr>
          <w:t xml:space="preserve"> </w:t>
        </w:r>
      </w:hyperlink>
      <w:r w:rsidRPr="00B428DD">
        <w:rPr>
          <w:rFonts w:ascii="Franklin Gothic Medium" w:hAnsi="Franklin Gothic Medium"/>
          <w:spacing w:val="-5"/>
        </w:rPr>
        <w:t>F</w:t>
      </w:r>
      <w:r w:rsidRPr="00B428DD">
        <w:rPr>
          <w:rFonts w:ascii="Franklin Gothic Medium" w:hAnsi="Franklin Gothic Medium"/>
        </w:rPr>
        <w:t>or</w:t>
      </w:r>
      <w:r w:rsidRPr="00B428DD">
        <w:rPr>
          <w:rFonts w:ascii="Franklin Gothic Medium" w:hAnsi="Franklin Gothic Medium"/>
          <w:spacing w:val="19"/>
        </w:rPr>
        <w:t xml:space="preserve"> </w:t>
      </w:r>
      <w:r w:rsidRPr="00B428DD">
        <w:rPr>
          <w:rFonts w:ascii="Franklin Gothic Medium" w:hAnsi="Franklin Gothic Medium"/>
        </w:rPr>
        <w:t>this</w:t>
      </w:r>
      <w:r w:rsidRPr="00B428DD">
        <w:rPr>
          <w:rFonts w:ascii="Franklin Gothic Medium" w:hAnsi="Franklin Gothic Medium"/>
          <w:spacing w:val="19"/>
        </w:rPr>
        <w:t xml:space="preserve"> </w:t>
      </w:r>
      <w:r w:rsidRPr="00B428DD">
        <w:rPr>
          <w:rFonts w:ascii="Franklin Gothic Medium" w:hAnsi="Franklin Gothic Medium"/>
        </w:rPr>
        <w:t>Sub-</w:t>
      </w:r>
      <w:r w:rsidRPr="00B428DD">
        <w:rPr>
          <w:rFonts w:ascii="Franklin Gothic Medium" w:hAnsi="Franklin Gothic Medium"/>
          <w:spacing w:val="-4"/>
        </w:rPr>
        <w:t>F</w:t>
      </w:r>
      <w:r w:rsidRPr="00B428DD">
        <w:rPr>
          <w:rFonts w:ascii="Franklin Gothic Medium" w:hAnsi="Franklin Gothic Medium"/>
        </w:rPr>
        <w:t>und,</w:t>
      </w:r>
      <w:r w:rsidRPr="00B428DD">
        <w:rPr>
          <w:rFonts w:ascii="Franklin Gothic Medium" w:hAnsi="Franklin Gothic Medium"/>
          <w:spacing w:val="18"/>
        </w:rPr>
        <w:t xml:space="preserve"> </w:t>
      </w:r>
      <w:r w:rsidRPr="00B428DD">
        <w:rPr>
          <w:rFonts w:ascii="Franklin Gothic Medium" w:hAnsi="Franklin Gothic Medium"/>
        </w:rPr>
        <w:t>a</w:t>
      </w:r>
      <w:r w:rsidRPr="00B428DD">
        <w:rPr>
          <w:rFonts w:ascii="Franklin Gothic Medium" w:hAnsi="Franklin Gothic Medium"/>
          <w:w w:val="117"/>
        </w:rPr>
        <w:t xml:space="preserve"> </w:t>
      </w:r>
      <w:r w:rsidRPr="00B428DD">
        <w:rPr>
          <w:rFonts w:ascii="Franklin Gothic Medium" w:hAnsi="Franklin Gothic Medium"/>
        </w:rPr>
        <w:t>Business</w:t>
      </w:r>
      <w:r w:rsidRPr="00B428DD">
        <w:rPr>
          <w:rFonts w:ascii="Franklin Gothic Medium" w:hAnsi="Franklin Gothic Medium"/>
          <w:spacing w:val="19"/>
        </w:rPr>
        <w:t xml:space="preserve"> </w:t>
      </w:r>
      <w:r w:rsidRPr="00B428DD">
        <w:rPr>
          <w:rFonts w:ascii="Franklin Gothic Medium" w:hAnsi="Franklin Gothic Medium"/>
        </w:rPr>
        <w:t>Day</w:t>
      </w:r>
      <w:r w:rsidRPr="00B428DD">
        <w:rPr>
          <w:rFonts w:ascii="Franklin Gothic Medium" w:hAnsi="Franklin Gothic Medium"/>
          <w:spacing w:val="20"/>
        </w:rPr>
        <w:t xml:space="preserve"> </w:t>
      </w:r>
      <w:r w:rsidRPr="00B428DD">
        <w:rPr>
          <w:rFonts w:ascii="Franklin Gothic Medium" w:hAnsi="Franklin Gothic Medium"/>
        </w:rPr>
        <w:t>shall</w:t>
      </w:r>
      <w:r w:rsidRPr="00B428DD">
        <w:rPr>
          <w:rFonts w:ascii="Franklin Gothic Medium" w:hAnsi="Franklin Gothic Medium"/>
          <w:spacing w:val="19"/>
        </w:rPr>
        <w:t xml:space="preserve"> </w:t>
      </w:r>
      <w:r w:rsidRPr="00B428DD">
        <w:rPr>
          <w:rFonts w:ascii="Franklin Gothic Medium" w:hAnsi="Franklin Gothic Medium"/>
        </w:rPr>
        <w:t>be</w:t>
      </w:r>
      <w:r w:rsidRPr="00B428DD">
        <w:rPr>
          <w:rFonts w:ascii="Franklin Gothic Medium" w:hAnsi="Franklin Gothic Medium"/>
          <w:spacing w:val="20"/>
        </w:rPr>
        <w:t xml:space="preserve"> </w:t>
      </w:r>
      <w:r w:rsidRPr="00B428DD">
        <w:rPr>
          <w:rFonts w:ascii="Franklin Gothic Medium" w:hAnsi="Franklin Gothic Medium"/>
        </w:rPr>
        <w:t>understood</w:t>
      </w:r>
      <w:r w:rsidRPr="00B428DD">
        <w:rPr>
          <w:rFonts w:ascii="Franklin Gothic Medium" w:hAnsi="Franklin Gothic Medium"/>
          <w:spacing w:val="19"/>
        </w:rPr>
        <w:t xml:space="preserve"> </w:t>
      </w:r>
      <w:r w:rsidRPr="00B428DD">
        <w:rPr>
          <w:rFonts w:ascii="Franklin Gothic Medium" w:hAnsi="Franklin Gothic Medium"/>
        </w:rPr>
        <w:t>as</w:t>
      </w:r>
      <w:r w:rsidRPr="00B428DD">
        <w:rPr>
          <w:rFonts w:ascii="Franklin Gothic Medium" w:hAnsi="Franklin Gothic Medium"/>
          <w:spacing w:val="20"/>
        </w:rPr>
        <w:t xml:space="preserve"> </w:t>
      </w:r>
      <w:r w:rsidRPr="00B428DD">
        <w:rPr>
          <w:rFonts w:ascii="Franklin Gothic Medium" w:hAnsi="Franklin Gothic Medium"/>
        </w:rPr>
        <w:t>a</w:t>
      </w:r>
      <w:r w:rsidRPr="00B428DD">
        <w:rPr>
          <w:rFonts w:ascii="Franklin Gothic Medium" w:hAnsi="Franklin Gothic Medium"/>
          <w:spacing w:val="20"/>
        </w:rPr>
        <w:t xml:space="preserve"> </w:t>
      </w:r>
      <w:r w:rsidRPr="00B428DD">
        <w:rPr>
          <w:rFonts w:ascii="Franklin Gothic Medium" w:hAnsi="Franklin Gothic Medium"/>
        </w:rPr>
        <w:t>day</w:t>
      </w:r>
      <w:r w:rsidRPr="00B428DD">
        <w:rPr>
          <w:rFonts w:ascii="Franklin Gothic Medium" w:hAnsi="Franklin Gothic Medium"/>
          <w:spacing w:val="19"/>
        </w:rPr>
        <w:t xml:space="preserve"> </w:t>
      </w:r>
      <w:r w:rsidRPr="00B428DD">
        <w:rPr>
          <w:rFonts w:ascii="Franklin Gothic Medium" w:hAnsi="Franklin Gothic Medium"/>
        </w:rPr>
        <w:t>on</w:t>
      </w:r>
      <w:r w:rsidRPr="00B428DD">
        <w:rPr>
          <w:rFonts w:ascii="Franklin Gothic Medium" w:hAnsi="Franklin Gothic Medium"/>
          <w:spacing w:val="20"/>
        </w:rPr>
        <w:t xml:space="preserve"> </w:t>
      </w:r>
      <w:r w:rsidRPr="00B428DD">
        <w:rPr>
          <w:rFonts w:ascii="Franklin Gothic Medium" w:hAnsi="Franklin Gothic Medium"/>
        </w:rPr>
        <w:t>which</w:t>
      </w:r>
      <w:r w:rsidRPr="00B428DD">
        <w:rPr>
          <w:rFonts w:ascii="Franklin Gothic Medium" w:hAnsi="Franklin Gothic Medium"/>
          <w:spacing w:val="20"/>
        </w:rPr>
        <w:t xml:space="preserve"> </w:t>
      </w:r>
      <w:r w:rsidRPr="00B428DD">
        <w:rPr>
          <w:rFonts w:ascii="Franklin Gothic Medium" w:hAnsi="Franklin Gothic Medium"/>
        </w:rPr>
        <w:t>banks</w:t>
      </w:r>
      <w:r w:rsidRPr="00B428DD">
        <w:rPr>
          <w:rFonts w:ascii="Franklin Gothic Medium" w:hAnsi="Franklin Gothic Medium"/>
          <w:spacing w:val="18"/>
        </w:rPr>
        <w:t xml:space="preserve"> </w:t>
      </w:r>
      <w:r w:rsidRPr="00B428DD">
        <w:rPr>
          <w:rFonts w:ascii="Franklin Gothic Medium" w:hAnsi="Franklin Gothic Medium"/>
        </w:rPr>
        <w:t>are</w:t>
      </w:r>
      <w:r w:rsidRPr="00B428DD">
        <w:rPr>
          <w:rFonts w:ascii="Franklin Gothic Medium" w:hAnsi="Franklin Gothic Medium"/>
          <w:spacing w:val="20"/>
        </w:rPr>
        <w:t xml:space="preserve"> </w:t>
      </w:r>
      <w:r w:rsidRPr="00B428DD">
        <w:rPr>
          <w:rFonts w:ascii="Franklin Gothic Medium" w:hAnsi="Franklin Gothic Medium"/>
        </w:rPr>
        <w:t>open</w:t>
      </w:r>
      <w:r w:rsidRPr="00B428DD">
        <w:rPr>
          <w:rFonts w:ascii="Franklin Gothic Medium" w:hAnsi="Franklin Gothic Medium"/>
          <w:spacing w:val="19"/>
        </w:rPr>
        <w:t xml:space="preserve"> </w:t>
      </w:r>
      <w:r w:rsidRPr="00B428DD">
        <w:rPr>
          <w:rFonts w:ascii="Franklin Gothic Medium" w:hAnsi="Franklin Gothic Medium"/>
        </w:rPr>
        <w:t>all</w:t>
      </w:r>
      <w:ins w:id="103" w:author="Author" w:date="2025-05-26T08:32:00Z">
        <w:r w:rsidR="007E3ABB">
          <w:rPr>
            <w:rFonts w:ascii="Franklin Gothic Medium" w:hAnsi="Franklin Gothic Medium"/>
            <w:spacing w:val="21"/>
          </w:rPr>
          <w:t xml:space="preserve"> </w:t>
        </w:r>
      </w:ins>
      <w:del w:id="104" w:author="Author" w:date="2025-05-26T08:32:00Z">
        <w:r w:rsidRPr="00B428DD" w:rsidDel="007E3ABB">
          <w:rPr>
            <w:rFonts w:ascii="Franklin Gothic Medium" w:hAnsi="Franklin Gothic Medium"/>
            <w:spacing w:val="21"/>
          </w:rPr>
          <w:delText xml:space="preserve"> </w:delText>
        </w:r>
        <w:r w:rsidRPr="00B428DD" w:rsidDel="007E3ABB">
          <w:rPr>
            <w:rFonts w:ascii="Franklin Gothic Medium" w:hAnsi="Franklin Gothic Medium"/>
          </w:rPr>
          <w:delText>the</w:delText>
        </w:r>
        <w:r w:rsidRPr="00B428DD" w:rsidDel="007E3ABB">
          <w:rPr>
            <w:rFonts w:ascii="Franklin Gothic Medium" w:hAnsi="Franklin Gothic Medium"/>
            <w:spacing w:val="19"/>
          </w:rPr>
          <w:delText xml:space="preserve"> </w:delText>
        </w:r>
      </w:del>
      <w:r w:rsidRPr="00B428DD">
        <w:rPr>
          <w:rFonts w:ascii="Franklin Gothic Medium" w:hAnsi="Franklin Gothic Medium"/>
        </w:rPr>
        <w:t>day</w:t>
      </w:r>
      <w:r w:rsidRPr="00B428DD">
        <w:rPr>
          <w:rFonts w:ascii="Franklin Gothic Medium" w:hAnsi="Franklin Gothic Medium"/>
          <w:spacing w:val="19"/>
        </w:rPr>
        <w:t xml:space="preserve"> </w:t>
      </w:r>
      <w:r w:rsidRPr="00B428DD">
        <w:rPr>
          <w:rFonts w:ascii="Franklin Gothic Medium" w:hAnsi="Franklin Gothic Medium"/>
        </w:rPr>
        <w:t>for</w:t>
      </w:r>
      <w:r w:rsidRPr="00B428DD">
        <w:rPr>
          <w:rFonts w:ascii="Franklin Gothic Medium" w:hAnsi="Franklin Gothic Medium"/>
          <w:spacing w:val="20"/>
        </w:rPr>
        <w:t xml:space="preserve"> </w:t>
      </w:r>
      <w:r w:rsidRPr="00B428DD">
        <w:rPr>
          <w:rFonts w:ascii="Franklin Gothic Medium" w:hAnsi="Franklin Gothic Medium"/>
        </w:rPr>
        <w:t>business</w:t>
      </w:r>
      <w:r w:rsidRPr="00B428DD">
        <w:rPr>
          <w:rFonts w:ascii="Franklin Gothic Medium" w:hAnsi="Franklin Gothic Medium"/>
          <w:spacing w:val="19"/>
        </w:rPr>
        <w:t xml:space="preserve"> </w:t>
      </w:r>
      <w:r w:rsidRPr="00B428DD">
        <w:rPr>
          <w:rFonts w:ascii="Franklin Gothic Medium" w:hAnsi="Franklin Gothic Medium"/>
        </w:rPr>
        <w:t>in</w:t>
      </w:r>
      <w:r w:rsidRPr="00B428DD">
        <w:rPr>
          <w:rFonts w:ascii="Franklin Gothic Medium" w:hAnsi="Franklin Gothic Medium"/>
          <w:spacing w:val="20"/>
        </w:rPr>
        <w:t xml:space="preserve"> </w:t>
      </w:r>
      <w:r w:rsidRPr="00B428DD">
        <w:rPr>
          <w:rFonts w:ascii="Franklin Gothic Medium" w:hAnsi="Franklin Gothic Medium"/>
        </w:rPr>
        <w:t>Luxembourg</w:t>
      </w:r>
      <w:r>
        <w:rPr>
          <w:rFonts w:ascii="Franklin Gothic Medium" w:hAnsi="Franklin Gothic Medium"/>
        </w:rPr>
        <w:t xml:space="preserve">, </w:t>
      </w:r>
      <w:r w:rsidRPr="00B428DD">
        <w:rPr>
          <w:rFonts w:ascii="Franklin Gothic Medium" w:hAnsi="Franklin Gothic Medium"/>
        </w:rPr>
        <w:t>the</w:t>
      </w:r>
      <w:r w:rsidRPr="00B428DD">
        <w:rPr>
          <w:rFonts w:ascii="Franklin Gothic Medium" w:hAnsi="Franklin Gothic Medium"/>
          <w:spacing w:val="19"/>
        </w:rPr>
        <w:t xml:space="preserve"> </w:t>
      </w:r>
      <w:r w:rsidRPr="00B428DD">
        <w:rPr>
          <w:rFonts w:ascii="Franklin Gothic Medium" w:hAnsi="Franklin Gothic Medium"/>
        </w:rPr>
        <w:t>United</w:t>
      </w:r>
      <w:r w:rsidRPr="00B428DD">
        <w:rPr>
          <w:rFonts w:ascii="Franklin Gothic Medium" w:hAnsi="Franklin Gothic Medium"/>
          <w:spacing w:val="19"/>
        </w:rPr>
        <w:t xml:space="preserve"> </w:t>
      </w:r>
      <w:r w:rsidRPr="00B428DD">
        <w:rPr>
          <w:rFonts w:ascii="Franklin Gothic Medium" w:hAnsi="Franklin Gothic Medium"/>
        </w:rPr>
        <w:t>States</w:t>
      </w:r>
      <w:r w:rsidRPr="00B428DD">
        <w:rPr>
          <w:rFonts w:ascii="Franklin Gothic Medium" w:hAnsi="Franklin Gothic Medium"/>
          <w:spacing w:val="19"/>
        </w:rPr>
        <w:t xml:space="preserve"> </w:t>
      </w:r>
      <w:r w:rsidRPr="00B428DD">
        <w:rPr>
          <w:rFonts w:ascii="Franklin Gothic Medium" w:hAnsi="Franklin Gothic Medium"/>
        </w:rPr>
        <w:t>of</w:t>
      </w:r>
      <w:r w:rsidRPr="00B428DD">
        <w:rPr>
          <w:rFonts w:ascii="Franklin Gothic Medium" w:hAnsi="Franklin Gothic Medium"/>
          <w:spacing w:val="20"/>
        </w:rPr>
        <w:t xml:space="preserve"> </w:t>
      </w:r>
      <w:r w:rsidRPr="00B428DD">
        <w:rPr>
          <w:rFonts w:ascii="Franklin Gothic Medium" w:hAnsi="Franklin Gothic Medium"/>
        </w:rPr>
        <w:t>America</w:t>
      </w:r>
      <w:r>
        <w:rPr>
          <w:rFonts w:ascii="Franklin Gothic Medium" w:hAnsi="Franklin Gothic Medium"/>
        </w:rPr>
        <w:t xml:space="preserve"> and in the United Kingdom</w:t>
      </w:r>
      <w:r w:rsidRPr="00B428DD">
        <w:rPr>
          <w:rFonts w:ascii="Franklin Gothic Medium" w:hAnsi="Franklin Gothic Medium"/>
        </w:rPr>
        <w:t>.</w:t>
      </w:r>
    </w:p>
    <w:p w14:paraId="5327E2D0" w14:textId="77777777" w:rsidR="00806CC0" w:rsidRDefault="00806CC0" w:rsidP="00806CC0">
      <w:pPr>
        <w:pStyle w:val="BodyText"/>
        <w:ind w:left="0" w:right="-1"/>
        <w:jc w:val="both"/>
        <w:rPr>
          <w:rFonts w:ascii="Franklin Gothic Medium" w:hAnsi="Franklin Gothic Medium"/>
        </w:rPr>
      </w:pPr>
    </w:p>
    <w:p w14:paraId="3C3528FE" w14:textId="49EF0DF4" w:rsidR="00806CC0" w:rsidRPr="00FF77E5" w:rsidRDefault="006F084B" w:rsidP="00806CC0">
      <w:pPr>
        <w:pStyle w:val="BodyText"/>
        <w:ind w:left="0" w:right="-1"/>
        <w:jc w:val="both"/>
        <w:rPr>
          <w:rFonts w:ascii="Franklin Gothic Medium" w:hAnsi="Franklin Gothic Medium"/>
          <w:w w:val="0"/>
        </w:rPr>
      </w:pPr>
      <w:bookmarkStart w:id="105" w:name="_DV_C193"/>
      <w:r w:rsidRPr="00FF77E5">
        <w:rPr>
          <w:rStyle w:val="DeltaViewInsertion"/>
          <w:rFonts w:ascii="Franklin Gothic Medium" w:hAnsi="Franklin Gothic Medium"/>
          <w:color w:val="auto"/>
          <w:w w:val="0"/>
          <w:u w:val="none"/>
        </w:rPr>
        <w:t>The compositions of the dividends (i.e. the relative amounts paid out of (i) net distributable income</w:t>
      </w:r>
      <w:ins w:id="106" w:author="Author" w:date="2025-05-26T08:32:00Z">
        <w:r w:rsidR="007E3ABB">
          <w:rPr>
            <w:rStyle w:val="DeltaViewInsertion"/>
            <w:rFonts w:ascii="Franklin Gothic Medium" w:hAnsi="Franklin Gothic Medium"/>
            <w:color w:val="auto"/>
            <w:w w:val="0"/>
            <w:u w:val="none"/>
          </w:rPr>
          <w:t>, (II) money</w:t>
        </w:r>
      </w:ins>
      <w:r w:rsidRPr="00FF77E5">
        <w:rPr>
          <w:rStyle w:val="DeltaViewInsertion"/>
          <w:rFonts w:ascii="Franklin Gothic Medium" w:hAnsi="Franklin Gothic Medium"/>
          <w:color w:val="auto"/>
          <w:w w:val="0"/>
          <w:u w:val="none"/>
        </w:rPr>
        <w:t xml:space="preserve"> and (ii</w:t>
      </w:r>
      <w:ins w:id="107" w:author="Author" w:date="2025-05-26T08:32:00Z">
        <w:r w:rsidR="007E3ABB">
          <w:rPr>
            <w:rStyle w:val="DeltaViewInsertion"/>
            <w:rFonts w:ascii="Franklin Gothic Medium" w:hAnsi="Franklin Gothic Medium"/>
            <w:color w:val="auto"/>
            <w:w w:val="0"/>
            <w:u w:val="none"/>
          </w:rPr>
          <w:t>I</w:t>
        </w:r>
      </w:ins>
      <w:r w:rsidRPr="00FF77E5">
        <w:rPr>
          <w:rStyle w:val="DeltaViewInsertion"/>
          <w:rFonts w:ascii="Franklin Gothic Medium" w:hAnsi="Franklin Gothic Medium"/>
          <w:color w:val="auto"/>
          <w:w w:val="0"/>
          <w:u w:val="none"/>
        </w:rPr>
        <w:t xml:space="preserve">) capital) for the last 12 months are available by the Hong Kong representative on request and also on </w:t>
      </w:r>
      <w:bookmarkStart w:id="108" w:name="_DV_C194"/>
      <w:bookmarkEnd w:id="105"/>
      <w:r w:rsidRPr="00FF77E5">
        <w:rPr>
          <w:rStyle w:val="DeltaViewInsertion"/>
          <w:rFonts w:ascii="Franklin Gothic Medium" w:hAnsi="Franklin Gothic Medium"/>
          <w:w w:val="0"/>
          <w:u w:val="single"/>
        </w:rPr>
        <w:fldChar w:fldCharType="begin"/>
      </w:r>
      <w:r w:rsidRPr="00FF77E5">
        <w:rPr>
          <w:rStyle w:val="DeltaViewInsertion"/>
          <w:rFonts w:ascii="Franklin Gothic Medium" w:hAnsi="Franklin Gothic Medium"/>
          <w:w w:val="0"/>
          <w:u w:val="single"/>
        </w:rPr>
        <w:instrText xml:space="preserve"> HYPERLINK "http://www.axa-im.com.hk" </w:instrText>
      </w:r>
      <w:r w:rsidRPr="00FF77E5">
        <w:rPr>
          <w:rStyle w:val="DeltaViewInsertion"/>
          <w:rFonts w:ascii="Franklin Gothic Medium" w:hAnsi="Franklin Gothic Medium"/>
          <w:w w:val="0"/>
          <w:u w:val="single"/>
        </w:rPr>
        <w:fldChar w:fldCharType="separate"/>
      </w:r>
      <w:r w:rsidRPr="00FF77E5">
        <w:rPr>
          <w:rStyle w:val="DeltaViewInsertion"/>
          <w:rFonts w:ascii="Franklin Gothic Medium" w:hAnsi="Franklin Gothic Medium"/>
          <w:w w:val="0"/>
          <w:u w:val="single"/>
        </w:rPr>
        <w:t>www.axa-im.com.hk</w:t>
      </w:r>
      <w:r w:rsidRPr="00FF77E5">
        <w:rPr>
          <w:rStyle w:val="DeltaViewInsertion"/>
          <w:rFonts w:ascii="Franklin Gothic Medium" w:hAnsi="Franklin Gothic Medium"/>
          <w:w w:val="0"/>
          <w:u w:val="single"/>
        </w:rPr>
        <w:fldChar w:fldCharType="end"/>
      </w:r>
      <w:bookmarkStart w:id="109" w:name="_DV_C195"/>
      <w:bookmarkEnd w:id="108"/>
      <w:r w:rsidRPr="00FF77E5">
        <w:rPr>
          <w:rStyle w:val="DeltaViewInsertion"/>
          <w:rFonts w:ascii="Franklin Gothic Medium" w:hAnsi="Franklin Gothic Medium"/>
          <w:color w:val="auto"/>
          <w:w w:val="0"/>
          <w:u w:val="none"/>
        </w:rPr>
        <w:t xml:space="preserve">. </w:t>
      </w:r>
      <w:bookmarkEnd w:id="109"/>
    </w:p>
    <w:p w14:paraId="5E727389" w14:textId="77777777" w:rsidR="00806CC0" w:rsidRDefault="00806CC0" w:rsidP="00806CC0">
      <w:pPr>
        <w:pStyle w:val="BodyText"/>
        <w:ind w:left="0" w:right="-1"/>
        <w:jc w:val="both"/>
        <w:rPr>
          <w:rFonts w:ascii="Franklin Gothic Medium" w:hAnsi="Franklin Gothic Medium"/>
          <w:w w:val="105"/>
        </w:rPr>
      </w:pPr>
    </w:p>
    <w:p w14:paraId="67C731BF" w14:textId="77777777" w:rsidR="00806CC0" w:rsidRDefault="006F084B" w:rsidP="00806CC0">
      <w:pPr>
        <w:pStyle w:val="BodyText"/>
        <w:ind w:left="0" w:right="-1"/>
        <w:jc w:val="both"/>
        <w:rPr>
          <w:rFonts w:ascii="Franklin Gothic Medium" w:hAnsi="Franklin Gothic Medium"/>
          <w:spacing w:val="10"/>
          <w:w w:val="105"/>
        </w:rPr>
      </w:pPr>
      <w:r w:rsidRPr="00B428DD">
        <w:rPr>
          <w:rFonts w:ascii="Franklin Gothic Medium" w:hAnsi="Franklin Gothic Medium"/>
          <w:w w:val="105"/>
        </w:rPr>
        <w:t>Please</w:t>
      </w:r>
      <w:r w:rsidRPr="00B428DD">
        <w:rPr>
          <w:rFonts w:ascii="Franklin Gothic Medium" w:hAnsi="Franklin Gothic Medium"/>
          <w:spacing w:val="10"/>
          <w:w w:val="105"/>
        </w:rPr>
        <w:t xml:space="preserve"> </w:t>
      </w:r>
      <w:r w:rsidRPr="00B428DD">
        <w:rPr>
          <w:rFonts w:ascii="Franklin Gothic Medium" w:hAnsi="Franklin Gothic Medium"/>
          <w:w w:val="105"/>
        </w:rPr>
        <w:t>note</w:t>
      </w:r>
      <w:r w:rsidRPr="00B428DD">
        <w:rPr>
          <w:rFonts w:ascii="Franklin Gothic Medium" w:hAnsi="Franklin Gothic Medium"/>
          <w:spacing w:val="12"/>
          <w:w w:val="105"/>
        </w:rPr>
        <w:t xml:space="preserve"> </w:t>
      </w:r>
      <w:r w:rsidRPr="00B428DD">
        <w:rPr>
          <w:rFonts w:ascii="Franklin Gothic Medium" w:hAnsi="Franklin Gothic Medium"/>
          <w:w w:val="105"/>
        </w:rPr>
        <w:t>that</w:t>
      </w:r>
      <w:r w:rsidRPr="00B428DD">
        <w:rPr>
          <w:rFonts w:ascii="Franklin Gothic Medium" w:hAnsi="Franklin Gothic Medium"/>
          <w:spacing w:val="11"/>
          <w:w w:val="105"/>
        </w:rPr>
        <w:t xml:space="preserve"> </w:t>
      </w:r>
      <w:r w:rsidRPr="00B428DD">
        <w:rPr>
          <w:rFonts w:ascii="Franklin Gothic Medium" w:hAnsi="Franklin Gothic Medium"/>
          <w:w w:val="105"/>
        </w:rPr>
        <w:t>the</w:t>
      </w:r>
      <w:r w:rsidRPr="00B428DD">
        <w:rPr>
          <w:rFonts w:ascii="Franklin Gothic Medium" w:hAnsi="Franklin Gothic Medium"/>
          <w:spacing w:val="11"/>
          <w:w w:val="105"/>
        </w:rPr>
        <w:t xml:space="preserve"> </w:t>
      </w:r>
      <w:r w:rsidRPr="00B428DD">
        <w:rPr>
          <w:rFonts w:ascii="Franklin Gothic Medium" w:hAnsi="Franklin Gothic Medium"/>
          <w:w w:val="105"/>
        </w:rPr>
        <w:t>website</w:t>
      </w:r>
      <w:r w:rsidRPr="00B428DD">
        <w:rPr>
          <w:rFonts w:ascii="Franklin Gothic Medium" w:hAnsi="Franklin Gothic Medium"/>
          <w:spacing w:val="12"/>
          <w:w w:val="105"/>
        </w:rPr>
        <w:t xml:space="preserve"> </w:t>
      </w:r>
      <w:r w:rsidRPr="00B428DD">
        <w:rPr>
          <w:rFonts w:ascii="Franklin Gothic Medium" w:hAnsi="Franklin Gothic Medium"/>
          <w:w w:val="105"/>
        </w:rPr>
        <w:t>as</w:t>
      </w:r>
      <w:r w:rsidRPr="00B428DD">
        <w:rPr>
          <w:rFonts w:ascii="Franklin Gothic Medium" w:hAnsi="Franklin Gothic Medium"/>
          <w:spacing w:val="11"/>
          <w:w w:val="105"/>
        </w:rPr>
        <w:t xml:space="preserve"> </w:t>
      </w:r>
      <w:r w:rsidRPr="00B428DD">
        <w:rPr>
          <w:rFonts w:ascii="Franklin Gothic Medium" w:hAnsi="Franklin Gothic Medium"/>
          <w:w w:val="105"/>
        </w:rPr>
        <w:t>cited</w:t>
      </w:r>
      <w:r w:rsidRPr="00B428DD">
        <w:rPr>
          <w:rFonts w:ascii="Franklin Gothic Medium" w:hAnsi="Franklin Gothic Medium"/>
          <w:spacing w:val="11"/>
          <w:w w:val="105"/>
        </w:rPr>
        <w:t xml:space="preserve"> </w:t>
      </w:r>
      <w:r w:rsidRPr="00B428DD">
        <w:rPr>
          <w:rFonts w:ascii="Franklin Gothic Medium" w:hAnsi="Franklin Gothic Medium"/>
          <w:w w:val="105"/>
        </w:rPr>
        <w:t>in</w:t>
      </w:r>
      <w:r w:rsidRPr="00B428DD">
        <w:rPr>
          <w:rFonts w:ascii="Franklin Gothic Medium" w:hAnsi="Franklin Gothic Medium"/>
          <w:spacing w:val="10"/>
          <w:w w:val="105"/>
        </w:rPr>
        <w:t xml:space="preserve"> </w:t>
      </w:r>
      <w:r w:rsidRPr="00B428DD">
        <w:rPr>
          <w:rFonts w:ascii="Franklin Gothic Medium" w:hAnsi="Franklin Gothic Medium"/>
          <w:w w:val="105"/>
        </w:rPr>
        <w:t>this</w:t>
      </w:r>
      <w:r w:rsidRPr="00B428DD">
        <w:rPr>
          <w:rFonts w:ascii="Franklin Gothic Medium" w:hAnsi="Franklin Gothic Medium"/>
          <w:spacing w:val="12"/>
          <w:w w:val="105"/>
        </w:rPr>
        <w:t xml:space="preserve"> </w:t>
      </w:r>
      <w:r w:rsidRPr="00B428DD">
        <w:rPr>
          <w:rFonts w:ascii="Franklin Gothic Medium" w:hAnsi="Franklin Gothic Medium"/>
          <w:w w:val="105"/>
        </w:rPr>
        <w:t>document</w:t>
      </w:r>
      <w:r w:rsidRPr="00B428DD">
        <w:rPr>
          <w:rFonts w:ascii="Franklin Gothic Medium" w:hAnsi="Franklin Gothic Medium"/>
          <w:spacing w:val="10"/>
          <w:w w:val="105"/>
        </w:rPr>
        <w:t xml:space="preserve"> </w:t>
      </w:r>
      <w:r w:rsidRPr="00B428DD">
        <w:rPr>
          <w:rFonts w:ascii="Franklin Gothic Medium" w:hAnsi="Franklin Gothic Medium"/>
          <w:w w:val="105"/>
        </w:rPr>
        <w:t>has</w:t>
      </w:r>
      <w:r w:rsidRPr="00B428DD">
        <w:rPr>
          <w:rFonts w:ascii="Franklin Gothic Medium" w:hAnsi="Franklin Gothic Medium"/>
          <w:spacing w:val="11"/>
          <w:w w:val="105"/>
        </w:rPr>
        <w:t xml:space="preserve"> </w:t>
      </w:r>
      <w:r w:rsidRPr="00B428DD">
        <w:rPr>
          <w:rFonts w:ascii="Franklin Gothic Medium" w:hAnsi="Franklin Gothic Medium"/>
          <w:w w:val="105"/>
        </w:rPr>
        <w:t>not</w:t>
      </w:r>
      <w:r w:rsidRPr="00B428DD">
        <w:rPr>
          <w:rFonts w:ascii="Franklin Gothic Medium" w:hAnsi="Franklin Gothic Medium"/>
          <w:spacing w:val="11"/>
          <w:w w:val="105"/>
        </w:rPr>
        <w:t xml:space="preserve"> </w:t>
      </w:r>
      <w:r w:rsidRPr="00B428DD">
        <w:rPr>
          <w:rFonts w:ascii="Franklin Gothic Medium" w:hAnsi="Franklin Gothic Medium"/>
          <w:w w:val="105"/>
        </w:rPr>
        <w:t>been</w:t>
      </w:r>
      <w:r w:rsidRPr="00B428DD">
        <w:rPr>
          <w:rFonts w:ascii="Franklin Gothic Medium" w:hAnsi="Franklin Gothic Medium"/>
          <w:spacing w:val="11"/>
          <w:w w:val="105"/>
        </w:rPr>
        <w:t xml:space="preserve"> </w:t>
      </w:r>
      <w:r w:rsidRPr="00B428DD">
        <w:rPr>
          <w:rFonts w:ascii="Franklin Gothic Medium" w:hAnsi="Franklin Gothic Medium"/>
          <w:w w:val="105"/>
        </w:rPr>
        <w:t>reviewed by the SFC.</w:t>
      </w:r>
      <w:r w:rsidRPr="00B428DD">
        <w:rPr>
          <w:rFonts w:ascii="Franklin Gothic Medium" w:hAnsi="Franklin Gothic Medium"/>
          <w:spacing w:val="10"/>
          <w:w w:val="105"/>
        </w:rPr>
        <w:t xml:space="preserve"> </w:t>
      </w:r>
    </w:p>
    <w:p w14:paraId="72517436" w14:textId="77777777" w:rsidR="00FD5E0A" w:rsidRDefault="00FD5E0A" w:rsidP="00806CC0">
      <w:pPr>
        <w:pStyle w:val="BodyText"/>
        <w:ind w:left="0" w:right="-1"/>
        <w:jc w:val="both"/>
        <w:rPr>
          <w:rFonts w:ascii="Franklin Gothic Medium" w:hAnsi="Franklin Gothic Medium"/>
        </w:rPr>
      </w:pPr>
    </w:p>
    <w:p w14:paraId="5FCC6A90" w14:textId="77777777" w:rsidR="00806CC0" w:rsidRDefault="006F084B" w:rsidP="00806CC0">
      <w:pPr>
        <w:rPr>
          <w:lang w:val="en-US" w:eastAsia="en-US"/>
        </w:rPr>
      </w:pPr>
      <w:r>
        <w:rPr>
          <w:noProof/>
          <w:lang w:val="en-AU" w:eastAsia="zh-CN"/>
        </w:rPr>
        <mc:AlternateContent>
          <mc:Choice Requires="wpg">
            <w:drawing>
              <wp:anchor distT="0" distB="0" distL="114300" distR="114300" simplePos="0" relativeHeight="251676672" behindDoc="1" locked="0" layoutInCell="1" allowOverlap="1">
                <wp:simplePos x="0" y="0"/>
                <wp:positionH relativeFrom="page">
                  <wp:posOffset>379730</wp:posOffset>
                </wp:positionH>
                <wp:positionV relativeFrom="paragraph">
                  <wp:posOffset>45720</wp:posOffset>
                </wp:positionV>
                <wp:extent cx="6983730" cy="1270"/>
                <wp:effectExtent l="0" t="0" r="26670" b="17780"/>
                <wp:wrapNone/>
                <wp:docPr id="17" name="Group 92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18" name="Freeform 928"/>
                        <wps:cNvSpPr/>
                        <wps:spPr bwMode="auto">
                          <a:xfrm>
                            <a:off x="454" y="310"/>
                            <a:ext cx="10998" cy="2"/>
                          </a:xfrm>
                          <a:custGeom>
                            <a:avLst/>
                            <a:gdLst>
                              <a:gd name="T0" fmla="+- 0 454 454"/>
                              <a:gd name="T1" fmla="*/ T0 w 10998"/>
                              <a:gd name="T2" fmla="+- 0 11452 454"/>
                              <a:gd name="T3" fmla="*/ T2 w 10998"/>
                            </a:gdLst>
                            <a:ahLst/>
                            <a:cxnLst/>
                            <a:rect l="0" t="0" r="0" b="0"/>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7" o:spid="_x0000_s1062" style="width:549.9pt;height:0.1pt;margin-top:3.6pt;margin-left:29.9pt;mso-position-horizontal-relative:page;position:absolute;z-index:-251638784" coordorigin="454,310" coordsize="10998,2">
                <v:shape id="Freeform 928" o:spid="_x0000_s1063" style="width:10998;height:2;left:454;mso-wrap-style:square;position:absolute;top:310;visibility:visible;v-text-anchor:top" coordsize="10998,2" path="m,l10998,e" filled="f" strokecolor="#757f96" strokeweight="0.5pt">
                  <v:path arrowok="t" textboxrect="0,0,10998,2"/>
                </v:shape>
              </v:group>
            </w:pict>
          </mc:Fallback>
        </mc:AlternateContent>
      </w:r>
    </w:p>
    <w:p w14:paraId="40211205" w14:textId="77777777" w:rsidR="00806CC0" w:rsidRDefault="006F084B" w:rsidP="00806CC0">
      <w:pPr>
        <w:pStyle w:val="Heading2"/>
        <w:ind w:left="0"/>
        <w:rPr>
          <w:rFonts w:ascii="Franklin Gothic Medium" w:hAnsi="Franklin Gothic Medium"/>
          <w:color w:val="757F96"/>
          <w:w w:val="110"/>
          <w:sz w:val="18"/>
          <w:szCs w:val="18"/>
        </w:rPr>
      </w:pPr>
      <w:r w:rsidRPr="0014380B">
        <w:rPr>
          <w:rFonts w:ascii="Franklin Gothic Medium" w:hAnsi="Franklin Gothic Medium"/>
          <w:color w:val="757F96"/>
          <w:w w:val="110"/>
          <w:sz w:val="18"/>
          <w:szCs w:val="18"/>
        </w:rPr>
        <w:t>Important</w:t>
      </w:r>
    </w:p>
    <w:p w14:paraId="4FBD1F62" w14:textId="77777777" w:rsidR="00806CC0" w:rsidRPr="0014380B" w:rsidRDefault="006F084B" w:rsidP="00806CC0">
      <w:pPr>
        <w:autoSpaceDE w:val="0"/>
        <w:autoSpaceDN w:val="0"/>
        <w:adjustRightInd w:val="0"/>
        <w:jc w:val="both"/>
        <w:rPr>
          <w:rFonts w:ascii="Franklin Gothic Medium" w:eastAsia="Times New Roman" w:hAnsi="Franklin Gothic Medium"/>
          <w:w w:val="105"/>
          <w:sz w:val="18"/>
          <w:szCs w:val="18"/>
          <w:lang w:val="en-US" w:eastAsia="en-US"/>
        </w:rPr>
      </w:pPr>
      <w:r w:rsidRPr="0014380B">
        <w:rPr>
          <w:rFonts w:ascii="Franklin Gothic Medium" w:eastAsia="Times New Roman" w:hAnsi="Franklin Gothic Medium"/>
          <w:w w:val="105"/>
          <w:sz w:val="18"/>
          <w:szCs w:val="18"/>
          <w:lang w:val="en-US" w:eastAsia="en-US"/>
        </w:rPr>
        <w:t>If you are in doubt, you should seek professional advice.</w:t>
      </w:r>
      <w:r>
        <w:rPr>
          <w:rFonts w:ascii="Franklin Gothic Medium" w:eastAsia="Times New Roman" w:hAnsi="Franklin Gothic Medium"/>
          <w:w w:val="105"/>
          <w:sz w:val="18"/>
          <w:szCs w:val="18"/>
          <w:lang w:val="en-US" w:eastAsia="en-US"/>
        </w:rPr>
        <w:t xml:space="preserve"> </w:t>
      </w:r>
      <w:r w:rsidRPr="0014380B">
        <w:rPr>
          <w:rFonts w:ascii="Franklin Gothic Medium" w:eastAsia="Times New Roman" w:hAnsi="Franklin Gothic Medium"/>
          <w:w w:val="105"/>
          <w:sz w:val="18"/>
          <w:szCs w:val="18"/>
          <w:lang w:val="en-US" w:eastAsia="en-US"/>
        </w:rPr>
        <w:t>The SFC takes no responsibility for the contents of this statement and makes no representation as t</w:t>
      </w:r>
      <w:r>
        <w:rPr>
          <w:rFonts w:ascii="Franklin Gothic Medium" w:eastAsia="Times New Roman" w:hAnsi="Franklin Gothic Medium"/>
          <w:w w:val="105"/>
          <w:sz w:val="18"/>
          <w:szCs w:val="18"/>
          <w:lang w:val="en-US" w:eastAsia="en-US"/>
        </w:rPr>
        <w:t>o its accuracy or completeness.</w:t>
      </w:r>
    </w:p>
    <w:p w14:paraId="2569DD14" w14:textId="77777777" w:rsidR="00806CC0" w:rsidRPr="008B5BCC" w:rsidRDefault="00806CC0" w:rsidP="00806CC0">
      <w:pPr>
        <w:rPr>
          <w:lang w:val="en-US" w:eastAsia="en-US"/>
        </w:rPr>
      </w:pPr>
    </w:p>
    <w:p w14:paraId="1E4BD62E" w14:textId="77777777" w:rsidR="00806CC0" w:rsidRPr="00AF5F80" w:rsidRDefault="00806CC0">
      <w:pPr>
        <w:rPr>
          <w:lang w:val="en-GB"/>
        </w:rPr>
      </w:pPr>
    </w:p>
    <w:sectPr w:rsidR="00806CC0" w:rsidRPr="00AF5F80" w:rsidSect="00806CC0">
      <w:type w:val="continuous"/>
      <w:pgSz w:w="11906" w:h="16838" w:code="9"/>
      <w:pgMar w:top="1134" w:right="567" w:bottom="567" w:left="567" w:header="369" w:footer="851" w:gutter="0"/>
      <w:cols w:space="708"/>
      <w:docGrid w:linePitch="360"/>
    </w:sectPr>
    <w:p>
      <w:r>
        <w:rPr>
          <w:color w:val="0000FF"/>
          <w:u w:val="single"/>
        </w:rPr>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40719" w14:textId="77777777" w:rsidR="00EA023A" w:rsidRDefault="00EA023A">
      <w:r>
        <w:separator/>
      </w:r>
    </w:p>
  </w:endnote>
  <w:endnote w:type="continuationSeparator" w:id="0">
    <w:p w14:paraId="69B0F3DB" w14:textId="77777777" w:rsidR="00EA023A" w:rsidRDefault="00EA0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Gras">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LT Std 45 Light">
    <w:altName w:val="Century Gothic"/>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Medium">
    <w:panose1 w:val="020B0603020102020204"/>
    <w:charset w:val="00"/>
    <w:family w:val="swiss"/>
    <w:pitch w:val="variable"/>
    <w:sig w:usb0="00000287" w:usb1="00000000" w:usb2="00000000" w:usb3="00000000" w:csb0="0000009F" w:csb1="00000000"/>
  </w:font>
  <w:font w:name="FranklinGothic-Medium">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EFA1D" w14:textId="561804AC" w:rsidR="000A2976" w:rsidRDefault="006F084B" w:rsidP="00806CC0">
    <w:pPr>
      <w:pStyle w:val="Footer"/>
      <w:tabs>
        <w:tab w:val="clear" w:pos="4536"/>
        <w:tab w:val="clear" w:pos="9072"/>
        <w:tab w:val="right" w:pos="6960"/>
      </w:tabs>
      <w:spacing w:before="120"/>
      <w:rPr>
        <w:rFonts w:ascii="Arial" w:hAnsi="Arial" w:cs="Arial"/>
        <w:color w:val="103184"/>
        <w:sz w:val="14"/>
      </w:rPr>
    </w:pPr>
    <w:r>
      <w:rPr>
        <w:rFonts w:ascii="Arial" w:hAnsi="Arial" w:cs="Arial"/>
        <w:noProof/>
        <w:color w:val="103184"/>
        <w:sz w:val="14"/>
        <w:lang w:val="en-AU" w:eastAsia="zh-CN"/>
      </w:rPr>
      <mc:AlternateContent>
        <mc:Choice Requires="wps">
          <w:drawing>
            <wp:anchor distT="0" distB="0" distL="0" distR="0" simplePos="0" relativeHeight="251688960"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43" name="Zone de texte 43"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EB9CC9"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43" o:spid="_x0000_s1028" type="#_x0000_t202" alt="AXA IM - RESTRICTED" style="position:absolute;margin-left:0;margin-top:.05pt;width:34.95pt;height:34.95pt;z-index:2516889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" filled="f" stroked="f">
              <v:textbox style="mso-fit-shape-to-text:t" inset="0,0,0,0">
                <w:txbxContent>
                  <w:p w14:paraId="78EB9CC9"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p>
  <w:p w14:paraId="272DE834" w14:textId="77777777" w:rsidR="000A2976" w:rsidRDefault="000A2976" w:rsidP="00806CC0">
    <w:pPr>
      <w:pStyle w:val="Footer"/>
      <w:tabs>
        <w:tab w:val="clear" w:pos="4536"/>
        <w:tab w:val="clear" w:pos="9072"/>
        <w:tab w:val="right" w:pos="6960"/>
      </w:tabs>
      <w:spacing w:before="120"/>
      <w:rPr>
        <w:rFonts w:ascii="Arial" w:hAnsi="Arial" w:cs="Arial"/>
        <w:color w:val="103184"/>
        <w:sz w:val="14"/>
      </w:rPr>
    </w:pPr>
  </w:p>
  <w:p w14:paraId="2731D92D" w14:textId="77777777" w:rsidR="000A2976" w:rsidRDefault="000A2976" w:rsidP="00806CC0">
    <w:pPr>
      <w:pStyle w:val="Footer"/>
      <w:tabs>
        <w:tab w:val="clear" w:pos="4536"/>
        <w:tab w:val="clear" w:pos="9072"/>
        <w:tab w:val="right" w:pos="6960"/>
      </w:tabs>
      <w:spacing w:before="120"/>
      <w:rPr>
        <w:rFonts w:ascii="Arial" w:hAnsi="Arial" w:cs="Arial"/>
        <w:color w:val="103184"/>
        <w:sz w:val="14"/>
      </w:rPr>
    </w:pPr>
  </w:p>
  <w:p w14:paraId="3E65555C" w14:textId="77777777" w:rsidR="000A2976" w:rsidRDefault="000A2976" w:rsidP="00806CC0">
    <w:pPr>
      <w:pStyle w:val="Footer"/>
      <w:tabs>
        <w:tab w:val="clear" w:pos="4536"/>
        <w:tab w:val="clear" w:pos="9072"/>
        <w:tab w:val="right" w:pos="6960"/>
      </w:tabs>
      <w:spacing w:before="120"/>
      <w:rPr>
        <w:rFonts w:ascii="Arial" w:hAnsi="Arial" w:cs="Arial"/>
        <w:color w:val="103184"/>
        <w:sz w:val="14"/>
      </w:rPr>
    </w:pPr>
  </w:p>
  <w:p w14:paraId="5088853C" w14:textId="77777777" w:rsidR="000A2976" w:rsidRDefault="000A2976" w:rsidP="00806CC0">
    <w:pPr>
      <w:pStyle w:val="Footer"/>
      <w:tabs>
        <w:tab w:val="clear" w:pos="4536"/>
        <w:tab w:val="clear" w:pos="9072"/>
        <w:tab w:val="right" w:pos="6960"/>
      </w:tabs>
      <w:spacing w:before="120"/>
      <w:rPr>
        <w:rFonts w:ascii="Arial" w:hAnsi="Arial" w:cs="Arial"/>
        <w:color w:val="103184"/>
        <w:sz w:val="14"/>
      </w:rPr>
    </w:pPr>
  </w:p>
  <w:p w14:paraId="206C2E55" w14:textId="77777777" w:rsidR="000A2976" w:rsidRPr="009B459A" w:rsidRDefault="006F084B" w:rsidP="00806CC0">
    <w:pPr>
      <w:pStyle w:val="Footer"/>
      <w:tabs>
        <w:tab w:val="clear" w:pos="4536"/>
        <w:tab w:val="clear" w:pos="9072"/>
        <w:tab w:val="right" w:pos="6960"/>
      </w:tabs>
      <w:spacing w:before="120"/>
      <w:rPr>
        <w:rFonts w:ascii="Arial" w:hAnsi="Arial" w:cs="Arial"/>
        <w:sz w:val="13"/>
      </w:rPr>
    </w:pPr>
    <w:r w:rsidRPr="009B459A">
      <w:rPr>
        <w:rFonts w:ascii="Arial" w:hAnsi="Arial" w:cs="Arial"/>
        <w:sz w:val="13"/>
      </w:rPr>
      <w:t>main\levirg\15977003_1.doc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53B8B" w14:textId="37C97FED" w:rsidR="000A2976" w:rsidRPr="00832870" w:rsidRDefault="006F084B" w:rsidP="00806CC0">
    <w:pPr>
      <w:pStyle w:val="WWWAXA-P1"/>
      <w:rPr>
        <w:rFonts w:ascii="Arial" w:hAnsi="Arial"/>
        <w:sz w:val="14"/>
        <w:lang w:val="en-AU"/>
      </w:rPr>
    </w:pPr>
    <w:r>
      <w:rPr>
        <w:rFonts w:ascii="Arial" w:hAnsi="Arial"/>
        <w:noProof/>
        <w:sz w:val="14"/>
        <w:lang w:val="en-AU" w:eastAsia="zh-CN"/>
      </w:rPr>
      <mc:AlternateContent>
        <mc:Choice Requires="wps">
          <w:drawing>
            <wp:anchor distT="0" distB="0" distL="114300" distR="114300" simplePos="0" relativeHeight="251701248" behindDoc="0" locked="0" layoutInCell="0" allowOverlap="1">
              <wp:simplePos x="0" y="0"/>
              <wp:positionH relativeFrom="page">
                <wp:posOffset>0</wp:posOffset>
              </wp:positionH>
              <wp:positionV relativeFrom="page">
                <wp:posOffset>10228183</wp:posOffset>
              </wp:positionV>
              <wp:extent cx="7560310" cy="273050"/>
              <wp:effectExtent l="0" t="0" r="0" b="12700"/>
              <wp:wrapNone/>
              <wp:docPr id="4" name="MSIPCM2f1040d39940a6cc11b02c81" descr="{&quot;HashCode&quot;:66410022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5DDA34"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2f1040d39940a6cc11b02c81" o:spid="_x0000_s1029" type="#_x0000_t202" alt="{&quot;HashCode&quot;:664100227,&quot;Height&quot;:841.0,&quot;Width&quot;:595.0,&quot;Placement&quot;:&quot;Footer&quot;,&quot;Index&quot;:&quot;Primary&quot;,&quot;Section&quot;:1,&quot;Top&quot;:0.0,&quot;Left&quot;:0.0}" style="position:absolute;left:0;text-align:left;margin-left:0;margin-top:805.35pt;width:595.3pt;height:21.5pt;z-index:2517012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" o:allowincell="f" filled="f" stroked="f" strokeweight=".5pt">
              <v:textbox inset=",0,,0">
                <w:txbxContent>
                  <w:p w14:paraId="2D5DDA34"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v:textbox>
              <w10:wrap anchorx="page" anchory="page"/>
            </v:shape>
          </w:pict>
        </mc:Fallback>
      </mc:AlternateContent>
    </w:r>
    <w:r w:rsidR="009F0118">
      <w:rPr>
        <w:rFonts w:ascii="Arial" w:hAnsi="Arial"/>
        <w:noProof/>
        <w:sz w:val="14"/>
        <w:lang w:val="en-AU" w:eastAsia="zh-CN"/>
      </w:rPr>
      <mc:AlternateContent>
        <mc:Choice Requires="wps">
          <w:drawing>
            <wp:anchor distT="0" distB="0" distL="0" distR="0" simplePos="0" relativeHeight="251691008"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46" name="Zone de texte 46"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4F7A91"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id="Zone de texte 46" o:spid="_x0000_s1030" type="#_x0000_t202" alt="AXA IM - RESTRICTED" style="position:absolute;left:0;text-align:left;margin-left:0;margin-top:.05pt;width:34.95pt;height:34.95pt;z-index:25169100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" filled="f" stroked="f">
              <v:textbox style="mso-fit-shape-to-text:t" inset="0,0,0,0">
                <w:txbxContent>
                  <w:p w14:paraId="214F7A91"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r w:rsidR="000A2976" w:rsidRPr="00832870">
      <w:rPr>
        <w:rFonts w:ascii="Arial" w:hAnsi="Arial"/>
        <w:sz w:val="14"/>
        <w:lang w:val="en-AU"/>
      </w:rPr>
      <w:t>www.axa-im.com</w:t>
    </w:r>
    <w:r w:rsidR="000A2976">
      <w:rPr>
        <w:rFonts w:ascii="Arial" w:hAnsi="Arial"/>
        <w:noProof/>
        <w:sz w:val="14"/>
        <w:lang w:val="en-AU" w:eastAsia="zh-CN"/>
      </w:rPr>
      <mc:AlternateContent>
        <mc:Choice Requires="wps">
          <w:drawing>
            <wp:anchor distT="0" distB="0" distL="114300" distR="114300" simplePos="0" relativeHeight="251674624"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1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0" o:spid="_x0000_s2054"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0832" strokecolor="#404040" strokeweight="1pt">
              <w10:wrap anchorx="margin"/>
            </v:shape>
          </w:pict>
        </mc:Fallback>
      </mc:AlternateContent>
    </w:r>
    <w:r w:rsidR="000A2976">
      <w:rPr>
        <w:rFonts w:ascii="Arial" w:hAnsi="Arial"/>
        <w:noProof/>
        <w:sz w:val="14"/>
        <w:lang w:val="en-AU" w:eastAsia="zh-CN"/>
      </w:rPr>
      <w:drawing>
        <wp:anchor distT="0" distB="0" distL="114300" distR="114300" simplePos="0" relativeHeight="251673600"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51" name="Image 49"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06352" name="Picture 49"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p>
  <w:p w14:paraId="150A2E46" w14:textId="77777777" w:rsidR="000A2976" w:rsidRPr="00832870" w:rsidRDefault="006F084B" w:rsidP="00806CC0">
    <w:pPr>
      <w:pStyle w:val="WWWAXA-P1"/>
      <w:tabs>
        <w:tab w:val="clear" w:pos="4536"/>
        <w:tab w:val="clear" w:pos="9072"/>
        <w:tab w:val="right" w:pos="6960"/>
      </w:tabs>
      <w:spacing w:before="120"/>
      <w:jc w:val="left"/>
      <w:rPr>
        <w:rFonts w:ascii="Arial" w:hAnsi="Arial"/>
        <w:b w:val="0"/>
        <w:sz w:val="14"/>
        <w:lang w:val="en-AU"/>
      </w:rPr>
    </w:pPr>
    <w:r w:rsidRPr="00832870">
      <w:rPr>
        <w:rFonts w:ascii="Arial" w:hAnsi="Arial"/>
        <w:b w:val="0"/>
        <w:sz w:val="14"/>
        <w:lang w:val="en-AU"/>
      </w:rPr>
      <w:t>main\levirg\14815967_1.doc</w:t>
    </w:r>
  </w:p>
  <w:p w14:paraId="429DE0B0"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4"/>
        <w:lang w:val="en-AU"/>
      </w:rPr>
    </w:pPr>
  </w:p>
  <w:p w14:paraId="3DC18EB0"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4"/>
        <w:lang w:val="en-AU"/>
      </w:rPr>
    </w:pPr>
  </w:p>
  <w:p w14:paraId="458BCC1B"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4"/>
        <w:lang w:val="en-AU"/>
      </w:rPr>
    </w:pPr>
  </w:p>
  <w:p w14:paraId="1F21FD4E"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4"/>
        <w:lang w:val="en-AU"/>
      </w:rPr>
    </w:pPr>
  </w:p>
  <w:p w14:paraId="75FF5679"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4"/>
        <w:lang w:val="en-AU"/>
      </w:rPr>
    </w:pPr>
  </w:p>
  <w:p w14:paraId="5FA5688D"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3"/>
        <w:lang w:val="en-AU"/>
      </w:rPr>
    </w:pPr>
  </w:p>
  <w:p w14:paraId="67A8C828"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2"/>
        <w:lang w:val="en-AU"/>
      </w:rPr>
    </w:pPr>
  </w:p>
  <w:p w14:paraId="511385B1" w14:textId="77777777" w:rsidR="000A2976" w:rsidRPr="00832870" w:rsidRDefault="000A2976" w:rsidP="00806CC0">
    <w:pPr>
      <w:pStyle w:val="WWWAXA-P1"/>
      <w:tabs>
        <w:tab w:val="clear" w:pos="4536"/>
        <w:tab w:val="clear" w:pos="9072"/>
        <w:tab w:val="right" w:pos="6960"/>
      </w:tabs>
      <w:spacing w:before="120"/>
      <w:jc w:val="left"/>
      <w:rPr>
        <w:rFonts w:ascii="Arial" w:hAnsi="Arial"/>
        <w:b w:val="0"/>
        <w:sz w:val="12"/>
        <w:lang w:val="en-AU"/>
      </w:rPr>
    </w:pPr>
  </w:p>
  <w:p w14:paraId="74FCA500" w14:textId="7E151FAF" w:rsidR="000A2976" w:rsidRPr="006F22D5" w:rsidRDefault="006F084B" w:rsidP="00806CC0">
    <w:pPr>
      <w:pStyle w:val="WWWAXA-P1"/>
      <w:tabs>
        <w:tab w:val="clear" w:pos="4536"/>
        <w:tab w:val="clear" w:pos="9072"/>
        <w:tab w:val="right" w:pos="6960"/>
      </w:tabs>
      <w:spacing w:before="120"/>
      <w:jc w:val="left"/>
      <w:rPr>
        <w:rFonts w:ascii="Arial" w:hAnsi="Arial"/>
        <w:b w:val="0"/>
        <w:sz w:val="12"/>
      </w:rPr>
    </w:pPr>
    <w:bookmarkStart w:id="0" w:name="PathOtherPages1"/>
    <w:r>
      <w:rPr>
        <w:rFonts w:ascii="Arial" w:hAnsi="Arial"/>
        <w:b w:val="0"/>
        <w:sz w:val="12"/>
      </w:rPr>
      <w:t>MAIN\LEVIRG\39277447_1.docx</w:t>
    </w:r>
    <w:bookmarkEnd w:id="0"/>
    <w:r>
      <w:rPr>
        <w:rFonts w:ascii="Arial" w:hAnsi="Arial"/>
        <w:b w:val="0"/>
        <w:sz w:val="12"/>
      </w:rPr>
      <w:t xml:space="preserve">  </w:t>
    </w:r>
    <w:bookmarkStart w:id="1" w:name="TitleOtherPages1"/>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FD2D9" w14:textId="34990DFC" w:rsidR="008F08C4" w:rsidRPr="008F08C4" w:rsidRDefault="006F084B" w:rsidP="00806CC0">
    <w:pPr>
      <w:pStyle w:val="Footer"/>
      <w:tabs>
        <w:tab w:val="clear" w:pos="4536"/>
        <w:tab w:val="clear" w:pos="9072"/>
        <w:tab w:val="right" w:pos="6960"/>
      </w:tabs>
      <w:spacing w:before="120"/>
      <w:rPr>
        <w:rFonts w:ascii="Arial" w:hAnsi="Arial" w:cs="Arial"/>
        <w:sz w:val="12"/>
        <w:szCs w:val="16"/>
        <w:lang w:val="en-GB"/>
      </w:rPr>
    </w:pPr>
    <w:r w:rsidRPr="00702F1A">
      <w:rPr>
        <w:noProof/>
        <w:color w:val="FFFFFF" w:themeColor="background1"/>
        <w:lang w:val="en-AU" w:eastAsia="zh-CN"/>
      </w:rPr>
      <w:drawing>
        <wp:anchor distT="0" distB="0" distL="114300" distR="114300" simplePos="0" relativeHeight="251707392" behindDoc="1" locked="0" layoutInCell="1" allowOverlap="1">
          <wp:simplePos x="0" y="0"/>
          <wp:positionH relativeFrom="column">
            <wp:posOffset>0</wp:posOffset>
          </wp:positionH>
          <wp:positionV relativeFrom="paragraph">
            <wp:posOffset>254000</wp:posOffset>
          </wp:positionV>
          <wp:extent cx="1242060" cy="434340"/>
          <wp:effectExtent l="0" t="0" r="0" b="3810"/>
          <wp:wrapTight wrapText="bothSides">
            <wp:wrapPolygon edited="0">
              <wp:start x="0" y="0"/>
              <wp:lineTo x="0" y="20842"/>
              <wp:lineTo x="21202" y="20842"/>
              <wp:lineTo x="21202" y="0"/>
              <wp:lineTo x="0" y="0"/>
            </wp:wrapPolygon>
          </wp:wrapTight>
          <wp:docPr id="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20612"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42060" cy="434340"/>
                  </a:xfrm>
                  <a:prstGeom prst="rect">
                    <a:avLst/>
                  </a:prstGeom>
                  <a:noFill/>
                  <a:ln>
                    <a:noFill/>
                  </a:ln>
                </pic:spPr>
              </pic:pic>
            </a:graphicData>
          </a:graphic>
        </wp:anchor>
      </w:drawing>
    </w:r>
    <w:r w:rsidR="00A03C34">
      <w:rPr>
        <w:noProof/>
        <w:color w:val="862567"/>
        <w:lang w:val="en-AU" w:eastAsia="zh-CN"/>
      </w:rPr>
      <mc:AlternateContent>
        <mc:Choice Requires="wps">
          <w:drawing>
            <wp:anchor distT="0" distB="0" distL="114300" distR="114300" simplePos="0" relativeHeight="251686912" behindDoc="1" locked="0" layoutInCell="1" allowOverlap="1">
              <wp:simplePos x="0" y="0"/>
              <wp:positionH relativeFrom="margin">
                <wp:posOffset>-21801</wp:posOffset>
              </wp:positionH>
              <wp:positionV relativeFrom="page">
                <wp:posOffset>9779635</wp:posOffset>
              </wp:positionV>
              <wp:extent cx="6840220" cy="0"/>
              <wp:effectExtent l="7620" t="7620" r="10160" b="11430"/>
              <wp:wrapNone/>
              <wp:docPr id="5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57" type="#_x0000_t32" style="width:538.6pt;height:0;margin-top:770.05pt;margin-left:-1.7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28544" strokecolor="#333" strokeweight="1pt">
              <w10:wrap anchorx="margin"/>
            </v:shape>
          </w:pict>
        </mc:Fallback>
      </mc:AlternateContent>
    </w:r>
    <w:bookmarkStart w:id="2" w:name="TitleFirstPage1"/>
    <w:bookmarkStart w:id="3" w:name="PathFirstPage1"/>
    <w:bookmarkEnd w:id="2"/>
    <w:r w:rsidR="0053234B">
      <w:rPr>
        <w:noProof/>
        <w:color w:val="FFFFFF" w:themeColor="background1"/>
        <w:lang w:val="en-AU" w:eastAsia="zh-CN"/>
      </w:rPr>
      <w:t>MAIN\LEVIRG\39277447_1.docx</w:t>
    </w:r>
    <w:bookmarkEnd w:id="3"/>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E6933" w14:textId="3D37625F" w:rsidR="009F0118" w:rsidRDefault="006F084B">
    <w:pPr>
      <w:pStyle w:val="Footer"/>
    </w:pPr>
    <w:r>
      <w:rPr>
        <w:noProof/>
        <w:lang w:val="en-AU" w:eastAsia="zh-CN"/>
      </w:rPr>
      <mc:AlternateContent>
        <mc:Choice Requires="wps">
          <w:drawing>
            <wp:anchor distT="0" distB="0" distL="0" distR="0" simplePos="0" relativeHeight="251695104"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56" name="Zone de texte 56"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D996DC"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6" o:spid="_x0000_s1033" type="#_x0000_t202" alt="AXA IM - RESTRICTED" style="position:absolute;margin-left:0;margin-top:.05pt;width:34.95pt;height:34.95pt;z-index:25169510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" filled="f" stroked="f">
              <v:textbox style="mso-fit-shape-to-text:t" inset="0,0,0,0">
                <w:txbxContent>
                  <w:p w14:paraId="4CD996DC"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3103E" w14:textId="5E721888" w:rsidR="005D6AB6" w:rsidRDefault="006F084B" w:rsidP="00806CC0">
    <w:pPr>
      <w:pStyle w:val="Footer"/>
      <w:tabs>
        <w:tab w:val="clear" w:pos="4536"/>
        <w:tab w:val="clear" w:pos="9072"/>
        <w:tab w:val="left" w:pos="4708"/>
      </w:tabs>
      <w:spacing w:before="120"/>
      <w:rPr>
        <w:rFonts w:ascii="Arial" w:hAnsi="Arial" w:cs="Arial"/>
        <w:sz w:val="12"/>
      </w:rPr>
    </w:pPr>
    <w:r w:rsidRPr="00702F1A">
      <w:rPr>
        <w:noProof/>
        <w:color w:val="FFFFFF" w:themeColor="background1"/>
        <w:lang w:val="en-AU" w:eastAsia="zh-CN"/>
      </w:rPr>
      <w:drawing>
        <wp:anchor distT="0" distB="0" distL="114300" distR="114300" simplePos="0" relativeHeight="251680768" behindDoc="1" locked="0" layoutInCell="1" allowOverlap="1">
          <wp:simplePos x="0" y="0"/>
          <wp:positionH relativeFrom="column">
            <wp:posOffset>8255</wp:posOffset>
          </wp:positionH>
          <wp:positionV relativeFrom="paragraph">
            <wp:posOffset>260138</wp:posOffset>
          </wp:positionV>
          <wp:extent cx="1242060" cy="434340"/>
          <wp:effectExtent l="0" t="0" r="0" b="3810"/>
          <wp:wrapTight wrapText="bothSides">
            <wp:wrapPolygon edited="0">
              <wp:start x="0" y="0"/>
              <wp:lineTo x="0" y="20842"/>
              <wp:lineTo x="21202" y="20842"/>
              <wp:lineTo x="21202" y="0"/>
              <wp:lineTo x="0" y="0"/>
            </wp:wrapPolygon>
          </wp:wrapTight>
          <wp:docPr id="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22971"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42060" cy="434340"/>
                  </a:xfrm>
                  <a:prstGeom prst="rect">
                    <a:avLst/>
                  </a:prstGeom>
                  <a:noFill/>
                  <a:ln>
                    <a:noFill/>
                  </a:ln>
                </pic:spPr>
              </pic:pic>
            </a:graphicData>
          </a:graphic>
        </wp:anchor>
      </w:drawing>
    </w:r>
    <w:r w:rsidR="00DB6302">
      <w:rPr>
        <w:noProof/>
        <w:color w:val="862567"/>
        <w:lang w:val="en-AU" w:eastAsia="zh-CN"/>
      </w:rPr>
      <mc:AlternateContent>
        <mc:Choice Requires="wps">
          <w:drawing>
            <wp:anchor distT="0" distB="0" distL="114300" distR="114300" simplePos="0" relativeHeight="251684864" behindDoc="1" locked="0" layoutInCell="1" allowOverlap="1">
              <wp:simplePos x="0" y="0"/>
              <wp:positionH relativeFrom="margin">
                <wp:posOffset>-55880</wp:posOffset>
              </wp:positionH>
              <wp:positionV relativeFrom="page">
                <wp:posOffset>9857740</wp:posOffset>
              </wp:positionV>
              <wp:extent cx="6840220" cy="0"/>
              <wp:effectExtent l="7620" t="7620" r="10160" b="11430"/>
              <wp:wrapNone/>
              <wp:docPr id="5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61" type="#_x0000_t32" style="width:538.6pt;height:0;margin-top:776.2pt;margin-left:-4.4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30592" strokecolor="#333" strokeweight="1pt">
              <w10:wrap anchorx="margin"/>
            </v:shape>
          </w:pict>
        </mc:Fallback>
      </mc:AlternateContent>
    </w:r>
  </w:p>
  <w:p w14:paraId="2FFE75CD" w14:textId="029DACF1" w:rsidR="00F36DA0" w:rsidRPr="00F36DA0" w:rsidRDefault="006F084B" w:rsidP="00806CC0">
    <w:pPr>
      <w:pStyle w:val="Footer"/>
      <w:tabs>
        <w:tab w:val="clear" w:pos="4536"/>
        <w:tab w:val="clear" w:pos="9072"/>
        <w:tab w:val="left" w:pos="4708"/>
      </w:tabs>
      <w:spacing w:before="120"/>
      <w:rPr>
        <w:rFonts w:ascii="Arial" w:hAnsi="Arial" w:cs="Arial"/>
        <w:sz w:val="12"/>
      </w:rPr>
    </w:pPr>
    <w:bookmarkStart w:id="46" w:name="PathPages6"/>
    <w:r>
      <w:rPr>
        <w:rFonts w:ascii="Arial" w:hAnsi="Arial" w:cs="Arial"/>
        <w:color w:val="FFFFFF" w:themeColor="background1"/>
        <w:sz w:val="12"/>
      </w:rPr>
      <w:t>MAIN\LEVIRG\39277447_1.docx</w:t>
    </w:r>
    <w:bookmarkEnd w:id="46"/>
    <w:r>
      <w:rPr>
        <w:rFonts w:ascii="Arial" w:hAnsi="Arial" w:cs="Arial"/>
        <w:sz w:val="12"/>
      </w:rPr>
      <w:t xml:space="preserve">  </w:t>
    </w:r>
    <w:bookmarkStart w:id="47" w:name="TitlePages6"/>
    <w:bookmarkEnd w:id="47"/>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FEFDE" w14:textId="763BDC1C" w:rsidR="000A2976" w:rsidRPr="000E5FB4" w:rsidRDefault="006F084B" w:rsidP="00806CC0">
    <w:pPr>
      <w:pStyle w:val="WWWAXA-P1"/>
      <w:rPr>
        <w:rFonts w:ascii="Arial" w:hAnsi="Arial"/>
        <w:sz w:val="14"/>
        <w:lang w:val="en-US"/>
      </w:rPr>
    </w:pPr>
    <w:r>
      <w:rPr>
        <w:rFonts w:ascii="Arial" w:hAnsi="Arial"/>
        <w:noProof/>
        <w:sz w:val="14"/>
        <w:lang w:val="en-AU" w:eastAsia="zh-CN"/>
      </w:rPr>
      <mc:AlternateContent>
        <mc:Choice Requires="wps">
          <w:drawing>
            <wp:anchor distT="0" distB="0" distL="114300" distR="114300" simplePos="0" relativeHeight="251703296"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42" name="MSIPCM9d4e4ac79e641cc9fc948c92" descr="{&quot;HashCode&quot;:664100227,&quot;Height&quot;:841.0,&quot;Width&quot;:595.0,&quot;Placement&quot;:&quot;Footer&quot;,&quot;Index&quot;:&quot;FirstPage&quot;,&quot;Section&quot;:6,&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E4B4B8"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9d4e4ac79e641cc9fc948c92" o:spid="_x0000_s1035" type="#_x0000_t202" alt="{&quot;HashCode&quot;:664100227,&quot;Height&quot;:841.0,&quot;Width&quot;:595.0,&quot;Placement&quot;:&quot;Footer&quot;,&quot;Index&quot;:&quot;FirstPage&quot;,&quot;Section&quot;:6,&quot;Top&quot;:0.0,&quot;Left&quot;:0.0}" style="position:absolute;left:0;text-align:left;margin-left:0;margin-top:805.35pt;width:595.3pt;height:21.5pt;z-index:25170329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" o:allowincell="f" filled="f" stroked="f" strokeweight=".5pt">
              <v:textbox inset=",0,,0">
                <w:txbxContent>
                  <w:p w14:paraId="29E4B4B8"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v:textbox>
              <w10:wrap anchorx="page" anchory="page"/>
            </v:shape>
          </w:pict>
        </mc:Fallback>
      </mc:AlternateContent>
    </w:r>
    <w:r w:rsidR="009F0118">
      <w:rPr>
        <w:rFonts w:ascii="Arial" w:hAnsi="Arial"/>
        <w:noProof/>
        <w:sz w:val="14"/>
        <w:lang w:val="en-AU" w:eastAsia="zh-CN"/>
      </w:rPr>
      <mc:AlternateContent>
        <mc:Choice Requires="wps">
          <w:drawing>
            <wp:anchor distT="0" distB="0" distL="0" distR="0" simplePos="0" relativeHeight="251693056"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54" name="Zone de texte 54"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3C1A78"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id="Zone de texte 54" o:spid="_x0000_s1036" type="#_x0000_t202" alt="AXA IM - RESTRICTED" style="position:absolute;left:0;text-align:left;margin-left:0;margin-top:.05pt;width:34.95pt;height:34.95pt;z-index:25169305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" filled="f" stroked="f">
              <v:textbox style="mso-fit-shape-to-text:t" inset="0,0,0,0">
                <w:txbxContent>
                  <w:p w14:paraId="7C3C1A78"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r w:rsidR="000A2976">
      <w:rPr>
        <w:rFonts w:ascii="Arial" w:hAnsi="Arial"/>
        <w:noProof/>
        <w:sz w:val="14"/>
        <w:lang w:val="en-AU" w:eastAsia="zh-CN"/>
      </w:rPr>
      <mc:AlternateContent>
        <mc:Choice Requires="wps">
          <w:drawing>
            <wp:anchor distT="0" distB="0" distL="114300" distR="114300" simplePos="0" relativeHeight="251665408"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4" o:spid="_x0000_s2066"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0048" strokecolor="#404040" strokeweight="1pt">
              <w10:wrap anchorx="margin"/>
            </v:shape>
          </w:pict>
        </mc:Fallback>
      </mc:AlternateContent>
    </w:r>
    <w:r w:rsidR="000A2976">
      <w:rPr>
        <w:rFonts w:ascii="Arial" w:hAnsi="Arial"/>
        <w:noProof/>
        <w:sz w:val="14"/>
        <w:lang w:val="en-AU" w:eastAsia="zh-CN"/>
      </w:rPr>
      <w:drawing>
        <wp:anchor distT="0" distB="0" distL="114300" distR="114300" simplePos="0" relativeHeight="251660288"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61" name="Image 28"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75145" name="Picture 28"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r w:rsidR="000A2976" w:rsidRPr="000E5FB4">
      <w:rPr>
        <w:rFonts w:ascii="Arial" w:hAnsi="Arial"/>
        <w:sz w:val="14"/>
        <w:lang w:val="en-US"/>
      </w:rPr>
      <w:t>arial bold size 10 – AXA Blue</w:t>
    </w:r>
  </w:p>
  <w:p w14:paraId="3DA1FF33" w14:textId="77777777" w:rsidR="000A2976" w:rsidRPr="000E5FB4" w:rsidRDefault="000A2976" w:rsidP="00806CC0">
    <w:pPr>
      <w:pStyle w:val="WWWAXA-P1"/>
      <w:tabs>
        <w:tab w:val="clear" w:pos="4536"/>
        <w:tab w:val="clear" w:pos="9072"/>
        <w:tab w:val="right" w:pos="6960"/>
      </w:tabs>
      <w:spacing w:before="120"/>
      <w:jc w:val="left"/>
      <w:rPr>
        <w:rFonts w:ascii="Arial" w:hAnsi="Arial"/>
        <w:b w:val="0"/>
        <w:sz w:val="14"/>
        <w:lang w:val="en-US"/>
      </w:rPr>
    </w:pPr>
  </w:p>
  <w:p w14:paraId="0AC8226B" w14:textId="77777777" w:rsidR="000A2976" w:rsidRPr="000E5FB4" w:rsidRDefault="000A2976" w:rsidP="00806CC0">
    <w:pPr>
      <w:pStyle w:val="WWWAXA-P1"/>
      <w:tabs>
        <w:tab w:val="clear" w:pos="4536"/>
        <w:tab w:val="clear" w:pos="9072"/>
        <w:tab w:val="right" w:pos="6960"/>
      </w:tabs>
      <w:spacing w:before="120"/>
      <w:jc w:val="left"/>
      <w:rPr>
        <w:rFonts w:ascii="Arial" w:hAnsi="Arial"/>
        <w:b w:val="0"/>
        <w:sz w:val="14"/>
        <w:lang w:val="en-US"/>
      </w:rPr>
    </w:pPr>
  </w:p>
  <w:p w14:paraId="3ADD2303" w14:textId="77777777" w:rsidR="000A2976" w:rsidRPr="000E5FB4" w:rsidRDefault="000A2976" w:rsidP="00806CC0">
    <w:pPr>
      <w:pStyle w:val="WWWAXA-P1"/>
      <w:tabs>
        <w:tab w:val="clear" w:pos="4536"/>
        <w:tab w:val="clear" w:pos="9072"/>
        <w:tab w:val="right" w:pos="6960"/>
      </w:tabs>
      <w:spacing w:before="120"/>
      <w:jc w:val="left"/>
      <w:rPr>
        <w:rFonts w:ascii="Arial" w:hAnsi="Arial"/>
        <w:b w:val="0"/>
        <w:sz w:val="14"/>
        <w:lang w:val="en-US"/>
      </w:rPr>
    </w:pPr>
  </w:p>
  <w:p w14:paraId="5094F026" w14:textId="77777777" w:rsidR="000A2976" w:rsidRPr="000E5FB4" w:rsidRDefault="000A2976" w:rsidP="00806CC0">
    <w:pPr>
      <w:pStyle w:val="WWWAXA-P1"/>
      <w:tabs>
        <w:tab w:val="clear" w:pos="4536"/>
        <w:tab w:val="clear" w:pos="9072"/>
        <w:tab w:val="right" w:pos="6960"/>
      </w:tabs>
      <w:spacing w:before="120"/>
      <w:jc w:val="left"/>
      <w:rPr>
        <w:rFonts w:ascii="Arial" w:hAnsi="Arial"/>
        <w:b w:val="0"/>
        <w:sz w:val="14"/>
        <w:lang w:val="en-US"/>
      </w:rPr>
    </w:pPr>
  </w:p>
  <w:p w14:paraId="7CCDB545" w14:textId="77777777" w:rsidR="000A2976" w:rsidRPr="000E5FB4" w:rsidRDefault="000A2976" w:rsidP="00806CC0">
    <w:pPr>
      <w:pStyle w:val="WWWAXA-P1"/>
      <w:tabs>
        <w:tab w:val="clear" w:pos="4536"/>
        <w:tab w:val="clear" w:pos="9072"/>
        <w:tab w:val="right" w:pos="6960"/>
      </w:tabs>
      <w:spacing w:before="120"/>
      <w:jc w:val="left"/>
      <w:rPr>
        <w:rFonts w:ascii="Arial" w:hAnsi="Arial"/>
        <w:b w:val="0"/>
        <w:sz w:val="14"/>
        <w:lang w:val="en-US"/>
      </w:rPr>
    </w:pPr>
  </w:p>
  <w:p w14:paraId="7AB0259A" w14:textId="77777777" w:rsidR="000A2976" w:rsidRPr="000E5FB4" w:rsidRDefault="006F084B" w:rsidP="00806CC0">
    <w:pPr>
      <w:pStyle w:val="WWWAXA-P1"/>
      <w:tabs>
        <w:tab w:val="clear" w:pos="4536"/>
        <w:tab w:val="clear" w:pos="9072"/>
        <w:tab w:val="right" w:pos="6960"/>
      </w:tabs>
      <w:spacing w:before="120"/>
      <w:jc w:val="left"/>
      <w:rPr>
        <w:rFonts w:ascii="Arial" w:hAnsi="Arial"/>
        <w:b w:val="0"/>
        <w:sz w:val="13"/>
        <w:lang w:val="en-US"/>
      </w:rPr>
    </w:pPr>
    <w:r w:rsidRPr="000E5FB4">
      <w:rPr>
        <w:rFonts w:ascii="Arial" w:hAnsi="Arial"/>
        <w:b w:val="0"/>
        <w:sz w:val="13"/>
        <w:lang w:val="en-US"/>
      </w:rPr>
      <w:t>main\levirg\15977003_1.doc</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A928B" w14:textId="7EB4E1EB" w:rsidR="009F0118" w:rsidRDefault="006F084B">
    <w:pPr>
      <w:pStyle w:val="Footer"/>
    </w:pPr>
    <w:r>
      <w:rPr>
        <w:noProof/>
        <w:lang w:val="en-AU" w:eastAsia="zh-CN"/>
      </w:rPr>
      <mc:AlternateContent>
        <mc:Choice Requires="wps">
          <w:drawing>
            <wp:anchor distT="0" distB="0" distL="0" distR="0" simplePos="0" relativeHeight="251699200"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59" name="Zone de texte 59"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AB60EC"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9" o:spid="_x0000_s1037" type="#_x0000_t202" alt="AXA IM - RESTRICTED" style="position:absolute;margin-left:0;margin-top:.05pt;width:34.95pt;height:34.95pt;z-index:25169920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" filled="f" stroked="f">
              <v:textbox style="mso-fit-shape-to-text:t" inset="0,0,0,0">
                <w:txbxContent>
                  <w:p w14:paraId="09AB60EC"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832E" w14:textId="49BC0B45" w:rsidR="005D6AB6" w:rsidRDefault="006F084B" w:rsidP="00806CC0">
    <w:pPr>
      <w:pStyle w:val="Footer"/>
      <w:tabs>
        <w:tab w:val="clear" w:pos="4536"/>
        <w:tab w:val="clear" w:pos="9072"/>
        <w:tab w:val="right" w:pos="6960"/>
      </w:tabs>
      <w:spacing w:before="120"/>
      <w:rPr>
        <w:rFonts w:ascii="Arial" w:hAnsi="Arial" w:cs="Arial"/>
        <w:noProof/>
        <w:sz w:val="12"/>
        <w:szCs w:val="16"/>
        <w:lang w:val="en-AU" w:eastAsia="zh-CN"/>
      </w:rPr>
    </w:pPr>
    <w:r>
      <w:rPr>
        <w:noProof/>
        <w:color w:val="862567"/>
        <w:lang w:val="en-AU" w:eastAsia="zh-CN"/>
      </w:rPr>
      <mc:AlternateContent>
        <mc:Choice Requires="wps">
          <w:drawing>
            <wp:anchor distT="0" distB="0" distL="114300" distR="114300" simplePos="0" relativeHeight="251682816" behindDoc="1" locked="0" layoutInCell="1" allowOverlap="1">
              <wp:simplePos x="0" y="0"/>
              <wp:positionH relativeFrom="margin">
                <wp:posOffset>1905</wp:posOffset>
              </wp:positionH>
              <wp:positionV relativeFrom="page">
                <wp:posOffset>9846310</wp:posOffset>
              </wp:positionV>
              <wp:extent cx="6840220" cy="0"/>
              <wp:effectExtent l="7620" t="7620" r="10160" b="11430"/>
              <wp:wrapNone/>
              <wp:docPr id="4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68" type="#_x0000_t32" style="width:538.6pt;height:0;margin-top:775.3pt;margin-left:0.1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32640" strokecolor="#333" strokeweight="1pt">
              <w10:wrap anchorx="margin"/>
            </v:shape>
          </w:pict>
        </mc:Fallback>
      </mc:AlternateContent>
    </w:r>
    <w:r w:rsidRPr="00702F1A">
      <w:rPr>
        <w:noProof/>
        <w:color w:val="FFFFFF" w:themeColor="background1"/>
        <w:lang w:val="en-AU" w:eastAsia="zh-CN"/>
      </w:rPr>
      <w:drawing>
        <wp:anchor distT="0" distB="0" distL="114300" distR="114300" simplePos="0" relativeHeight="251681792" behindDoc="1" locked="0" layoutInCell="1" allowOverlap="1">
          <wp:simplePos x="0" y="0"/>
          <wp:positionH relativeFrom="column">
            <wp:posOffset>0</wp:posOffset>
          </wp:positionH>
          <wp:positionV relativeFrom="paragraph">
            <wp:posOffset>95885</wp:posOffset>
          </wp:positionV>
          <wp:extent cx="1242060" cy="434340"/>
          <wp:effectExtent l="0" t="0" r="0" b="3810"/>
          <wp:wrapTight wrapText="bothSides">
            <wp:wrapPolygon edited="0">
              <wp:start x="0" y="0"/>
              <wp:lineTo x="0" y="20842"/>
              <wp:lineTo x="21202" y="20842"/>
              <wp:lineTo x="21202" y="0"/>
              <wp:lineTo x="0" y="0"/>
            </wp:wrapPolygon>
          </wp:wrapTight>
          <wp:docPr id="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83982"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42060" cy="434340"/>
                  </a:xfrm>
                  <a:prstGeom prst="rect">
                    <a:avLst/>
                  </a:prstGeom>
                  <a:noFill/>
                  <a:ln>
                    <a:noFill/>
                  </a:ln>
                </pic:spPr>
              </pic:pic>
            </a:graphicData>
          </a:graphic>
        </wp:anchor>
      </w:drawing>
    </w:r>
  </w:p>
  <w:p w14:paraId="6C489F01" w14:textId="023F1240" w:rsidR="00F36DA0" w:rsidRPr="00F36DA0" w:rsidRDefault="006F084B" w:rsidP="00806CC0">
    <w:pPr>
      <w:pStyle w:val="Footer"/>
      <w:tabs>
        <w:tab w:val="clear" w:pos="4536"/>
        <w:tab w:val="clear" w:pos="9072"/>
        <w:tab w:val="right" w:pos="6960"/>
      </w:tabs>
      <w:spacing w:before="120"/>
      <w:rPr>
        <w:rFonts w:ascii="Arial" w:hAnsi="Arial" w:cs="Arial"/>
        <w:noProof/>
        <w:sz w:val="12"/>
        <w:szCs w:val="16"/>
        <w:lang w:val="en-AU" w:eastAsia="zh-CN"/>
      </w:rPr>
    </w:pPr>
    <w:bookmarkStart w:id="83" w:name="PathPages9"/>
    <w:r>
      <w:rPr>
        <w:rFonts w:ascii="Arial" w:hAnsi="Arial" w:cs="Arial"/>
        <w:noProof/>
        <w:color w:val="FFFFFF" w:themeColor="background1"/>
        <w:sz w:val="12"/>
        <w:szCs w:val="16"/>
        <w:lang w:val="en-AU" w:eastAsia="zh-CN"/>
      </w:rPr>
      <w:t>MAIN\LEVIRG\39277447_1.docx</w:t>
    </w:r>
    <w:bookmarkEnd w:id="83"/>
    <w:r>
      <w:rPr>
        <w:rFonts w:ascii="Arial" w:hAnsi="Arial" w:cs="Arial"/>
        <w:noProof/>
        <w:sz w:val="12"/>
        <w:szCs w:val="16"/>
        <w:lang w:val="en-AU" w:eastAsia="zh-CN"/>
      </w:rPr>
      <w:t xml:space="preserve">  </w:t>
    </w:r>
    <w:bookmarkStart w:id="84" w:name="TitlePages9"/>
    <w:bookmarkEnd w:id="84"/>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1FA10" w14:textId="3B8F723E" w:rsidR="009F0118" w:rsidRDefault="006F084B">
    <w:pPr>
      <w:pStyle w:val="Footer"/>
    </w:pPr>
    <w:r>
      <w:rPr>
        <w:noProof/>
        <w:lang w:val="en-AU" w:eastAsia="zh-CN"/>
      </w:rPr>
      <mc:AlternateContent>
        <mc:Choice Requires="wps">
          <w:drawing>
            <wp:anchor distT="0" distB="0" distL="114300" distR="114300" simplePos="0" relativeHeight="25170534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48" name="MSIPCM5a56445e94849c3b6585df85" descr="{&quot;HashCode&quot;:664100227,&quot;Height&quot;:841.0,&quot;Width&quot;:595.0,&quot;Placement&quot;:&quot;Footer&quot;,&quot;Index&quot;:&quot;FirstPage&quot;,&quot;Section&quot;:9,&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51D5A0"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5a56445e94849c3b6585df85" o:spid="_x0000_s1038" type="#_x0000_t202" alt="{&quot;HashCode&quot;:664100227,&quot;Height&quot;:841.0,&quot;Width&quot;:595.0,&quot;Placement&quot;:&quot;Footer&quot;,&quot;Index&quot;:&quot;FirstPage&quot;,&quot;Section&quot;:9,&quot;Top&quot;:0.0,&quot;Left&quot;:0.0}" style="position:absolute;margin-left:0;margin-top:805.35pt;width:595.3pt;height:21.5pt;z-index:25170534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" o:allowincell="f" filled="f" stroked="f" strokeweight=".5pt">
              <v:textbox inset=",0,,0">
                <w:txbxContent>
                  <w:p w14:paraId="5751D5A0" w14:textId="77777777" w:rsidR="008C78F6" w:rsidRPr="008C78F6" w:rsidRDefault="006F084B" w:rsidP="008C78F6">
                    <w:pPr>
                      <w:jc w:val="center"/>
                      <w:rPr>
                        <w:rFonts w:ascii="Calibri" w:hAnsi="Calibri" w:cs="Calibri"/>
                        <w:color w:val="000000"/>
                        <w:sz w:val="20"/>
                      </w:rPr>
                    </w:pPr>
                    <w:r w:rsidRPr="008C78F6">
                      <w:rPr>
                        <w:rFonts w:ascii="Calibri" w:hAnsi="Calibri" w:cs="Calibri"/>
                        <w:color w:val="000000"/>
                        <w:sz w:val="20"/>
                      </w:rPr>
                      <w:t>AXA IM - RESTRICTED</w:t>
                    </w:r>
                  </w:p>
                </w:txbxContent>
              </v:textbox>
              <w10:wrap anchorx="page" anchory="page"/>
            </v:shape>
          </w:pict>
        </mc:Fallback>
      </mc:AlternateContent>
    </w:r>
    <w:r w:rsidR="009F0118">
      <w:rPr>
        <w:noProof/>
        <w:lang w:val="en-AU" w:eastAsia="zh-CN"/>
      </w:rPr>
      <mc:AlternateContent>
        <mc:Choice Requires="wps">
          <w:drawing>
            <wp:anchor distT="0" distB="0" distL="0" distR="0" simplePos="0" relativeHeight="251697152" behindDoc="0" locked="0" layoutInCell="1" allowOverlap="1">
              <wp:simplePos x="0" y="0"/>
              <wp:positionH relativeFrom="column">
                <wp:align>center</wp:align>
              </wp:positionH>
              <wp:positionV relativeFrom="paragraph">
                <wp:posOffset>635</wp:posOffset>
              </wp:positionV>
              <wp:extent cx="443865" cy="443865"/>
              <wp:effectExtent l="0" t="0" r="4445" b="16510"/>
              <wp:wrapSquare wrapText="bothSides"/>
              <wp:docPr id="58" name="Zone de texte 58" descr="AXA IM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6BBF24"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id="Zone de texte 58" o:spid="_x0000_s1039" type="#_x0000_t202" alt="AXA IM - RESTRICTED" style="position:absolute;margin-left:0;margin-top:.05pt;width:34.95pt;height:34.95pt;z-index:2516971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" filled="f" stroked="f">
              <v:textbox style="mso-fit-shape-to-text:t" inset="0,0,0,0">
                <w:txbxContent>
                  <w:p w14:paraId="516BBF24" w14:textId="77777777" w:rsidR="009F0118" w:rsidRPr="009F0118" w:rsidRDefault="006F084B">
                    <w:pPr>
                      <w:rPr>
                        <w:rFonts w:ascii="Calibri" w:hAnsi="Calibri" w:cs="Calibri"/>
                        <w:noProof/>
                        <w:color w:val="000000"/>
                        <w:sz w:val="20"/>
                        <w:szCs w:val="20"/>
                      </w:rPr>
                    </w:pPr>
                    <w:r w:rsidRPr="009F0118">
                      <w:rPr>
                        <w:rFonts w:ascii="Calibri" w:hAnsi="Calibri" w:cs="Calibri"/>
                        <w:noProof/>
                        <w:color w:val="000000"/>
                        <w:sz w:val="20"/>
                        <w:szCs w:val="20"/>
                      </w:rPr>
                      <w:t>AXA IM - RESTRICTED</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D2186" w14:textId="77777777" w:rsidR="00EA023A" w:rsidRDefault="00EA023A">
      <w:r>
        <w:separator/>
      </w:r>
    </w:p>
  </w:footnote>
  <w:footnote w:type="continuationSeparator" w:id="0">
    <w:p w14:paraId="1C7C7F7F" w14:textId="77777777" w:rsidR="00EA023A" w:rsidRDefault="00EA023A">
      <w:r>
        <w:continuationSeparator/>
      </w:r>
    </w:p>
  </w:footnote>
  <w:footnote w:id="1">
    <w:p w14:paraId="199E2167" w14:textId="2B8879FC" w:rsidR="00FD539D" w:rsidRPr="00FD539D" w:rsidRDefault="00FD539D">
      <w:pPr>
        <w:pStyle w:val="FootnoteText"/>
        <w:rPr>
          <w:lang w:val="en-US"/>
          <w:rPrChange w:id="100" w:author="Author" w:date="2025-05-26T08:31:00Z">
            <w:rPr/>
          </w:rPrChange>
        </w:rPr>
      </w:pPr>
      <w:ins w:id="101" w:author="Author" w:date="2025-05-26T08:31:00Z">
        <w:r>
          <w:rPr>
            <w:rStyle w:val="FootnoteReference"/>
          </w:rPr>
          <w:footnoteRef/>
        </w:r>
        <w:r>
          <w:t xml:space="preserve"> </w:t>
        </w:r>
        <w:r>
          <w:rPr>
            <w:lang w:val="en-US"/>
          </w:rPr>
          <w:t>This is a new footnote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55A9B" w14:textId="77777777" w:rsidR="0053234B" w:rsidRDefault="005323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4B4A4" w14:textId="77777777" w:rsidR="000A2976" w:rsidRPr="00835F4D" w:rsidRDefault="006F084B" w:rsidP="00806CC0">
    <w:pPr>
      <w:pStyle w:val="EXPERTISEP2"/>
    </w:pPr>
    <w:r>
      <w:rPr>
        <w:lang w:val="en-AU" w:eastAsia="zh-CN"/>
      </w:rPr>
      <mc:AlternateContent>
        <mc:Choice Requires="wps">
          <w:drawing>
            <wp:anchor distT="0" distB="0" distL="114300" distR="114300" simplePos="0" relativeHeight="251671552" behindDoc="0" locked="0" layoutInCell="1" allowOverlap="1">
              <wp:simplePos x="0" y="0"/>
              <wp:positionH relativeFrom="margin">
                <wp:posOffset>4320540</wp:posOffset>
              </wp:positionH>
              <wp:positionV relativeFrom="page">
                <wp:posOffset>-1270</wp:posOffset>
              </wp:positionV>
              <wp:extent cx="2520315" cy="360045"/>
              <wp:effectExtent l="0" t="0" r="0" b="3175"/>
              <wp:wrapNone/>
              <wp:docPr id="1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360045"/>
                      </a:xfrm>
                      <a:prstGeom prst="rect">
                        <a:avLst/>
                      </a:prstGeom>
                      <a:gradFill rotWithShape="1">
                        <a:gsLst>
                          <a:gs pos="0">
                            <a:srgbClr val="1F497D"/>
                          </a:gs>
                          <a:gs pos="100000">
                            <a:srgbClr val="007BC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125B0D" w14:textId="77777777" w:rsidR="000A2976" w:rsidRPr="006577BB" w:rsidRDefault="006F084B" w:rsidP="00806CC0">
                          <w:pPr>
                            <w:pStyle w:val="ARIALREGULARSIZE8-P2"/>
                          </w:pPr>
                          <w:r w:rsidRPr="0051412C">
                            <w:rPr>
                              <w:highlight w:val="yellow"/>
                            </w:rPr>
                            <w:t>ARIAL REGULAR SIZE 8</w:t>
                          </w:r>
                        </w:p>
                      </w:txbxContent>
                    </wps:txbx>
                    <wps:bodyPr rot="0" vert="horz" wrap="square" lIns="180000" tIns="216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1027" type="#_x0000_t202" style="position:absolute;margin-left:340.2pt;margin-top:-.1pt;width:198.45pt;height:28.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" fillcolor="#1f497d" stroked="f">
              <v:fill color2="#007bc4" rotate="t" angle="90" focus="100%" type="gradient"/>
              <v:textbox inset="5mm,6mm,5mm,0">
                <w:txbxContent>
                  <w:p w14:paraId="00125B0D" w14:textId="77777777" w:rsidR="000A2976" w:rsidRPr="006577BB" w:rsidRDefault="006F084B" w:rsidP="00806CC0">
                    <w:pPr>
                      <w:pStyle w:val="ARIALREGULARSIZE8-P2"/>
                    </w:pPr>
                    <w:r w:rsidRPr="0051412C">
                      <w:rPr>
                        <w:highlight w:val="yellow"/>
                      </w:rPr>
                      <w:t>ARIAL REGULAR SIZE 8</w:t>
                    </w:r>
                  </w:p>
                </w:txbxContent>
              </v:textbox>
              <w10:wrap anchorx="margin" anchory="page"/>
            </v:shape>
          </w:pict>
        </mc:Fallback>
      </mc:AlternateContent>
    </w:r>
    <w:r w:rsidRPr="0051412C">
      <w:rPr>
        <w:highlight w:val="yellow"/>
      </w:rPr>
      <w:t>FRAMLINGTON EQUITIES</w:t>
    </w:r>
    <w:r w:rsidRPr="00835F4D">
      <w:t xml:space="preserve"> </w:t>
    </w:r>
  </w:p>
  <w:p w14:paraId="23E2BEC3" w14:textId="77777777" w:rsidR="000A2976" w:rsidRPr="0051412C" w:rsidRDefault="006F084B" w:rsidP="00806CC0">
    <w:pPr>
      <w:pStyle w:val="FundName-P2"/>
    </w:pPr>
    <w:r w:rsidRPr="00874617">
      <w:t>A</w:t>
    </w:r>
    <w:r>
      <w:t xml:space="preserve">XA World Funds – </w:t>
    </w:r>
    <w:r>
      <w:rPr>
        <w:noProof/>
        <w:color w:val="862567"/>
        <w:lang w:val="en-AU" w:eastAsia="zh-CN"/>
      </w:rPr>
      <mc:AlternateContent>
        <mc:Choice Requires="wps">
          <w:drawing>
            <wp:anchor distT="0" distB="0" distL="114300" distR="114300" simplePos="0" relativeHeight="251667456"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1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2050"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8000" strokecolor="#333" strokeweight="1pt">
              <w10:wrap anchorx="margin"/>
            </v:shape>
          </w:pict>
        </mc:Fallback>
      </mc:AlternateContent>
    </w:r>
    <w:r>
      <w:t>US High Yield Bonds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CEC02" w14:textId="77777777" w:rsidR="003F618F" w:rsidRDefault="003F618F" w:rsidP="00806CC0">
    <w:pPr>
      <w:pStyle w:val="EXPERTISE-P1"/>
    </w:pPr>
  </w:p>
  <w:p w14:paraId="545033DA" w14:textId="741C262D" w:rsidR="000A2976" w:rsidRPr="00835F4D" w:rsidRDefault="006F084B" w:rsidP="00806CC0">
    <w:pPr>
      <w:pStyle w:val="EXPERTISE-P1"/>
    </w:pPr>
    <w:r>
      <w:rPr>
        <w:lang w:val="en-AU" w:eastAsia="zh-CN"/>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ge">
                <wp:align>top</wp:align>
              </wp:positionV>
              <wp:extent cx="2520315" cy="482600"/>
              <wp:effectExtent l="0" t="0" r="0" b="0"/>
              <wp:wrapNone/>
              <wp:docPr id="1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826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98DD28" w14:textId="77777777" w:rsidR="000A2976" w:rsidRPr="001555EA" w:rsidRDefault="006F084B" w:rsidP="00EE4396">
                          <w:pPr>
                            <w:pStyle w:val="ARIALREGULARSIZE9"/>
                            <w:spacing w:line="200" w:lineRule="exact"/>
                            <w:rPr>
                              <w:caps/>
                              <w:color w:val="FFFFFF" w:themeColor="background1"/>
                              <w:sz w:val="18"/>
                              <w:szCs w:val="18"/>
                              <w:lang w:val="en-US"/>
                            </w:rPr>
                          </w:pPr>
                          <w:r w:rsidRPr="001555EA">
                            <w:rPr>
                              <w:color w:val="FFFFFF" w:themeColor="background1"/>
                              <w:sz w:val="18"/>
                              <w:szCs w:val="18"/>
                              <w:lang w:val="en-US"/>
                            </w:rPr>
                            <w:t>Product Key Facts</w:t>
                          </w:r>
                        </w:p>
                        <w:p w14:paraId="21691349" w14:textId="77777777" w:rsidR="000A2976" w:rsidRPr="00073DEE" w:rsidRDefault="006F084B" w:rsidP="00EE4396">
                          <w:pPr>
                            <w:pStyle w:val="ARIALREGULARSIZE9"/>
                            <w:rPr>
                              <w:sz w:val="18"/>
                              <w:szCs w:val="18"/>
                            </w:rPr>
                          </w:pPr>
                          <w:r>
                            <w:rPr>
                              <w:sz w:val="18"/>
                              <w:szCs w:val="18"/>
                              <w:lang w:val="en-US"/>
                            </w:rPr>
                            <w:t xml:space="preserve">[*] </w:t>
                          </w:r>
                          <w:r w:rsidR="00731510">
                            <w:rPr>
                              <w:sz w:val="18"/>
                              <w:szCs w:val="18"/>
                              <w:lang w:val="en-US"/>
                            </w:rPr>
                            <w:t>2023</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1031" type="#_x0000_t202" style="position:absolute;margin-left:147.25pt;margin-top:0;width:198.45pt;height:38pt;z-index:251676672;visibility:visible;mso-wrap-style:square;mso-width-percent:0;mso-height-percent:0;mso-wrap-distance-left:9pt;mso-wrap-distance-top:0;mso-wrap-distance-right:9pt;mso-wrap-distance-bottom:0;mso-position-horizontal:right;mso-position-horizontal-relative:margin;mso-position-vertical:top;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" fillcolor="#1f497d" stroked="f">
              <v:fill color2="#548dd4" rotate="t" angle="90" focus="100%" type="gradient"/>
              <v:textbox inset="5mm,4mm,5mm,0">
                <w:txbxContent>
                  <w:p w14:paraId="3698DD28" w14:textId="77777777" w:rsidR="000A2976" w:rsidRPr="001555EA" w:rsidRDefault="006F084B" w:rsidP="00EE4396">
                    <w:pPr>
                      <w:pStyle w:val="ARIALREGULARSIZE9"/>
                      <w:spacing w:line="200" w:lineRule="exact"/>
                      <w:rPr>
                        <w:caps/>
                        <w:color w:val="FFFFFF" w:themeColor="background1"/>
                        <w:sz w:val="18"/>
                        <w:szCs w:val="18"/>
                        <w:lang w:val="en-US"/>
                      </w:rPr>
                    </w:pPr>
                    <w:r w:rsidRPr="001555EA">
                      <w:rPr>
                        <w:color w:val="FFFFFF" w:themeColor="background1"/>
                        <w:sz w:val="18"/>
                        <w:szCs w:val="18"/>
                        <w:lang w:val="en-US"/>
                      </w:rPr>
                      <w:t>Product Key Facts</w:t>
                    </w:r>
                  </w:p>
                  <w:p w14:paraId="21691349" w14:textId="77777777" w:rsidR="000A2976" w:rsidRPr="00073DEE" w:rsidRDefault="006F084B" w:rsidP="00EE4396">
                    <w:pPr>
                      <w:pStyle w:val="ARIALREGULARSIZE9"/>
                      <w:rPr>
                        <w:sz w:val="18"/>
                        <w:szCs w:val="18"/>
                      </w:rPr>
                    </w:pPr>
                    <w:r>
                      <w:rPr>
                        <w:sz w:val="18"/>
                        <w:szCs w:val="18"/>
                        <w:lang w:val="en-US"/>
                      </w:rPr>
                      <w:t xml:space="preserve">[*] </w:t>
                    </w:r>
                    <w:r w:rsidR="00731510">
                      <w:rPr>
                        <w:sz w:val="18"/>
                        <w:szCs w:val="18"/>
                        <w:lang w:val="en-US"/>
                      </w:rPr>
                      <w:t>2023</w:t>
                    </w:r>
                  </w:p>
                </w:txbxContent>
              </v:textbox>
              <w10:wrap anchorx="margin" anchory="page"/>
            </v:shape>
          </w:pict>
        </mc:Fallback>
      </mc:AlternateContent>
    </w:r>
    <w:r>
      <w:t>fixed income</w:t>
    </w:r>
    <w:r w:rsidRPr="000E5FB4">
      <w:t xml:space="preserve"> </w:t>
    </w:r>
  </w:p>
  <w:p w14:paraId="23E21075" w14:textId="02006FF2" w:rsidR="000A2976" w:rsidRPr="006E3862" w:rsidRDefault="006F084B" w:rsidP="00806CC0">
    <w:pPr>
      <w:pStyle w:val="FundName-P1"/>
      <w:rPr>
        <w:lang w:val="en-US"/>
      </w:rPr>
    </w:pPr>
    <w:r>
      <w:rPr>
        <w:noProof/>
        <w:lang w:val="en-AU" w:eastAsia="zh-CN"/>
      </w:rPr>
      <mc:AlternateContent>
        <mc:Choice Requires="wps">
          <w:drawing>
            <wp:anchor distT="0" distB="0" distL="114300" distR="114300" simplePos="0" relativeHeight="251669504" behindDoc="1" locked="0" layoutInCell="1" allowOverlap="1">
              <wp:simplePos x="0" y="0"/>
              <wp:positionH relativeFrom="margin">
                <wp:posOffset>-24277</wp:posOffset>
              </wp:positionH>
              <wp:positionV relativeFrom="page">
                <wp:posOffset>865915</wp:posOffset>
              </wp:positionV>
              <wp:extent cx="6840220" cy="0"/>
              <wp:effectExtent l="9525" t="15240" r="8255" b="13335"/>
              <wp:wrapNone/>
              <wp:docPr id="1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6" o:spid="_x0000_s2056" type="#_x0000_t32" style="width:538.6pt;height:0;margin-top:68.2pt;margin-left:-1.9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5952" strokecolor="#333" strokeweight="1pt">
              <w10:wrap anchorx="margin"/>
            </v:shape>
          </w:pict>
        </mc:Fallback>
      </mc:AlternateContent>
    </w:r>
    <w:r w:rsidRPr="00874617">
      <w:rPr>
        <w:lang w:val="en-US"/>
      </w:rPr>
      <w:t>A</w:t>
    </w:r>
    <w:r>
      <w:rPr>
        <w:lang w:val="en-US"/>
      </w:rPr>
      <w:t xml:space="preserve">XA World Funds – </w:t>
    </w:r>
    <w:r w:rsidRPr="00115BA0">
      <w:rPr>
        <w:lang w:val="en-US"/>
      </w:rPr>
      <w:t xml:space="preserve">Global Strategic Bonds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963E4" w14:textId="1CFA5E75" w:rsidR="000A2976" w:rsidRPr="00835F4D" w:rsidRDefault="006F084B" w:rsidP="00806CC0">
    <w:pPr>
      <w:pStyle w:val="EXPERTISEP2"/>
    </w:pPr>
    <w:r>
      <w:rPr>
        <w:lang w:val="en-AU" w:eastAsia="zh-CN"/>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ge">
                <wp:align>top</wp:align>
              </wp:positionV>
              <wp:extent cx="2520315" cy="482600"/>
              <wp:effectExtent l="0" t="0" r="0" b="0"/>
              <wp:wrapNone/>
              <wp:docPr id="1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826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AA7B8C" w14:textId="77777777" w:rsidR="000A2976" w:rsidRPr="001555EA" w:rsidRDefault="006F084B" w:rsidP="00EE4396">
                          <w:pPr>
                            <w:pStyle w:val="ARIALREGULARSIZE9"/>
                            <w:spacing w:line="200" w:lineRule="exact"/>
                            <w:rPr>
                              <w:caps/>
                              <w:color w:val="FFFFFF" w:themeColor="background1"/>
                              <w:sz w:val="18"/>
                              <w:szCs w:val="18"/>
                              <w:lang w:val="en-US"/>
                            </w:rPr>
                          </w:pPr>
                          <w:r w:rsidRPr="001555EA">
                            <w:rPr>
                              <w:color w:val="FFFFFF" w:themeColor="background1"/>
                              <w:sz w:val="18"/>
                              <w:szCs w:val="18"/>
                              <w:lang w:val="en-US"/>
                            </w:rPr>
                            <w:t>Product Key Facts</w:t>
                          </w:r>
                        </w:p>
                        <w:p w14:paraId="01525D7D" w14:textId="77777777" w:rsidR="000A2976" w:rsidRPr="00073DEE" w:rsidRDefault="006F084B" w:rsidP="00EE4396">
                          <w:pPr>
                            <w:pStyle w:val="ARIALREGULARSIZE9"/>
                            <w:rPr>
                              <w:sz w:val="18"/>
                              <w:szCs w:val="18"/>
                            </w:rPr>
                          </w:pPr>
                          <w:r>
                            <w:rPr>
                              <w:sz w:val="18"/>
                              <w:szCs w:val="18"/>
                              <w:lang w:val="en-US"/>
                            </w:rPr>
                            <w:t xml:space="preserve">[*] </w:t>
                          </w:r>
                          <w:r w:rsidR="00731510">
                            <w:rPr>
                              <w:sz w:val="18"/>
                              <w:szCs w:val="18"/>
                              <w:lang w:val="en-US"/>
                            </w:rPr>
                            <w:t>2023</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147.25pt;margin-top:0;width:198.45pt;height:38pt;z-index:251678720;visibility:visible;mso-wrap-style:square;mso-width-percent:0;mso-height-percent:0;mso-wrap-distance-left:9pt;mso-wrap-distance-top:0;mso-wrap-distance-right:9pt;mso-wrap-distance-bottom:0;mso-position-horizontal:right;mso-position-horizontal-relative:margin;mso-position-vertical:top;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" fillcolor="#1f497d" stroked="f">
              <v:fill color2="#548dd4" rotate="t" angle="90" focus="100%" type="gradient"/>
              <v:textbox inset="5mm,4mm,5mm,0">
                <w:txbxContent>
                  <w:p w14:paraId="22AA7B8C" w14:textId="77777777" w:rsidR="000A2976" w:rsidRPr="001555EA" w:rsidRDefault="006F084B" w:rsidP="00EE4396">
                    <w:pPr>
                      <w:pStyle w:val="ARIALREGULARSIZE9"/>
                      <w:spacing w:line="200" w:lineRule="exact"/>
                      <w:rPr>
                        <w:caps/>
                        <w:color w:val="FFFFFF" w:themeColor="background1"/>
                        <w:sz w:val="18"/>
                        <w:szCs w:val="18"/>
                        <w:lang w:val="en-US"/>
                      </w:rPr>
                    </w:pPr>
                    <w:r w:rsidRPr="001555EA">
                      <w:rPr>
                        <w:color w:val="FFFFFF" w:themeColor="background1"/>
                        <w:sz w:val="18"/>
                        <w:szCs w:val="18"/>
                        <w:lang w:val="en-US"/>
                      </w:rPr>
                      <w:t>Product Key Facts</w:t>
                    </w:r>
                  </w:p>
                  <w:p w14:paraId="01525D7D" w14:textId="77777777" w:rsidR="000A2976" w:rsidRPr="00073DEE" w:rsidRDefault="006F084B" w:rsidP="00EE4396">
                    <w:pPr>
                      <w:pStyle w:val="ARIALREGULARSIZE9"/>
                      <w:rPr>
                        <w:sz w:val="18"/>
                        <w:szCs w:val="18"/>
                      </w:rPr>
                    </w:pPr>
                    <w:r>
                      <w:rPr>
                        <w:sz w:val="18"/>
                        <w:szCs w:val="18"/>
                        <w:lang w:val="en-US"/>
                      </w:rPr>
                      <w:t xml:space="preserve">[*] </w:t>
                    </w:r>
                    <w:r w:rsidR="00731510">
                      <w:rPr>
                        <w:sz w:val="18"/>
                        <w:szCs w:val="18"/>
                        <w:lang w:val="en-US"/>
                      </w:rPr>
                      <w:t>2023</w:t>
                    </w:r>
                  </w:p>
                </w:txbxContent>
              </v:textbox>
              <w10:wrap anchorx="margin" anchory="page"/>
            </v:shape>
          </w:pict>
        </mc:Fallback>
      </mc:AlternateContent>
    </w:r>
    <w:r>
      <w:t>fixed income</w:t>
    </w:r>
  </w:p>
  <w:p w14:paraId="3D2A00B0" w14:textId="185ED7A2" w:rsidR="000A2976" w:rsidRPr="00583772" w:rsidRDefault="006F084B" w:rsidP="00806CC0">
    <w:pPr>
      <w:pStyle w:val="FundName-P2"/>
    </w:pPr>
    <w:r>
      <w:rPr>
        <w:noProof/>
        <w:color w:val="862567"/>
        <w:lang w:val="en-AU" w:eastAsia="zh-CN"/>
      </w:rPr>
      <mc:AlternateContent>
        <mc:Choice Requires="wps">
          <w:drawing>
            <wp:anchor distT="0" distB="0" distL="114300" distR="114300" simplePos="0" relativeHeight="251658240"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59"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7216" strokecolor="#333" strokeweight="1pt">
              <w10:wrap anchorx="margin"/>
            </v:shape>
          </w:pict>
        </mc:Fallback>
      </mc:AlternateContent>
    </w:r>
    <w:r>
      <w:t>AXA World Funds</w:t>
    </w:r>
    <w:r w:rsidRPr="00583772">
      <w:t xml:space="preserve"> – </w:t>
    </w:r>
    <w:r w:rsidRPr="00115BA0">
      <w:t xml:space="preserve">Global Strategic Bonds  </w:t>
    </w:r>
    <w:r w:rsidRPr="00583772">
      <w:b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4F008" w14:textId="77777777" w:rsidR="000A2976" w:rsidRPr="00835F4D" w:rsidRDefault="006F084B" w:rsidP="00806CC0">
    <w:pPr>
      <w:pStyle w:val="EXPERTISE-P1"/>
    </w:pPr>
    <w:r>
      <w:rPr>
        <w:lang w:val="en-AU" w:eastAsia="zh-CN"/>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ge">
                <wp:align>top</wp:align>
              </wp:positionV>
              <wp:extent cx="2520315" cy="4318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16840" w14:textId="77777777" w:rsidR="000A2976" w:rsidRPr="00B56998" w:rsidRDefault="000A2976" w:rsidP="00806CC0">
                          <w:pPr>
                            <w:pStyle w:val="ARIALREGULARSIZE9"/>
                            <w:spacing w:line="200" w:lineRule="exact"/>
                            <w:rPr>
                              <w:rFonts w:ascii="Arial Gras" w:hAnsi="Arial Gras"/>
                              <w:b/>
                              <w:caps/>
                              <w:color w:val="auto"/>
                              <w:sz w:val="16"/>
                              <w:szCs w:val="16"/>
                              <w:lang w:val="en-US"/>
                            </w:rPr>
                          </w:pP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4" type="#_x0000_t202" style="position:absolute;margin-left:147.25pt;margin-top:0;width:198.45pt;height:34pt;z-index:251661312;visibility:visible;mso-wrap-style:square;mso-width-percent:0;mso-height-percent:0;mso-wrap-distance-left:9pt;mso-wrap-distance-top:0;mso-wrap-distance-right:9pt;mso-wrap-distance-bottom:0;mso-position-horizontal:outside;mso-position-horizontal-relative:margin;mso-position-vertical:top;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" fillcolor="#1f497d" stroked="f">
              <v:fill color2="#548dd4" rotate="t" angle="90" focus="100%" type="gradient"/>
              <v:textbox inset="5mm,4mm,5mm,0">
                <w:txbxContent>
                  <w:p w14:paraId="3B116840" w14:textId="77777777" w:rsidR="000A2976" w:rsidRPr="00B56998" w:rsidRDefault="000A2976" w:rsidP="00806CC0">
                    <w:pPr>
                      <w:pStyle w:val="ARIALREGULARSIZE9"/>
                      <w:spacing w:line="200" w:lineRule="exact"/>
                      <w:rPr>
                        <w:rFonts w:ascii="Arial Gras" w:hAnsi="Arial Gras"/>
                        <w:b/>
                        <w:caps/>
                        <w:color w:val="auto"/>
                        <w:sz w:val="16"/>
                        <w:szCs w:val="16"/>
                        <w:lang w:val="en-US"/>
                      </w:rPr>
                    </w:pPr>
                  </w:p>
                </w:txbxContent>
              </v:textbox>
              <w10:wrap anchorx="margin" anchory="page"/>
            </v:shape>
          </w:pict>
        </mc:Fallback>
      </mc:AlternateContent>
    </w:r>
    <w:r w:rsidRPr="001954A9">
      <w:rPr>
        <w:highlight w:val="yellow"/>
      </w:rPr>
      <w:t>ARIAL BOLD SIZE 9</w:t>
    </w:r>
  </w:p>
  <w:p w14:paraId="3E09090C" w14:textId="77777777" w:rsidR="000A2976" w:rsidRPr="001954A9" w:rsidRDefault="006F084B" w:rsidP="00806CC0">
    <w:pPr>
      <w:pStyle w:val="FundName-P1"/>
      <w:rPr>
        <w:lang w:val="en-US"/>
      </w:rPr>
    </w:pPr>
    <w:r w:rsidRPr="001954A9">
      <w:rPr>
        <w:lang w:val="en-US"/>
      </w:rPr>
      <w:t xml:space="preserve">AXA WORLD FUNDS– </w:t>
    </w:r>
    <w:r>
      <w:rPr>
        <w:lang w:val="en-US"/>
      </w:rPr>
      <w:t>US High Yield Bonds</w:t>
    </w:r>
  </w:p>
  <w:p w14:paraId="7BACD64B" w14:textId="77777777" w:rsidR="000A2976" w:rsidRPr="0049666F" w:rsidRDefault="006F084B" w:rsidP="00806CC0">
    <w:pPr>
      <w:pStyle w:val="FundName-P1"/>
    </w:pPr>
    <w:r>
      <w:rPr>
        <w:noProof/>
        <w:lang w:val="en-AU" w:eastAsia="zh-CN"/>
      </w:rPr>
      <mc:AlternateContent>
        <mc:Choice Requires="wps">
          <w:drawing>
            <wp:anchor distT="0" distB="0" distL="114300" distR="114300" simplePos="0" relativeHeight="251663360" behindDoc="1" locked="0" layoutInCell="1" allowOverlap="1">
              <wp:simplePos x="0" y="0"/>
              <wp:positionH relativeFrom="margin">
                <wp:posOffset>0</wp:posOffset>
              </wp:positionH>
              <wp:positionV relativeFrom="page">
                <wp:posOffset>1043940</wp:posOffset>
              </wp:positionV>
              <wp:extent cx="6840220" cy="0"/>
              <wp:effectExtent l="9525" t="15240" r="8255" b="1333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2063"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2096" strokecolor="#333" strokeweight="1pt">
              <w10:wrap anchorx="margin"/>
            </v:shape>
          </w:pict>
        </mc:Fallback>
      </mc:AlternateContent>
    </w:r>
    <w:r w:rsidRPr="0049666F">
      <w:t>Linefeed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4.5pt;height:14.5pt" o:bullet="t">
        <v:imagedata r:id="rId1" o:title=""/>
      </v:shape>
    </w:pict>
  </w:numPicBullet>
  <w:abstractNum w:abstractNumId="0" w15:restartNumberingAfterBreak="0">
    <w:nsid w:val="0000000C"/>
    <w:multiLevelType w:val="hybridMultilevel"/>
    <w:tmpl w:val="1070FFF8"/>
    <w:lvl w:ilvl="0" w:tplc="6200F85A">
      <w:start w:val="1"/>
      <w:numFmt w:val="bullet"/>
      <w:lvlText w:val=""/>
      <w:lvlJc w:val="left"/>
      <w:pPr>
        <w:ind w:left="765" w:hanging="360"/>
      </w:pPr>
      <w:rPr>
        <w:rFonts w:ascii="Wingdings" w:hAnsi="Wingdings" w:hint="default"/>
      </w:rPr>
    </w:lvl>
    <w:lvl w:ilvl="1" w:tplc="2F1470F4">
      <w:start w:val="1"/>
      <w:numFmt w:val="bullet"/>
      <w:lvlText w:val="o"/>
      <w:lvlJc w:val="left"/>
      <w:pPr>
        <w:ind w:left="1485" w:hanging="360"/>
      </w:pPr>
      <w:rPr>
        <w:rFonts w:ascii="Courier New" w:hAnsi="Courier New" w:hint="default"/>
      </w:rPr>
    </w:lvl>
    <w:lvl w:ilvl="2" w:tplc="BF943478">
      <w:start w:val="1"/>
      <w:numFmt w:val="bullet"/>
      <w:lvlText w:val=""/>
      <w:lvlJc w:val="left"/>
      <w:pPr>
        <w:ind w:left="2205" w:hanging="360"/>
      </w:pPr>
      <w:rPr>
        <w:rFonts w:ascii="Wingdings" w:hAnsi="Wingdings" w:hint="default"/>
      </w:rPr>
    </w:lvl>
    <w:lvl w:ilvl="3" w:tplc="2E167772">
      <w:start w:val="1"/>
      <w:numFmt w:val="bullet"/>
      <w:lvlText w:val=""/>
      <w:lvlJc w:val="left"/>
      <w:pPr>
        <w:ind w:left="2925" w:hanging="360"/>
      </w:pPr>
      <w:rPr>
        <w:rFonts w:ascii="Symbol" w:hAnsi="Symbol" w:hint="default"/>
      </w:rPr>
    </w:lvl>
    <w:lvl w:ilvl="4" w:tplc="D3A2864C">
      <w:start w:val="1"/>
      <w:numFmt w:val="bullet"/>
      <w:lvlText w:val="o"/>
      <w:lvlJc w:val="left"/>
      <w:pPr>
        <w:ind w:left="3645" w:hanging="360"/>
      </w:pPr>
      <w:rPr>
        <w:rFonts w:ascii="Courier New" w:hAnsi="Courier New" w:hint="default"/>
      </w:rPr>
    </w:lvl>
    <w:lvl w:ilvl="5" w:tplc="A5BEE694">
      <w:start w:val="1"/>
      <w:numFmt w:val="bullet"/>
      <w:lvlText w:val=""/>
      <w:lvlJc w:val="left"/>
      <w:pPr>
        <w:ind w:left="4365" w:hanging="360"/>
      </w:pPr>
      <w:rPr>
        <w:rFonts w:ascii="Wingdings" w:hAnsi="Wingdings" w:hint="default"/>
      </w:rPr>
    </w:lvl>
    <w:lvl w:ilvl="6" w:tplc="7DBC39EC">
      <w:start w:val="1"/>
      <w:numFmt w:val="bullet"/>
      <w:lvlText w:val=""/>
      <w:lvlJc w:val="left"/>
      <w:pPr>
        <w:ind w:left="5085" w:hanging="360"/>
      </w:pPr>
      <w:rPr>
        <w:rFonts w:ascii="Symbol" w:hAnsi="Symbol" w:hint="default"/>
      </w:rPr>
    </w:lvl>
    <w:lvl w:ilvl="7" w:tplc="5CA0E9DA">
      <w:start w:val="1"/>
      <w:numFmt w:val="bullet"/>
      <w:lvlText w:val="o"/>
      <w:lvlJc w:val="left"/>
      <w:pPr>
        <w:ind w:left="5805" w:hanging="360"/>
      </w:pPr>
      <w:rPr>
        <w:rFonts w:ascii="Courier New" w:hAnsi="Courier New" w:hint="default"/>
      </w:rPr>
    </w:lvl>
    <w:lvl w:ilvl="8" w:tplc="D67E4E44">
      <w:start w:val="1"/>
      <w:numFmt w:val="bullet"/>
      <w:lvlText w:val=""/>
      <w:lvlJc w:val="left"/>
      <w:pPr>
        <w:ind w:left="6525" w:hanging="360"/>
      </w:pPr>
      <w:rPr>
        <w:rFonts w:ascii="Wingdings" w:hAnsi="Wingdings" w:hint="default"/>
      </w:rPr>
    </w:lvl>
  </w:abstractNum>
  <w:abstractNum w:abstractNumId="1" w15:restartNumberingAfterBreak="0">
    <w:nsid w:val="00000013"/>
    <w:multiLevelType w:val="hybridMultilevel"/>
    <w:tmpl w:val="FE5A55DE"/>
    <w:lvl w:ilvl="0" w:tplc="51161B24">
      <w:start w:val="1"/>
      <w:numFmt w:val="bullet"/>
      <w:lvlText w:val=""/>
      <w:lvlJc w:val="left"/>
      <w:pPr>
        <w:ind w:left="152" w:hanging="360"/>
      </w:pPr>
      <w:rPr>
        <w:rFonts w:ascii="Wingdings" w:hAnsi="Wingdings" w:hint="default"/>
      </w:rPr>
    </w:lvl>
    <w:lvl w:ilvl="1" w:tplc="BCEC3D0A">
      <w:start w:val="1"/>
      <w:numFmt w:val="bullet"/>
      <w:lvlText w:val="o"/>
      <w:lvlJc w:val="left"/>
      <w:pPr>
        <w:ind w:left="872" w:hanging="360"/>
      </w:pPr>
      <w:rPr>
        <w:rFonts w:ascii="Courier New" w:hAnsi="Courier New" w:hint="default"/>
      </w:rPr>
    </w:lvl>
    <w:lvl w:ilvl="2" w:tplc="F1E45BD8">
      <w:start w:val="1"/>
      <w:numFmt w:val="bullet"/>
      <w:lvlText w:val=""/>
      <w:lvlJc w:val="left"/>
      <w:pPr>
        <w:ind w:left="1592" w:hanging="360"/>
      </w:pPr>
      <w:rPr>
        <w:rFonts w:ascii="Wingdings" w:hAnsi="Wingdings" w:hint="default"/>
      </w:rPr>
    </w:lvl>
    <w:lvl w:ilvl="3" w:tplc="C9E8406E">
      <w:start w:val="1"/>
      <w:numFmt w:val="bullet"/>
      <w:lvlText w:val=""/>
      <w:lvlJc w:val="left"/>
      <w:pPr>
        <w:ind w:left="2312" w:hanging="360"/>
      </w:pPr>
      <w:rPr>
        <w:rFonts w:ascii="Symbol" w:hAnsi="Symbol" w:hint="default"/>
      </w:rPr>
    </w:lvl>
    <w:lvl w:ilvl="4" w:tplc="270A001E">
      <w:start w:val="1"/>
      <w:numFmt w:val="bullet"/>
      <w:lvlText w:val="o"/>
      <w:lvlJc w:val="left"/>
      <w:pPr>
        <w:ind w:left="3032" w:hanging="360"/>
      </w:pPr>
      <w:rPr>
        <w:rFonts w:ascii="Courier New" w:hAnsi="Courier New" w:hint="default"/>
      </w:rPr>
    </w:lvl>
    <w:lvl w:ilvl="5" w:tplc="E95C1694">
      <w:start w:val="1"/>
      <w:numFmt w:val="bullet"/>
      <w:lvlText w:val=""/>
      <w:lvlJc w:val="left"/>
      <w:pPr>
        <w:ind w:left="3752" w:hanging="360"/>
      </w:pPr>
      <w:rPr>
        <w:rFonts w:ascii="Wingdings" w:hAnsi="Wingdings" w:hint="default"/>
      </w:rPr>
    </w:lvl>
    <w:lvl w:ilvl="6" w:tplc="A8F09FB6">
      <w:start w:val="1"/>
      <w:numFmt w:val="bullet"/>
      <w:lvlText w:val=""/>
      <w:lvlJc w:val="left"/>
      <w:pPr>
        <w:ind w:left="4472" w:hanging="360"/>
      </w:pPr>
      <w:rPr>
        <w:rFonts w:ascii="Symbol" w:hAnsi="Symbol" w:hint="default"/>
      </w:rPr>
    </w:lvl>
    <w:lvl w:ilvl="7" w:tplc="92CAD9D6">
      <w:start w:val="1"/>
      <w:numFmt w:val="bullet"/>
      <w:lvlText w:val="o"/>
      <w:lvlJc w:val="left"/>
      <w:pPr>
        <w:ind w:left="5192" w:hanging="360"/>
      </w:pPr>
      <w:rPr>
        <w:rFonts w:ascii="Courier New" w:hAnsi="Courier New" w:hint="default"/>
      </w:rPr>
    </w:lvl>
    <w:lvl w:ilvl="8" w:tplc="A296BD0E">
      <w:start w:val="1"/>
      <w:numFmt w:val="bullet"/>
      <w:lvlText w:val=""/>
      <w:lvlJc w:val="left"/>
      <w:pPr>
        <w:ind w:left="5912" w:hanging="360"/>
      </w:pPr>
      <w:rPr>
        <w:rFonts w:ascii="Wingdings" w:hAnsi="Wingdings" w:hint="default"/>
      </w:rPr>
    </w:lvl>
  </w:abstractNum>
  <w:abstractNum w:abstractNumId="2" w15:restartNumberingAfterBreak="0">
    <w:nsid w:val="00000019"/>
    <w:multiLevelType w:val="hybridMultilevel"/>
    <w:tmpl w:val="1A64F28A"/>
    <w:lvl w:ilvl="0" w:tplc="FDDEE390">
      <w:start w:val="1"/>
      <w:numFmt w:val="bullet"/>
      <w:lvlText w:val=""/>
      <w:lvlJc w:val="left"/>
      <w:pPr>
        <w:ind w:left="720" w:hanging="360"/>
      </w:pPr>
      <w:rPr>
        <w:rFonts w:ascii="Wingdings" w:hAnsi="Wingdings" w:hint="default"/>
      </w:rPr>
    </w:lvl>
    <w:lvl w:ilvl="1" w:tplc="8744E584">
      <w:start w:val="1"/>
      <w:numFmt w:val="bullet"/>
      <w:lvlText w:val="o"/>
      <w:lvlJc w:val="left"/>
      <w:pPr>
        <w:ind w:left="1440" w:hanging="360"/>
      </w:pPr>
      <w:rPr>
        <w:rFonts w:ascii="Courier New" w:hAnsi="Courier New" w:hint="default"/>
      </w:rPr>
    </w:lvl>
    <w:lvl w:ilvl="2" w:tplc="8634E398">
      <w:start w:val="1"/>
      <w:numFmt w:val="bullet"/>
      <w:lvlText w:val=""/>
      <w:lvlJc w:val="left"/>
      <w:pPr>
        <w:ind w:left="2160" w:hanging="360"/>
      </w:pPr>
      <w:rPr>
        <w:rFonts w:ascii="Wingdings" w:hAnsi="Wingdings" w:hint="default"/>
      </w:rPr>
    </w:lvl>
    <w:lvl w:ilvl="3" w:tplc="DA1882FE">
      <w:start w:val="1"/>
      <w:numFmt w:val="bullet"/>
      <w:lvlText w:val=""/>
      <w:lvlJc w:val="left"/>
      <w:pPr>
        <w:ind w:left="2880" w:hanging="360"/>
      </w:pPr>
      <w:rPr>
        <w:rFonts w:ascii="Symbol" w:hAnsi="Symbol" w:hint="default"/>
      </w:rPr>
    </w:lvl>
    <w:lvl w:ilvl="4" w:tplc="E1BC6398">
      <w:start w:val="1"/>
      <w:numFmt w:val="bullet"/>
      <w:lvlText w:val="o"/>
      <w:lvlJc w:val="left"/>
      <w:pPr>
        <w:ind w:left="3600" w:hanging="360"/>
      </w:pPr>
      <w:rPr>
        <w:rFonts w:ascii="Courier New" w:hAnsi="Courier New" w:hint="default"/>
      </w:rPr>
    </w:lvl>
    <w:lvl w:ilvl="5" w:tplc="524ECFF8">
      <w:start w:val="1"/>
      <w:numFmt w:val="bullet"/>
      <w:lvlText w:val=""/>
      <w:lvlJc w:val="left"/>
      <w:pPr>
        <w:ind w:left="4320" w:hanging="360"/>
      </w:pPr>
      <w:rPr>
        <w:rFonts w:ascii="Wingdings" w:hAnsi="Wingdings" w:hint="default"/>
      </w:rPr>
    </w:lvl>
    <w:lvl w:ilvl="6" w:tplc="EDB49BB4">
      <w:start w:val="1"/>
      <w:numFmt w:val="bullet"/>
      <w:lvlText w:val=""/>
      <w:lvlJc w:val="left"/>
      <w:pPr>
        <w:ind w:left="5040" w:hanging="360"/>
      </w:pPr>
      <w:rPr>
        <w:rFonts w:ascii="Symbol" w:hAnsi="Symbol" w:hint="default"/>
      </w:rPr>
    </w:lvl>
    <w:lvl w:ilvl="7" w:tplc="BE901ADC">
      <w:start w:val="1"/>
      <w:numFmt w:val="bullet"/>
      <w:lvlText w:val="o"/>
      <w:lvlJc w:val="left"/>
      <w:pPr>
        <w:ind w:left="5760" w:hanging="360"/>
      </w:pPr>
      <w:rPr>
        <w:rFonts w:ascii="Courier New" w:hAnsi="Courier New" w:hint="default"/>
      </w:rPr>
    </w:lvl>
    <w:lvl w:ilvl="8" w:tplc="CA40B7CA">
      <w:start w:val="1"/>
      <w:numFmt w:val="bullet"/>
      <w:lvlText w:val=""/>
      <w:lvlJc w:val="left"/>
      <w:pPr>
        <w:ind w:left="6480" w:hanging="360"/>
      </w:pPr>
      <w:rPr>
        <w:rFonts w:ascii="Wingdings" w:hAnsi="Wingdings" w:hint="default"/>
      </w:rPr>
    </w:lvl>
  </w:abstractNum>
  <w:abstractNum w:abstractNumId="3" w15:restartNumberingAfterBreak="0">
    <w:nsid w:val="01195681"/>
    <w:multiLevelType w:val="hybridMultilevel"/>
    <w:tmpl w:val="477A8918"/>
    <w:lvl w:ilvl="0" w:tplc="336C2C56">
      <w:start w:val="1"/>
      <w:numFmt w:val="bullet"/>
      <w:lvlText w:val=""/>
      <w:lvlJc w:val="left"/>
      <w:pPr>
        <w:ind w:left="360" w:hanging="360"/>
      </w:pPr>
      <w:rPr>
        <w:rFonts w:ascii="Wingdings" w:hAnsi="Wingdings" w:hint="default"/>
      </w:rPr>
    </w:lvl>
    <w:lvl w:ilvl="1" w:tplc="4F68980C">
      <w:start w:val="1"/>
      <w:numFmt w:val="bullet"/>
      <w:lvlText w:val="o"/>
      <w:lvlJc w:val="left"/>
      <w:pPr>
        <w:ind w:left="1440" w:hanging="360"/>
      </w:pPr>
      <w:rPr>
        <w:rFonts w:ascii="Courier New" w:hAnsi="Courier New" w:cs="Courier New" w:hint="default"/>
      </w:rPr>
    </w:lvl>
    <w:lvl w:ilvl="2" w:tplc="834EB0B2" w:tentative="1">
      <w:start w:val="1"/>
      <w:numFmt w:val="bullet"/>
      <w:lvlText w:val=""/>
      <w:lvlJc w:val="left"/>
      <w:pPr>
        <w:ind w:left="2160" w:hanging="360"/>
      </w:pPr>
      <w:rPr>
        <w:rFonts w:ascii="Wingdings" w:hAnsi="Wingdings" w:hint="default"/>
      </w:rPr>
    </w:lvl>
    <w:lvl w:ilvl="3" w:tplc="48182454" w:tentative="1">
      <w:start w:val="1"/>
      <w:numFmt w:val="bullet"/>
      <w:lvlText w:val=""/>
      <w:lvlJc w:val="left"/>
      <w:pPr>
        <w:ind w:left="2880" w:hanging="360"/>
      </w:pPr>
      <w:rPr>
        <w:rFonts w:ascii="Symbol" w:hAnsi="Symbol" w:hint="default"/>
      </w:rPr>
    </w:lvl>
    <w:lvl w:ilvl="4" w:tplc="0DFE15F6" w:tentative="1">
      <w:start w:val="1"/>
      <w:numFmt w:val="bullet"/>
      <w:lvlText w:val="o"/>
      <w:lvlJc w:val="left"/>
      <w:pPr>
        <w:ind w:left="3600" w:hanging="360"/>
      </w:pPr>
      <w:rPr>
        <w:rFonts w:ascii="Courier New" w:hAnsi="Courier New" w:cs="Courier New" w:hint="default"/>
      </w:rPr>
    </w:lvl>
    <w:lvl w:ilvl="5" w:tplc="C97A02FC" w:tentative="1">
      <w:start w:val="1"/>
      <w:numFmt w:val="bullet"/>
      <w:lvlText w:val=""/>
      <w:lvlJc w:val="left"/>
      <w:pPr>
        <w:ind w:left="4320" w:hanging="360"/>
      </w:pPr>
      <w:rPr>
        <w:rFonts w:ascii="Wingdings" w:hAnsi="Wingdings" w:hint="default"/>
      </w:rPr>
    </w:lvl>
    <w:lvl w:ilvl="6" w:tplc="B6DA7B20" w:tentative="1">
      <w:start w:val="1"/>
      <w:numFmt w:val="bullet"/>
      <w:lvlText w:val=""/>
      <w:lvlJc w:val="left"/>
      <w:pPr>
        <w:ind w:left="5040" w:hanging="360"/>
      </w:pPr>
      <w:rPr>
        <w:rFonts w:ascii="Symbol" w:hAnsi="Symbol" w:hint="default"/>
      </w:rPr>
    </w:lvl>
    <w:lvl w:ilvl="7" w:tplc="1D98D778" w:tentative="1">
      <w:start w:val="1"/>
      <w:numFmt w:val="bullet"/>
      <w:lvlText w:val="o"/>
      <w:lvlJc w:val="left"/>
      <w:pPr>
        <w:ind w:left="5760" w:hanging="360"/>
      </w:pPr>
      <w:rPr>
        <w:rFonts w:ascii="Courier New" w:hAnsi="Courier New" w:cs="Courier New" w:hint="default"/>
      </w:rPr>
    </w:lvl>
    <w:lvl w:ilvl="8" w:tplc="93163EB4" w:tentative="1">
      <w:start w:val="1"/>
      <w:numFmt w:val="bullet"/>
      <w:lvlText w:val=""/>
      <w:lvlJc w:val="left"/>
      <w:pPr>
        <w:ind w:left="6480" w:hanging="360"/>
      </w:pPr>
      <w:rPr>
        <w:rFonts w:ascii="Wingdings" w:hAnsi="Wingdings" w:hint="default"/>
      </w:rPr>
    </w:lvl>
  </w:abstractNum>
  <w:abstractNum w:abstractNumId="4" w15:restartNumberingAfterBreak="0">
    <w:nsid w:val="014B4A82"/>
    <w:multiLevelType w:val="hybridMultilevel"/>
    <w:tmpl w:val="605624F8"/>
    <w:lvl w:ilvl="0" w:tplc="5D5E3802">
      <w:start w:val="1"/>
      <w:numFmt w:val="bullet"/>
      <w:lvlText w:val=""/>
      <w:lvlJc w:val="left"/>
      <w:pPr>
        <w:ind w:left="720" w:hanging="360"/>
      </w:pPr>
      <w:rPr>
        <w:rFonts w:ascii="Wingdings" w:hAnsi="Wingdings" w:hint="default"/>
      </w:rPr>
    </w:lvl>
    <w:lvl w:ilvl="1" w:tplc="0AE095E0" w:tentative="1">
      <w:start w:val="1"/>
      <w:numFmt w:val="bullet"/>
      <w:lvlText w:val="o"/>
      <w:lvlJc w:val="left"/>
      <w:pPr>
        <w:ind w:left="1440" w:hanging="360"/>
      </w:pPr>
      <w:rPr>
        <w:rFonts w:ascii="Courier New" w:hAnsi="Courier New" w:cs="Courier New" w:hint="default"/>
      </w:rPr>
    </w:lvl>
    <w:lvl w:ilvl="2" w:tplc="516892B6" w:tentative="1">
      <w:start w:val="1"/>
      <w:numFmt w:val="bullet"/>
      <w:lvlText w:val=""/>
      <w:lvlJc w:val="left"/>
      <w:pPr>
        <w:ind w:left="2160" w:hanging="360"/>
      </w:pPr>
      <w:rPr>
        <w:rFonts w:ascii="Wingdings" w:hAnsi="Wingdings" w:hint="default"/>
      </w:rPr>
    </w:lvl>
    <w:lvl w:ilvl="3" w:tplc="DC706B9A" w:tentative="1">
      <w:start w:val="1"/>
      <w:numFmt w:val="bullet"/>
      <w:lvlText w:val=""/>
      <w:lvlJc w:val="left"/>
      <w:pPr>
        <w:ind w:left="2880" w:hanging="360"/>
      </w:pPr>
      <w:rPr>
        <w:rFonts w:ascii="Symbol" w:hAnsi="Symbol" w:hint="default"/>
      </w:rPr>
    </w:lvl>
    <w:lvl w:ilvl="4" w:tplc="63067AB2" w:tentative="1">
      <w:start w:val="1"/>
      <w:numFmt w:val="bullet"/>
      <w:lvlText w:val="o"/>
      <w:lvlJc w:val="left"/>
      <w:pPr>
        <w:ind w:left="3600" w:hanging="360"/>
      </w:pPr>
      <w:rPr>
        <w:rFonts w:ascii="Courier New" w:hAnsi="Courier New" w:cs="Courier New" w:hint="default"/>
      </w:rPr>
    </w:lvl>
    <w:lvl w:ilvl="5" w:tplc="A2181E12" w:tentative="1">
      <w:start w:val="1"/>
      <w:numFmt w:val="bullet"/>
      <w:lvlText w:val=""/>
      <w:lvlJc w:val="left"/>
      <w:pPr>
        <w:ind w:left="4320" w:hanging="360"/>
      </w:pPr>
      <w:rPr>
        <w:rFonts w:ascii="Wingdings" w:hAnsi="Wingdings" w:hint="default"/>
      </w:rPr>
    </w:lvl>
    <w:lvl w:ilvl="6" w:tplc="13700880" w:tentative="1">
      <w:start w:val="1"/>
      <w:numFmt w:val="bullet"/>
      <w:lvlText w:val=""/>
      <w:lvlJc w:val="left"/>
      <w:pPr>
        <w:ind w:left="5040" w:hanging="360"/>
      </w:pPr>
      <w:rPr>
        <w:rFonts w:ascii="Symbol" w:hAnsi="Symbol" w:hint="default"/>
      </w:rPr>
    </w:lvl>
    <w:lvl w:ilvl="7" w:tplc="96CCA3EC" w:tentative="1">
      <w:start w:val="1"/>
      <w:numFmt w:val="bullet"/>
      <w:lvlText w:val="o"/>
      <w:lvlJc w:val="left"/>
      <w:pPr>
        <w:ind w:left="5760" w:hanging="360"/>
      </w:pPr>
      <w:rPr>
        <w:rFonts w:ascii="Courier New" w:hAnsi="Courier New" w:cs="Courier New" w:hint="default"/>
      </w:rPr>
    </w:lvl>
    <w:lvl w:ilvl="8" w:tplc="02A01D8C" w:tentative="1">
      <w:start w:val="1"/>
      <w:numFmt w:val="bullet"/>
      <w:lvlText w:val=""/>
      <w:lvlJc w:val="left"/>
      <w:pPr>
        <w:ind w:left="6480" w:hanging="360"/>
      </w:pPr>
      <w:rPr>
        <w:rFonts w:ascii="Wingdings" w:hAnsi="Wingdings" w:hint="default"/>
      </w:rPr>
    </w:lvl>
  </w:abstractNum>
  <w:abstractNum w:abstractNumId="5" w15:restartNumberingAfterBreak="0">
    <w:nsid w:val="02523F4E"/>
    <w:multiLevelType w:val="hybridMultilevel"/>
    <w:tmpl w:val="D91C9EB8"/>
    <w:lvl w:ilvl="0" w:tplc="BDF02F4C">
      <w:start w:val="1"/>
      <w:numFmt w:val="bullet"/>
      <w:lvlText w:val=""/>
      <w:lvlJc w:val="left"/>
      <w:pPr>
        <w:ind w:left="360" w:hanging="360"/>
      </w:pPr>
      <w:rPr>
        <w:rFonts w:ascii="Symbol" w:hAnsi="Symbol" w:hint="default"/>
      </w:rPr>
    </w:lvl>
    <w:lvl w:ilvl="1" w:tplc="D01C8280" w:tentative="1">
      <w:start w:val="1"/>
      <w:numFmt w:val="bullet"/>
      <w:lvlText w:val="o"/>
      <w:lvlJc w:val="left"/>
      <w:pPr>
        <w:ind w:left="1080" w:hanging="360"/>
      </w:pPr>
      <w:rPr>
        <w:rFonts w:ascii="Courier New" w:hAnsi="Courier New" w:cs="Courier New" w:hint="default"/>
      </w:rPr>
    </w:lvl>
    <w:lvl w:ilvl="2" w:tplc="E326AE5A" w:tentative="1">
      <w:start w:val="1"/>
      <w:numFmt w:val="bullet"/>
      <w:lvlText w:val=""/>
      <w:lvlJc w:val="left"/>
      <w:pPr>
        <w:ind w:left="1800" w:hanging="360"/>
      </w:pPr>
      <w:rPr>
        <w:rFonts w:ascii="Wingdings" w:hAnsi="Wingdings" w:hint="default"/>
      </w:rPr>
    </w:lvl>
    <w:lvl w:ilvl="3" w:tplc="6110267E" w:tentative="1">
      <w:start w:val="1"/>
      <w:numFmt w:val="bullet"/>
      <w:lvlText w:val=""/>
      <w:lvlJc w:val="left"/>
      <w:pPr>
        <w:ind w:left="2520" w:hanging="360"/>
      </w:pPr>
      <w:rPr>
        <w:rFonts w:ascii="Symbol" w:hAnsi="Symbol" w:hint="default"/>
      </w:rPr>
    </w:lvl>
    <w:lvl w:ilvl="4" w:tplc="3DC627F4" w:tentative="1">
      <w:start w:val="1"/>
      <w:numFmt w:val="bullet"/>
      <w:lvlText w:val="o"/>
      <w:lvlJc w:val="left"/>
      <w:pPr>
        <w:ind w:left="3240" w:hanging="360"/>
      </w:pPr>
      <w:rPr>
        <w:rFonts w:ascii="Courier New" w:hAnsi="Courier New" w:cs="Courier New" w:hint="default"/>
      </w:rPr>
    </w:lvl>
    <w:lvl w:ilvl="5" w:tplc="2E442F58" w:tentative="1">
      <w:start w:val="1"/>
      <w:numFmt w:val="bullet"/>
      <w:lvlText w:val=""/>
      <w:lvlJc w:val="left"/>
      <w:pPr>
        <w:ind w:left="3960" w:hanging="360"/>
      </w:pPr>
      <w:rPr>
        <w:rFonts w:ascii="Wingdings" w:hAnsi="Wingdings" w:hint="default"/>
      </w:rPr>
    </w:lvl>
    <w:lvl w:ilvl="6" w:tplc="ABB49FF4" w:tentative="1">
      <w:start w:val="1"/>
      <w:numFmt w:val="bullet"/>
      <w:lvlText w:val=""/>
      <w:lvlJc w:val="left"/>
      <w:pPr>
        <w:ind w:left="4680" w:hanging="360"/>
      </w:pPr>
      <w:rPr>
        <w:rFonts w:ascii="Symbol" w:hAnsi="Symbol" w:hint="default"/>
      </w:rPr>
    </w:lvl>
    <w:lvl w:ilvl="7" w:tplc="DE7CB486" w:tentative="1">
      <w:start w:val="1"/>
      <w:numFmt w:val="bullet"/>
      <w:lvlText w:val="o"/>
      <w:lvlJc w:val="left"/>
      <w:pPr>
        <w:ind w:left="5400" w:hanging="360"/>
      </w:pPr>
      <w:rPr>
        <w:rFonts w:ascii="Courier New" w:hAnsi="Courier New" w:cs="Courier New" w:hint="default"/>
      </w:rPr>
    </w:lvl>
    <w:lvl w:ilvl="8" w:tplc="20026C40" w:tentative="1">
      <w:start w:val="1"/>
      <w:numFmt w:val="bullet"/>
      <w:lvlText w:val=""/>
      <w:lvlJc w:val="left"/>
      <w:pPr>
        <w:ind w:left="6120" w:hanging="360"/>
      </w:pPr>
      <w:rPr>
        <w:rFonts w:ascii="Wingdings" w:hAnsi="Wingdings" w:hint="default"/>
      </w:rPr>
    </w:lvl>
  </w:abstractNum>
  <w:abstractNum w:abstractNumId="6" w15:restartNumberingAfterBreak="0">
    <w:nsid w:val="028B3743"/>
    <w:multiLevelType w:val="hybridMultilevel"/>
    <w:tmpl w:val="756E8FCC"/>
    <w:lvl w:ilvl="0" w:tplc="91A83EA6">
      <w:start w:val="1"/>
      <w:numFmt w:val="bullet"/>
      <w:lvlText w:val=""/>
      <w:lvlJc w:val="left"/>
      <w:pPr>
        <w:ind w:left="720" w:hanging="360"/>
      </w:pPr>
      <w:rPr>
        <w:rFonts w:ascii="Wingdings" w:hAnsi="Wingdings" w:hint="default"/>
      </w:rPr>
    </w:lvl>
    <w:lvl w:ilvl="1" w:tplc="CA4E9578" w:tentative="1">
      <w:start w:val="1"/>
      <w:numFmt w:val="bullet"/>
      <w:lvlText w:val="o"/>
      <w:lvlJc w:val="left"/>
      <w:pPr>
        <w:ind w:left="1440" w:hanging="360"/>
      </w:pPr>
      <w:rPr>
        <w:rFonts w:ascii="Courier New" w:hAnsi="Courier New" w:cs="Courier New" w:hint="default"/>
      </w:rPr>
    </w:lvl>
    <w:lvl w:ilvl="2" w:tplc="B514367C" w:tentative="1">
      <w:start w:val="1"/>
      <w:numFmt w:val="bullet"/>
      <w:lvlText w:val=""/>
      <w:lvlJc w:val="left"/>
      <w:pPr>
        <w:ind w:left="2160" w:hanging="360"/>
      </w:pPr>
      <w:rPr>
        <w:rFonts w:ascii="Wingdings" w:hAnsi="Wingdings" w:hint="default"/>
      </w:rPr>
    </w:lvl>
    <w:lvl w:ilvl="3" w:tplc="BC7EB028" w:tentative="1">
      <w:start w:val="1"/>
      <w:numFmt w:val="bullet"/>
      <w:lvlText w:val=""/>
      <w:lvlJc w:val="left"/>
      <w:pPr>
        <w:ind w:left="2880" w:hanging="360"/>
      </w:pPr>
      <w:rPr>
        <w:rFonts w:ascii="Symbol" w:hAnsi="Symbol" w:hint="default"/>
      </w:rPr>
    </w:lvl>
    <w:lvl w:ilvl="4" w:tplc="794E4238" w:tentative="1">
      <w:start w:val="1"/>
      <w:numFmt w:val="bullet"/>
      <w:lvlText w:val="o"/>
      <w:lvlJc w:val="left"/>
      <w:pPr>
        <w:ind w:left="3600" w:hanging="360"/>
      </w:pPr>
      <w:rPr>
        <w:rFonts w:ascii="Courier New" w:hAnsi="Courier New" w:cs="Courier New" w:hint="default"/>
      </w:rPr>
    </w:lvl>
    <w:lvl w:ilvl="5" w:tplc="D4C4E3D4" w:tentative="1">
      <w:start w:val="1"/>
      <w:numFmt w:val="bullet"/>
      <w:lvlText w:val=""/>
      <w:lvlJc w:val="left"/>
      <w:pPr>
        <w:ind w:left="4320" w:hanging="360"/>
      </w:pPr>
      <w:rPr>
        <w:rFonts w:ascii="Wingdings" w:hAnsi="Wingdings" w:hint="default"/>
      </w:rPr>
    </w:lvl>
    <w:lvl w:ilvl="6" w:tplc="E0BAF0D0" w:tentative="1">
      <w:start w:val="1"/>
      <w:numFmt w:val="bullet"/>
      <w:lvlText w:val=""/>
      <w:lvlJc w:val="left"/>
      <w:pPr>
        <w:ind w:left="5040" w:hanging="360"/>
      </w:pPr>
      <w:rPr>
        <w:rFonts w:ascii="Symbol" w:hAnsi="Symbol" w:hint="default"/>
      </w:rPr>
    </w:lvl>
    <w:lvl w:ilvl="7" w:tplc="0A92CCB4" w:tentative="1">
      <w:start w:val="1"/>
      <w:numFmt w:val="bullet"/>
      <w:lvlText w:val="o"/>
      <w:lvlJc w:val="left"/>
      <w:pPr>
        <w:ind w:left="5760" w:hanging="360"/>
      </w:pPr>
      <w:rPr>
        <w:rFonts w:ascii="Courier New" w:hAnsi="Courier New" w:cs="Courier New" w:hint="default"/>
      </w:rPr>
    </w:lvl>
    <w:lvl w:ilvl="8" w:tplc="CB90F02C" w:tentative="1">
      <w:start w:val="1"/>
      <w:numFmt w:val="bullet"/>
      <w:lvlText w:val=""/>
      <w:lvlJc w:val="left"/>
      <w:pPr>
        <w:ind w:left="6480" w:hanging="360"/>
      </w:pPr>
      <w:rPr>
        <w:rFonts w:ascii="Wingdings" w:hAnsi="Wingdings" w:hint="default"/>
      </w:rPr>
    </w:lvl>
  </w:abstractNum>
  <w:abstractNum w:abstractNumId="7" w15:restartNumberingAfterBreak="0">
    <w:nsid w:val="095C3432"/>
    <w:multiLevelType w:val="hybridMultilevel"/>
    <w:tmpl w:val="2144B10E"/>
    <w:lvl w:ilvl="0" w:tplc="FD7C17D6">
      <w:start w:val="1"/>
      <w:numFmt w:val="bullet"/>
      <w:lvlText w:val=""/>
      <w:lvlJc w:val="left"/>
      <w:pPr>
        <w:ind w:left="976" w:hanging="360"/>
      </w:pPr>
      <w:rPr>
        <w:rFonts w:ascii="Wingdings" w:hAnsi="Wingdings" w:hint="default"/>
      </w:rPr>
    </w:lvl>
    <w:lvl w:ilvl="1" w:tplc="C8085066" w:tentative="1">
      <w:start w:val="1"/>
      <w:numFmt w:val="bullet"/>
      <w:lvlText w:val="o"/>
      <w:lvlJc w:val="left"/>
      <w:pPr>
        <w:ind w:left="1696" w:hanging="360"/>
      </w:pPr>
      <w:rPr>
        <w:rFonts w:ascii="Courier New" w:hAnsi="Courier New" w:cs="Courier New" w:hint="default"/>
      </w:rPr>
    </w:lvl>
    <w:lvl w:ilvl="2" w:tplc="C4C8DA14" w:tentative="1">
      <w:start w:val="1"/>
      <w:numFmt w:val="bullet"/>
      <w:lvlText w:val=""/>
      <w:lvlJc w:val="left"/>
      <w:pPr>
        <w:ind w:left="2416" w:hanging="360"/>
      </w:pPr>
      <w:rPr>
        <w:rFonts w:ascii="Wingdings" w:hAnsi="Wingdings" w:hint="default"/>
      </w:rPr>
    </w:lvl>
    <w:lvl w:ilvl="3" w:tplc="E9889746" w:tentative="1">
      <w:start w:val="1"/>
      <w:numFmt w:val="bullet"/>
      <w:lvlText w:val=""/>
      <w:lvlJc w:val="left"/>
      <w:pPr>
        <w:ind w:left="3136" w:hanging="360"/>
      </w:pPr>
      <w:rPr>
        <w:rFonts w:ascii="Symbol" w:hAnsi="Symbol" w:hint="default"/>
      </w:rPr>
    </w:lvl>
    <w:lvl w:ilvl="4" w:tplc="02A01B2A" w:tentative="1">
      <w:start w:val="1"/>
      <w:numFmt w:val="bullet"/>
      <w:lvlText w:val="o"/>
      <w:lvlJc w:val="left"/>
      <w:pPr>
        <w:ind w:left="3856" w:hanging="360"/>
      </w:pPr>
      <w:rPr>
        <w:rFonts w:ascii="Courier New" w:hAnsi="Courier New" w:cs="Courier New" w:hint="default"/>
      </w:rPr>
    </w:lvl>
    <w:lvl w:ilvl="5" w:tplc="9AE486D4" w:tentative="1">
      <w:start w:val="1"/>
      <w:numFmt w:val="bullet"/>
      <w:lvlText w:val=""/>
      <w:lvlJc w:val="left"/>
      <w:pPr>
        <w:ind w:left="4576" w:hanging="360"/>
      </w:pPr>
      <w:rPr>
        <w:rFonts w:ascii="Wingdings" w:hAnsi="Wingdings" w:hint="default"/>
      </w:rPr>
    </w:lvl>
    <w:lvl w:ilvl="6" w:tplc="F570766C" w:tentative="1">
      <w:start w:val="1"/>
      <w:numFmt w:val="bullet"/>
      <w:lvlText w:val=""/>
      <w:lvlJc w:val="left"/>
      <w:pPr>
        <w:ind w:left="5296" w:hanging="360"/>
      </w:pPr>
      <w:rPr>
        <w:rFonts w:ascii="Symbol" w:hAnsi="Symbol" w:hint="default"/>
      </w:rPr>
    </w:lvl>
    <w:lvl w:ilvl="7" w:tplc="6F20BF4A" w:tentative="1">
      <w:start w:val="1"/>
      <w:numFmt w:val="bullet"/>
      <w:lvlText w:val="o"/>
      <w:lvlJc w:val="left"/>
      <w:pPr>
        <w:ind w:left="6016" w:hanging="360"/>
      </w:pPr>
      <w:rPr>
        <w:rFonts w:ascii="Courier New" w:hAnsi="Courier New" w:cs="Courier New" w:hint="default"/>
      </w:rPr>
    </w:lvl>
    <w:lvl w:ilvl="8" w:tplc="23F84196" w:tentative="1">
      <w:start w:val="1"/>
      <w:numFmt w:val="bullet"/>
      <w:lvlText w:val=""/>
      <w:lvlJc w:val="left"/>
      <w:pPr>
        <w:ind w:left="6736" w:hanging="360"/>
      </w:pPr>
      <w:rPr>
        <w:rFonts w:ascii="Wingdings" w:hAnsi="Wingdings" w:hint="default"/>
      </w:rPr>
    </w:lvl>
  </w:abstractNum>
  <w:abstractNum w:abstractNumId="8" w15:restartNumberingAfterBreak="0">
    <w:nsid w:val="0F3F0680"/>
    <w:multiLevelType w:val="hybridMultilevel"/>
    <w:tmpl w:val="2B6299C8"/>
    <w:lvl w:ilvl="0" w:tplc="E666714E">
      <w:start w:val="1"/>
      <w:numFmt w:val="decimal"/>
      <w:lvlText w:val="%1."/>
      <w:lvlJc w:val="left"/>
      <w:pPr>
        <w:ind w:left="973" w:hanging="360"/>
      </w:pPr>
    </w:lvl>
    <w:lvl w:ilvl="1" w:tplc="4BA42CB6" w:tentative="1">
      <w:start w:val="1"/>
      <w:numFmt w:val="lowerLetter"/>
      <w:lvlText w:val="%2."/>
      <w:lvlJc w:val="left"/>
      <w:pPr>
        <w:ind w:left="1693" w:hanging="360"/>
      </w:pPr>
    </w:lvl>
    <w:lvl w:ilvl="2" w:tplc="B6C069B0" w:tentative="1">
      <w:start w:val="1"/>
      <w:numFmt w:val="lowerRoman"/>
      <w:lvlText w:val="%3."/>
      <w:lvlJc w:val="right"/>
      <w:pPr>
        <w:ind w:left="2413" w:hanging="180"/>
      </w:pPr>
    </w:lvl>
    <w:lvl w:ilvl="3" w:tplc="172080CA" w:tentative="1">
      <w:start w:val="1"/>
      <w:numFmt w:val="decimal"/>
      <w:lvlText w:val="%4."/>
      <w:lvlJc w:val="left"/>
      <w:pPr>
        <w:ind w:left="3133" w:hanging="360"/>
      </w:pPr>
    </w:lvl>
    <w:lvl w:ilvl="4" w:tplc="6E284E38" w:tentative="1">
      <w:start w:val="1"/>
      <w:numFmt w:val="lowerLetter"/>
      <w:lvlText w:val="%5."/>
      <w:lvlJc w:val="left"/>
      <w:pPr>
        <w:ind w:left="3853" w:hanging="360"/>
      </w:pPr>
    </w:lvl>
    <w:lvl w:ilvl="5" w:tplc="0F5EDCAC" w:tentative="1">
      <w:start w:val="1"/>
      <w:numFmt w:val="lowerRoman"/>
      <w:lvlText w:val="%6."/>
      <w:lvlJc w:val="right"/>
      <w:pPr>
        <w:ind w:left="4573" w:hanging="180"/>
      </w:pPr>
    </w:lvl>
    <w:lvl w:ilvl="6" w:tplc="3258DB44" w:tentative="1">
      <w:start w:val="1"/>
      <w:numFmt w:val="decimal"/>
      <w:lvlText w:val="%7."/>
      <w:lvlJc w:val="left"/>
      <w:pPr>
        <w:ind w:left="5293" w:hanging="360"/>
      </w:pPr>
    </w:lvl>
    <w:lvl w:ilvl="7" w:tplc="4656C844" w:tentative="1">
      <w:start w:val="1"/>
      <w:numFmt w:val="lowerLetter"/>
      <w:lvlText w:val="%8."/>
      <w:lvlJc w:val="left"/>
      <w:pPr>
        <w:ind w:left="6013" w:hanging="360"/>
      </w:pPr>
    </w:lvl>
    <w:lvl w:ilvl="8" w:tplc="590A2B18" w:tentative="1">
      <w:start w:val="1"/>
      <w:numFmt w:val="lowerRoman"/>
      <w:lvlText w:val="%9."/>
      <w:lvlJc w:val="right"/>
      <w:pPr>
        <w:ind w:left="6733" w:hanging="180"/>
      </w:pPr>
    </w:lvl>
  </w:abstractNum>
  <w:abstractNum w:abstractNumId="9" w15:restartNumberingAfterBreak="0">
    <w:nsid w:val="1BF95A52"/>
    <w:multiLevelType w:val="hybridMultilevel"/>
    <w:tmpl w:val="2DBE55AC"/>
    <w:lvl w:ilvl="0" w:tplc="9AAC2400">
      <w:start w:val="1"/>
      <w:numFmt w:val="bullet"/>
      <w:lvlText w:val=""/>
      <w:lvlJc w:val="left"/>
      <w:pPr>
        <w:ind w:left="720" w:hanging="360"/>
      </w:pPr>
      <w:rPr>
        <w:rFonts w:ascii="Wingdings" w:hAnsi="Wingdings" w:hint="default"/>
      </w:rPr>
    </w:lvl>
    <w:lvl w:ilvl="1" w:tplc="72129298">
      <w:start w:val="1"/>
      <w:numFmt w:val="bullet"/>
      <w:lvlText w:val="o"/>
      <w:lvlJc w:val="left"/>
      <w:pPr>
        <w:ind w:left="1440" w:hanging="360"/>
      </w:pPr>
      <w:rPr>
        <w:rFonts w:ascii="Courier New" w:hAnsi="Courier New" w:cs="Courier New" w:hint="default"/>
      </w:rPr>
    </w:lvl>
    <w:lvl w:ilvl="2" w:tplc="6F6E4060" w:tentative="1">
      <w:start w:val="1"/>
      <w:numFmt w:val="bullet"/>
      <w:lvlText w:val=""/>
      <w:lvlJc w:val="left"/>
      <w:pPr>
        <w:ind w:left="2160" w:hanging="360"/>
      </w:pPr>
      <w:rPr>
        <w:rFonts w:ascii="Wingdings" w:hAnsi="Wingdings" w:hint="default"/>
      </w:rPr>
    </w:lvl>
    <w:lvl w:ilvl="3" w:tplc="15943DE0" w:tentative="1">
      <w:start w:val="1"/>
      <w:numFmt w:val="bullet"/>
      <w:lvlText w:val=""/>
      <w:lvlJc w:val="left"/>
      <w:pPr>
        <w:ind w:left="2880" w:hanging="360"/>
      </w:pPr>
      <w:rPr>
        <w:rFonts w:ascii="Symbol" w:hAnsi="Symbol" w:hint="default"/>
      </w:rPr>
    </w:lvl>
    <w:lvl w:ilvl="4" w:tplc="23167D1A" w:tentative="1">
      <w:start w:val="1"/>
      <w:numFmt w:val="bullet"/>
      <w:lvlText w:val="o"/>
      <w:lvlJc w:val="left"/>
      <w:pPr>
        <w:ind w:left="3600" w:hanging="360"/>
      </w:pPr>
      <w:rPr>
        <w:rFonts w:ascii="Courier New" w:hAnsi="Courier New" w:cs="Courier New" w:hint="default"/>
      </w:rPr>
    </w:lvl>
    <w:lvl w:ilvl="5" w:tplc="BB08BF68" w:tentative="1">
      <w:start w:val="1"/>
      <w:numFmt w:val="bullet"/>
      <w:lvlText w:val=""/>
      <w:lvlJc w:val="left"/>
      <w:pPr>
        <w:ind w:left="4320" w:hanging="360"/>
      </w:pPr>
      <w:rPr>
        <w:rFonts w:ascii="Wingdings" w:hAnsi="Wingdings" w:hint="default"/>
      </w:rPr>
    </w:lvl>
    <w:lvl w:ilvl="6" w:tplc="A75CEC14" w:tentative="1">
      <w:start w:val="1"/>
      <w:numFmt w:val="bullet"/>
      <w:lvlText w:val=""/>
      <w:lvlJc w:val="left"/>
      <w:pPr>
        <w:ind w:left="5040" w:hanging="360"/>
      </w:pPr>
      <w:rPr>
        <w:rFonts w:ascii="Symbol" w:hAnsi="Symbol" w:hint="default"/>
      </w:rPr>
    </w:lvl>
    <w:lvl w:ilvl="7" w:tplc="72F6D372" w:tentative="1">
      <w:start w:val="1"/>
      <w:numFmt w:val="bullet"/>
      <w:lvlText w:val="o"/>
      <w:lvlJc w:val="left"/>
      <w:pPr>
        <w:ind w:left="5760" w:hanging="360"/>
      </w:pPr>
      <w:rPr>
        <w:rFonts w:ascii="Courier New" w:hAnsi="Courier New" w:cs="Courier New" w:hint="default"/>
      </w:rPr>
    </w:lvl>
    <w:lvl w:ilvl="8" w:tplc="784200C6" w:tentative="1">
      <w:start w:val="1"/>
      <w:numFmt w:val="bullet"/>
      <w:lvlText w:val=""/>
      <w:lvlJc w:val="left"/>
      <w:pPr>
        <w:ind w:left="6480" w:hanging="360"/>
      </w:pPr>
      <w:rPr>
        <w:rFonts w:ascii="Wingdings" w:hAnsi="Wingdings" w:hint="default"/>
      </w:rPr>
    </w:lvl>
  </w:abstractNum>
  <w:abstractNum w:abstractNumId="10" w15:restartNumberingAfterBreak="0">
    <w:nsid w:val="1F4E1B0E"/>
    <w:multiLevelType w:val="hybridMultilevel"/>
    <w:tmpl w:val="4F4A51E0"/>
    <w:lvl w:ilvl="0" w:tplc="B436F71C">
      <w:start w:val="1"/>
      <w:numFmt w:val="bullet"/>
      <w:lvlText w:val=""/>
      <w:lvlJc w:val="left"/>
      <w:pPr>
        <w:ind w:left="720" w:hanging="360"/>
      </w:pPr>
      <w:rPr>
        <w:rFonts w:ascii="Symbol" w:hAnsi="Symbol" w:hint="default"/>
      </w:rPr>
    </w:lvl>
    <w:lvl w:ilvl="1" w:tplc="8C38A372" w:tentative="1">
      <w:start w:val="1"/>
      <w:numFmt w:val="bullet"/>
      <w:lvlText w:val="o"/>
      <w:lvlJc w:val="left"/>
      <w:pPr>
        <w:ind w:left="1440" w:hanging="360"/>
      </w:pPr>
      <w:rPr>
        <w:rFonts w:ascii="Courier New" w:hAnsi="Courier New" w:cs="Courier New" w:hint="default"/>
      </w:rPr>
    </w:lvl>
    <w:lvl w:ilvl="2" w:tplc="D3806FF2" w:tentative="1">
      <w:start w:val="1"/>
      <w:numFmt w:val="bullet"/>
      <w:lvlText w:val=""/>
      <w:lvlJc w:val="left"/>
      <w:pPr>
        <w:ind w:left="2160" w:hanging="360"/>
      </w:pPr>
      <w:rPr>
        <w:rFonts w:ascii="Wingdings" w:hAnsi="Wingdings" w:hint="default"/>
      </w:rPr>
    </w:lvl>
    <w:lvl w:ilvl="3" w:tplc="F834AF26" w:tentative="1">
      <w:start w:val="1"/>
      <w:numFmt w:val="bullet"/>
      <w:lvlText w:val=""/>
      <w:lvlJc w:val="left"/>
      <w:pPr>
        <w:ind w:left="2880" w:hanging="360"/>
      </w:pPr>
      <w:rPr>
        <w:rFonts w:ascii="Symbol" w:hAnsi="Symbol" w:hint="default"/>
      </w:rPr>
    </w:lvl>
    <w:lvl w:ilvl="4" w:tplc="F26A52C2" w:tentative="1">
      <w:start w:val="1"/>
      <w:numFmt w:val="bullet"/>
      <w:lvlText w:val="o"/>
      <w:lvlJc w:val="left"/>
      <w:pPr>
        <w:ind w:left="3600" w:hanging="360"/>
      </w:pPr>
      <w:rPr>
        <w:rFonts w:ascii="Courier New" w:hAnsi="Courier New" w:cs="Courier New" w:hint="default"/>
      </w:rPr>
    </w:lvl>
    <w:lvl w:ilvl="5" w:tplc="39AA949E" w:tentative="1">
      <w:start w:val="1"/>
      <w:numFmt w:val="bullet"/>
      <w:lvlText w:val=""/>
      <w:lvlJc w:val="left"/>
      <w:pPr>
        <w:ind w:left="4320" w:hanging="360"/>
      </w:pPr>
      <w:rPr>
        <w:rFonts w:ascii="Wingdings" w:hAnsi="Wingdings" w:hint="default"/>
      </w:rPr>
    </w:lvl>
    <w:lvl w:ilvl="6" w:tplc="11AA1D52" w:tentative="1">
      <w:start w:val="1"/>
      <w:numFmt w:val="bullet"/>
      <w:lvlText w:val=""/>
      <w:lvlJc w:val="left"/>
      <w:pPr>
        <w:ind w:left="5040" w:hanging="360"/>
      </w:pPr>
      <w:rPr>
        <w:rFonts w:ascii="Symbol" w:hAnsi="Symbol" w:hint="default"/>
      </w:rPr>
    </w:lvl>
    <w:lvl w:ilvl="7" w:tplc="24B20430" w:tentative="1">
      <w:start w:val="1"/>
      <w:numFmt w:val="bullet"/>
      <w:lvlText w:val="o"/>
      <w:lvlJc w:val="left"/>
      <w:pPr>
        <w:ind w:left="5760" w:hanging="360"/>
      </w:pPr>
      <w:rPr>
        <w:rFonts w:ascii="Courier New" w:hAnsi="Courier New" w:cs="Courier New" w:hint="default"/>
      </w:rPr>
    </w:lvl>
    <w:lvl w:ilvl="8" w:tplc="27C2AE22" w:tentative="1">
      <w:start w:val="1"/>
      <w:numFmt w:val="bullet"/>
      <w:lvlText w:val=""/>
      <w:lvlJc w:val="left"/>
      <w:pPr>
        <w:ind w:left="6480" w:hanging="360"/>
      </w:pPr>
      <w:rPr>
        <w:rFonts w:ascii="Wingdings" w:hAnsi="Wingdings" w:hint="default"/>
      </w:rPr>
    </w:lvl>
  </w:abstractNum>
  <w:abstractNum w:abstractNumId="11" w15:restartNumberingAfterBreak="0">
    <w:nsid w:val="22943098"/>
    <w:multiLevelType w:val="hybridMultilevel"/>
    <w:tmpl w:val="9BE08CFA"/>
    <w:lvl w:ilvl="0" w:tplc="D9367C36">
      <w:numFmt w:val="bullet"/>
      <w:lvlText w:val=""/>
      <w:lvlJc w:val="left"/>
      <w:pPr>
        <w:ind w:left="720" w:hanging="360"/>
      </w:pPr>
      <w:rPr>
        <w:rFonts w:ascii="Symbol" w:eastAsia="Times New Roman" w:hAnsi="Symbol" w:cs="Times New Roman" w:hint="default"/>
      </w:rPr>
    </w:lvl>
    <w:lvl w:ilvl="1" w:tplc="BA94750C" w:tentative="1">
      <w:start w:val="1"/>
      <w:numFmt w:val="bullet"/>
      <w:lvlText w:val="o"/>
      <w:lvlJc w:val="left"/>
      <w:pPr>
        <w:ind w:left="1440" w:hanging="360"/>
      </w:pPr>
      <w:rPr>
        <w:rFonts w:ascii="Courier New" w:hAnsi="Courier New" w:cs="Courier New" w:hint="default"/>
      </w:rPr>
    </w:lvl>
    <w:lvl w:ilvl="2" w:tplc="C5945680" w:tentative="1">
      <w:start w:val="1"/>
      <w:numFmt w:val="bullet"/>
      <w:lvlText w:val=""/>
      <w:lvlJc w:val="left"/>
      <w:pPr>
        <w:ind w:left="2160" w:hanging="360"/>
      </w:pPr>
      <w:rPr>
        <w:rFonts w:ascii="Wingdings" w:hAnsi="Wingdings" w:hint="default"/>
      </w:rPr>
    </w:lvl>
    <w:lvl w:ilvl="3" w:tplc="F48AF22E" w:tentative="1">
      <w:start w:val="1"/>
      <w:numFmt w:val="bullet"/>
      <w:lvlText w:val=""/>
      <w:lvlJc w:val="left"/>
      <w:pPr>
        <w:ind w:left="2880" w:hanging="360"/>
      </w:pPr>
      <w:rPr>
        <w:rFonts w:ascii="Symbol" w:hAnsi="Symbol" w:hint="default"/>
      </w:rPr>
    </w:lvl>
    <w:lvl w:ilvl="4" w:tplc="772A04BE" w:tentative="1">
      <w:start w:val="1"/>
      <w:numFmt w:val="bullet"/>
      <w:lvlText w:val="o"/>
      <w:lvlJc w:val="left"/>
      <w:pPr>
        <w:ind w:left="3600" w:hanging="360"/>
      </w:pPr>
      <w:rPr>
        <w:rFonts w:ascii="Courier New" w:hAnsi="Courier New" w:cs="Courier New" w:hint="default"/>
      </w:rPr>
    </w:lvl>
    <w:lvl w:ilvl="5" w:tplc="507E6114" w:tentative="1">
      <w:start w:val="1"/>
      <w:numFmt w:val="bullet"/>
      <w:lvlText w:val=""/>
      <w:lvlJc w:val="left"/>
      <w:pPr>
        <w:ind w:left="4320" w:hanging="360"/>
      </w:pPr>
      <w:rPr>
        <w:rFonts w:ascii="Wingdings" w:hAnsi="Wingdings" w:hint="default"/>
      </w:rPr>
    </w:lvl>
    <w:lvl w:ilvl="6" w:tplc="A01A968A" w:tentative="1">
      <w:start w:val="1"/>
      <w:numFmt w:val="bullet"/>
      <w:lvlText w:val=""/>
      <w:lvlJc w:val="left"/>
      <w:pPr>
        <w:ind w:left="5040" w:hanging="360"/>
      </w:pPr>
      <w:rPr>
        <w:rFonts w:ascii="Symbol" w:hAnsi="Symbol" w:hint="default"/>
      </w:rPr>
    </w:lvl>
    <w:lvl w:ilvl="7" w:tplc="B5CCE48A" w:tentative="1">
      <w:start w:val="1"/>
      <w:numFmt w:val="bullet"/>
      <w:lvlText w:val="o"/>
      <w:lvlJc w:val="left"/>
      <w:pPr>
        <w:ind w:left="5760" w:hanging="360"/>
      </w:pPr>
      <w:rPr>
        <w:rFonts w:ascii="Courier New" w:hAnsi="Courier New" w:cs="Courier New" w:hint="default"/>
      </w:rPr>
    </w:lvl>
    <w:lvl w:ilvl="8" w:tplc="30188458" w:tentative="1">
      <w:start w:val="1"/>
      <w:numFmt w:val="bullet"/>
      <w:lvlText w:val=""/>
      <w:lvlJc w:val="left"/>
      <w:pPr>
        <w:ind w:left="6480" w:hanging="360"/>
      </w:pPr>
      <w:rPr>
        <w:rFonts w:ascii="Wingdings" w:hAnsi="Wingdings" w:hint="default"/>
      </w:rPr>
    </w:lvl>
  </w:abstractNum>
  <w:abstractNum w:abstractNumId="12" w15:restartNumberingAfterBreak="0">
    <w:nsid w:val="23C5010F"/>
    <w:multiLevelType w:val="hybridMultilevel"/>
    <w:tmpl w:val="319EF454"/>
    <w:lvl w:ilvl="0" w:tplc="05BE9684">
      <w:start w:val="1"/>
      <w:numFmt w:val="decimal"/>
      <w:lvlText w:val="%1."/>
      <w:lvlJc w:val="left"/>
      <w:pPr>
        <w:ind w:left="1065" w:hanging="705"/>
      </w:pPr>
      <w:rPr>
        <w:rFonts w:hint="default"/>
      </w:rPr>
    </w:lvl>
    <w:lvl w:ilvl="1" w:tplc="BE903CE6" w:tentative="1">
      <w:start w:val="1"/>
      <w:numFmt w:val="lowerLetter"/>
      <w:lvlText w:val="%2."/>
      <w:lvlJc w:val="left"/>
      <w:pPr>
        <w:ind w:left="1440" w:hanging="360"/>
      </w:pPr>
    </w:lvl>
    <w:lvl w:ilvl="2" w:tplc="9F2E2870" w:tentative="1">
      <w:start w:val="1"/>
      <w:numFmt w:val="lowerRoman"/>
      <w:lvlText w:val="%3."/>
      <w:lvlJc w:val="right"/>
      <w:pPr>
        <w:ind w:left="2160" w:hanging="180"/>
      </w:pPr>
    </w:lvl>
    <w:lvl w:ilvl="3" w:tplc="AB80E004" w:tentative="1">
      <w:start w:val="1"/>
      <w:numFmt w:val="decimal"/>
      <w:lvlText w:val="%4."/>
      <w:lvlJc w:val="left"/>
      <w:pPr>
        <w:ind w:left="2880" w:hanging="360"/>
      </w:pPr>
    </w:lvl>
    <w:lvl w:ilvl="4" w:tplc="95BAA15E" w:tentative="1">
      <w:start w:val="1"/>
      <w:numFmt w:val="lowerLetter"/>
      <w:lvlText w:val="%5."/>
      <w:lvlJc w:val="left"/>
      <w:pPr>
        <w:ind w:left="3600" w:hanging="360"/>
      </w:pPr>
    </w:lvl>
    <w:lvl w:ilvl="5" w:tplc="FAD2D336" w:tentative="1">
      <w:start w:val="1"/>
      <w:numFmt w:val="lowerRoman"/>
      <w:lvlText w:val="%6."/>
      <w:lvlJc w:val="right"/>
      <w:pPr>
        <w:ind w:left="4320" w:hanging="180"/>
      </w:pPr>
    </w:lvl>
    <w:lvl w:ilvl="6" w:tplc="62C237D6" w:tentative="1">
      <w:start w:val="1"/>
      <w:numFmt w:val="decimal"/>
      <w:lvlText w:val="%7."/>
      <w:lvlJc w:val="left"/>
      <w:pPr>
        <w:ind w:left="5040" w:hanging="360"/>
      </w:pPr>
    </w:lvl>
    <w:lvl w:ilvl="7" w:tplc="8048BF12" w:tentative="1">
      <w:start w:val="1"/>
      <w:numFmt w:val="lowerLetter"/>
      <w:lvlText w:val="%8."/>
      <w:lvlJc w:val="left"/>
      <w:pPr>
        <w:ind w:left="5760" w:hanging="360"/>
      </w:pPr>
    </w:lvl>
    <w:lvl w:ilvl="8" w:tplc="BC9C3E62" w:tentative="1">
      <w:start w:val="1"/>
      <w:numFmt w:val="lowerRoman"/>
      <w:lvlText w:val="%9."/>
      <w:lvlJc w:val="right"/>
      <w:pPr>
        <w:ind w:left="6480" w:hanging="180"/>
      </w:pPr>
    </w:lvl>
  </w:abstractNum>
  <w:abstractNum w:abstractNumId="13" w15:restartNumberingAfterBreak="0">
    <w:nsid w:val="24B323CD"/>
    <w:multiLevelType w:val="hybridMultilevel"/>
    <w:tmpl w:val="3474CA02"/>
    <w:lvl w:ilvl="0" w:tplc="9B0C912A">
      <w:start w:val="1"/>
      <w:numFmt w:val="bullet"/>
      <w:lvlText w:val=""/>
      <w:lvlJc w:val="left"/>
      <w:pPr>
        <w:ind w:left="720" w:hanging="360"/>
      </w:pPr>
      <w:rPr>
        <w:rFonts w:ascii="Wingdings" w:hAnsi="Wingdings" w:hint="default"/>
      </w:rPr>
    </w:lvl>
    <w:lvl w:ilvl="1" w:tplc="8D0A4284" w:tentative="1">
      <w:start w:val="1"/>
      <w:numFmt w:val="bullet"/>
      <w:lvlText w:val="o"/>
      <w:lvlJc w:val="left"/>
      <w:pPr>
        <w:ind w:left="1440" w:hanging="360"/>
      </w:pPr>
      <w:rPr>
        <w:rFonts w:ascii="Courier New" w:hAnsi="Courier New" w:cs="Courier New" w:hint="default"/>
      </w:rPr>
    </w:lvl>
    <w:lvl w:ilvl="2" w:tplc="3C667B3A" w:tentative="1">
      <w:start w:val="1"/>
      <w:numFmt w:val="bullet"/>
      <w:lvlText w:val=""/>
      <w:lvlJc w:val="left"/>
      <w:pPr>
        <w:ind w:left="2160" w:hanging="360"/>
      </w:pPr>
      <w:rPr>
        <w:rFonts w:ascii="Wingdings" w:hAnsi="Wingdings" w:hint="default"/>
      </w:rPr>
    </w:lvl>
    <w:lvl w:ilvl="3" w:tplc="D194A56C" w:tentative="1">
      <w:start w:val="1"/>
      <w:numFmt w:val="bullet"/>
      <w:lvlText w:val=""/>
      <w:lvlJc w:val="left"/>
      <w:pPr>
        <w:ind w:left="2880" w:hanging="360"/>
      </w:pPr>
      <w:rPr>
        <w:rFonts w:ascii="Symbol" w:hAnsi="Symbol" w:hint="default"/>
      </w:rPr>
    </w:lvl>
    <w:lvl w:ilvl="4" w:tplc="B5A2BC48" w:tentative="1">
      <w:start w:val="1"/>
      <w:numFmt w:val="bullet"/>
      <w:lvlText w:val="o"/>
      <w:lvlJc w:val="left"/>
      <w:pPr>
        <w:ind w:left="3600" w:hanging="360"/>
      </w:pPr>
      <w:rPr>
        <w:rFonts w:ascii="Courier New" w:hAnsi="Courier New" w:cs="Courier New" w:hint="default"/>
      </w:rPr>
    </w:lvl>
    <w:lvl w:ilvl="5" w:tplc="8BF00932" w:tentative="1">
      <w:start w:val="1"/>
      <w:numFmt w:val="bullet"/>
      <w:lvlText w:val=""/>
      <w:lvlJc w:val="left"/>
      <w:pPr>
        <w:ind w:left="4320" w:hanging="360"/>
      </w:pPr>
      <w:rPr>
        <w:rFonts w:ascii="Wingdings" w:hAnsi="Wingdings" w:hint="default"/>
      </w:rPr>
    </w:lvl>
    <w:lvl w:ilvl="6" w:tplc="1AA45E42" w:tentative="1">
      <w:start w:val="1"/>
      <w:numFmt w:val="bullet"/>
      <w:lvlText w:val=""/>
      <w:lvlJc w:val="left"/>
      <w:pPr>
        <w:ind w:left="5040" w:hanging="360"/>
      </w:pPr>
      <w:rPr>
        <w:rFonts w:ascii="Symbol" w:hAnsi="Symbol" w:hint="default"/>
      </w:rPr>
    </w:lvl>
    <w:lvl w:ilvl="7" w:tplc="70A2846E" w:tentative="1">
      <w:start w:val="1"/>
      <w:numFmt w:val="bullet"/>
      <w:lvlText w:val="o"/>
      <w:lvlJc w:val="left"/>
      <w:pPr>
        <w:ind w:left="5760" w:hanging="360"/>
      </w:pPr>
      <w:rPr>
        <w:rFonts w:ascii="Courier New" w:hAnsi="Courier New" w:cs="Courier New" w:hint="default"/>
      </w:rPr>
    </w:lvl>
    <w:lvl w:ilvl="8" w:tplc="D2DE2570" w:tentative="1">
      <w:start w:val="1"/>
      <w:numFmt w:val="bullet"/>
      <w:lvlText w:val=""/>
      <w:lvlJc w:val="left"/>
      <w:pPr>
        <w:ind w:left="6480" w:hanging="360"/>
      </w:pPr>
      <w:rPr>
        <w:rFonts w:ascii="Wingdings" w:hAnsi="Wingdings" w:hint="default"/>
      </w:rPr>
    </w:lvl>
  </w:abstractNum>
  <w:abstractNum w:abstractNumId="14" w15:restartNumberingAfterBreak="0">
    <w:nsid w:val="270A6B27"/>
    <w:multiLevelType w:val="hybridMultilevel"/>
    <w:tmpl w:val="5190859A"/>
    <w:lvl w:ilvl="0" w:tplc="3D5AEEA6">
      <w:start w:val="1"/>
      <w:numFmt w:val="decimal"/>
      <w:lvlText w:val="(%1)"/>
      <w:lvlJc w:val="left"/>
      <w:pPr>
        <w:ind w:left="360" w:hanging="360"/>
      </w:pPr>
      <w:rPr>
        <w:rFonts w:hint="default"/>
        <w:b/>
        <w:i/>
      </w:rPr>
    </w:lvl>
    <w:lvl w:ilvl="1" w:tplc="EB80385A" w:tentative="1">
      <w:start w:val="1"/>
      <w:numFmt w:val="lowerLetter"/>
      <w:lvlText w:val="%2."/>
      <w:lvlJc w:val="left"/>
      <w:pPr>
        <w:ind w:left="1080" w:hanging="360"/>
      </w:pPr>
    </w:lvl>
    <w:lvl w:ilvl="2" w:tplc="64B028B6" w:tentative="1">
      <w:start w:val="1"/>
      <w:numFmt w:val="lowerRoman"/>
      <w:lvlText w:val="%3."/>
      <w:lvlJc w:val="right"/>
      <w:pPr>
        <w:ind w:left="1800" w:hanging="180"/>
      </w:pPr>
    </w:lvl>
    <w:lvl w:ilvl="3" w:tplc="49548B0E" w:tentative="1">
      <w:start w:val="1"/>
      <w:numFmt w:val="decimal"/>
      <w:lvlText w:val="%4."/>
      <w:lvlJc w:val="left"/>
      <w:pPr>
        <w:ind w:left="2520" w:hanging="360"/>
      </w:pPr>
    </w:lvl>
    <w:lvl w:ilvl="4" w:tplc="1478B9E8" w:tentative="1">
      <w:start w:val="1"/>
      <w:numFmt w:val="lowerLetter"/>
      <w:lvlText w:val="%5."/>
      <w:lvlJc w:val="left"/>
      <w:pPr>
        <w:ind w:left="3240" w:hanging="360"/>
      </w:pPr>
    </w:lvl>
    <w:lvl w:ilvl="5" w:tplc="A454CF3C" w:tentative="1">
      <w:start w:val="1"/>
      <w:numFmt w:val="lowerRoman"/>
      <w:lvlText w:val="%6."/>
      <w:lvlJc w:val="right"/>
      <w:pPr>
        <w:ind w:left="3960" w:hanging="180"/>
      </w:pPr>
    </w:lvl>
    <w:lvl w:ilvl="6" w:tplc="AFD06630" w:tentative="1">
      <w:start w:val="1"/>
      <w:numFmt w:val="decimal"/>
      <w:lvlText w:val="%7."/>
      <w:lvlJc w:val="left"/>
      <w:pPr>
        <w:ind w:left="4680" w:hanging="360"/>
      </w:pPr>
    </w:lvl>
    <w:lvl w:ilvl="7" w:tplc="DCB24040" w:tentative="1">
      <w:start w:val="1"/>
      <w:numFmt w:val="lowerLetter"/>
      <w:lvlText w:val="%8."/>
      <w:lvlJc w:val="left"/>
      <w:pPr>
        <w:ind w:left="5400" w:hanging="360"/>
      </w:pPr>
    </w:lvl>
    <w:lvl w:ilvl="8" w:tplc="484036F0" w:tentative="1">
      <w:start w:val="1"/>
      <w:numFmt w:val="lowerRoman"/>
      <w:lvlText w:val="%9."/>
      <w:lvlJc w:val="right"/>
      <w:pPr>
        <w:ind w:left="6120" w:hanging="180"/>
      </w:pPr>
    </w:lvl>
  </w:abstractNum>
  <w:abstractNum w:abstractNumId="15" w15:restartNumberingAfterBreak="0">
    <w:nsid w:val="2C296826"/>
    <w:multiLevelType w:val="hybridMultilevel"/>
    <w:tmpl w:val="5E488BA8"/>
    <w:lvl w:ilvl="0" w:tplc="9250B50A">
      <w:start w:val="1"/>
      <w:numFmt w:val="bullet"/>
      <w:lvlText w:val=""/>
      <w:lvlJc w:val="left"/>
      <w:pPr>
        <w:ind w:left="765" w:hanging="360"/>
      </w:pPr>
      <w:rPr>
        <w:rFonts w:ascii="Wingdings" w:hAnsi="Wingdings" w:hint="default"/>
      </w:rPr>
    </w:lvl>
    <w:lvl w:ilvl="1" w:tplc="EB022AB6" w:tentative="1">
      <w:start w:val="1"/>
      <w:numFmt w:val="bullet"/>
      <w:lvlText w:val="o"/>
      <w:lvlJc w:val="left"/>
      <w:pPr>
        <w:ind w:left="1485" w:hanging="360"/>
      </w:pPr>
      <w:rPr>
        <w:rFonts w:ascii="Courier New" w:hAnsi="Courier New" w:cs="Courier New" w:hint="default"/>
      </w:rPr>
    </w:lvl>
    <w:lvl w:ilvl="2" w:tplc="F698EDCA" w:tentative="1">
      <w:start w:val="1"/>
      <w:numFmt w:val="bullet"/>
      <w:lvlText w:val=""/>
      <w:lvlJc w:val="left"/>
      <w:pPr>
        <w:ind w:left="2205" w:hanging="360"/>
      </w:pPr>
      <w:rPr>
        <w:rFonts w:ascii="Wingdings" w:hAnsi="Wingdings" w:hint="default"/>
      </w:rPr>
    </w:lvl>
    <w:lvl w:ilvl="3" w:tplc="E3F0F04C" w:tentative="1">
      <w:start w:val="1"/>
      <w:numFmt w:val="bullet"/>
      <w:lvlText w:val=""/>
      <w:lvlJc w:val="left"/>
      <w:pPr>
        <w:ind w:left="2925" w:hanging="360"/>
      </w:pPr>
      <w:rPr>
        <w:rFonts w:ascii="Symbol" w:hAnsi="Symbol" w:hint="default"/>
      </w:rPr>
    </w:lvl>
    <w:lvl w:ilvl="4" w:tplc="3F282BCA" w:tentative="1">
      <w:start w:val="1"/>
      <w:numFmt w:val="bullet"/>
      <w:lvlText w:val="o"/>
      <w:lvlJc w:val="left"/>
      <w:pPr>
        <w:ind w:left="3645" w:hanging="360"/>
      </w:pPr>
      <w:rPr>
        <w:rFonts w:ascii="Courier New" w:hAnsi="Courier New" w:cs="Courier New" w:hint="default"/>
      </w:rPr>
    </w:lvl>
    <w:lvl w:ilvl="5" w:tplc="2F5C3EA8" w:tentative="1">
      <w:start w:val="1"/>
      <w:numFmt w:val="bullet"/>
      <w:lvlText w:val=""/>
      <w:lvlJc w:val="left"/>
      <w:pPr>
        <w:ind w:left="4365" w:hanging="360"/>
      </w:pPr>
      <w:rPr>
        <w:rFonts w:ascii="Wingdings" w:hAnsi="Wingdings" w:hint="default"/>
      </w:rPr>
    </w:lvl>
    <w:lvl w:ilvl="6" w:tplc="2D124FFC" w:tentative="1">
      <w:start w:val="1"/>
      <w:numFmt w:val="bullet"/>
      <w:lvlText w:val=""/>
      <w:lvlJc w:val="left"/>
      <w:pPr>
        <w:ind w:left="5085" w:hanging="360"/>
      </w:pPr>
      <w:rPr>
        <w:rFonts w:ascii="Symbol" w:hAnsi="Symbol" w:hint="default"/>
      </w:rPr>
    </w:lvl>
    <w:lvl w:ilvl="7" w:tplc="F2728B12" w:tentative="1">
      <w:start w:val="1"/>
      <w:numFmt w:val="bullet"/>
      <w:lvlText w:val="o"/>
      <w:lvlJc w:val="left"/>
      <w:pPr>
        <w:ind w:left="5805" w:hanging="360"/>
      </w:pPr>
      <w:rPr>
        <w:rFonts w:ascii="Courier New" w:hAnsi="Courier New" w:cs="Courier New" w:hint="default"/>
      </w:rPr>
    </w:lvl>
    <w:lvl w:ilvl="8" w:tplc="C92629E4" w:tentative="1">
      <w:start w:val="1"/>
      <w:numFmt w:val="bullet"/>
      <w:lvlText w:val=""/>
      <w:lvlJc w:val="left"/>
      <w:pPr>
        <w:ind w:left="6525" w:hanging="360"/>
      </w:pPr>
      <w:rPr>
        <w:rFonts w:ascii="Wingdings" w:hAnsi="Wingdings" w:hint="default"/>
      </w:rPr>
    </w:lvl>
  </w:abstractNum>
  <w:abstractNum w:abstractNumId="16" w15:restartNumberingAfterBreak="0">
    <w:nsid w:val="2EE66EAD"/>
    <w:multiLevelType w:val="hybridMultilevel"/>
    <w:tmpl w:val="4D3EA37E"/>
    <w:lvl w:ilvl="0" w:tplc="462A4DB2">
      <w:numFmt w:val="bullet"/>
      <w:lvlText w:val=""/>
      <w:lvlJc w:val="left"/>
      <w:pPr>
        <w:ind w:left="720" w:hanging="360"/>
      </w:pPr>
      <w:rPr>
        <w:rFonts w:ascii="Symbol" w:eastAsia="Times New Roman" w:hAnsi="Symbol" w:cs="Times New Roman" w:hint="default"/>
      </w:rPr>
    </w:lvl>
    <w:lvl w:ilvl="1" w:tplc="2D4AE052" w:tentative="1">
      <w:start w:val="1"/>
      <w:numFmt w:val="bullet"/>
      <w:lvlText w:val="o"/>
      <w:lvlJc w:val="left"/>
      <w:pPr>
        <w:ind w:left="1440" w:hanging="360"/>
      </w:pPr>
      <w:rPr>
        <w:rFonts w:ascii="Courier New" w:hAnsi="Courier New" w:cs="Courier New" w:hint="default"/>
      </w:rPr>
    </w:lvl>
    <w:lvl w:ilvl="2" w:tplc="2FA08B1E" w:tentative="1">
      <w:start w:val="1"/>
      <w:numFmt w:val="bullet"/>
      <w:lvlText w:val=""/>
      <w:lvlJc w:val="left"/>
      <w:pPr>
        <w:ind w:left="2160" w:hanging="360"/>
      </w:pPr>
      <w:rPr>
        <w:rFonts w:ascii="Wingdings" w:hAnsi="Wingdings" w:hint="default"/>
      </w:rPr>
    </w:lvl>
    <w:lvl w:ilvl="3" w:tplc="6C985E34" w:tentative="1">
      <w:start w:val="1"/>
      <w:numFmt w:val="bullet"/>
      <w:lvlText w:val=""/>
      <w:lvlJc w:val="left"/>
      <w:pPr>
        <w:ind w:left="2880" w:hanging="360"/>
      </w:pPr>
      <w:rPr>
        <w:rFonts w:ascii="Symbol" w:hAnsi="Symbol" w:hint="default"/>
      </w:rPr>
    </w:lvl>
    <w:lvl w:ilvl="4" w:tplc="7764B0F6" w:tentative="1">
      <w:start w:val="1"/>
      <w:numFmt w:val="bullet"/>
      <w:lvlText w:val="o"/>
      <w:lvlJc w:val="left"/>
      <w:pPr>
        <w:ind w:left="3600" w:hanging="360"/>
      </w:pPr>
      <w:rPr>
        <w:rFonts w:ascii="Courier New" w:hAnsi="Courier New" w:cs="Courier New" w:hint="default"/>
      </w:rPr>
    </w:lvl>
    <w:lvl w:ilvl="5" w:tplc="50400DD8" w:tentative="1">
      <w:start w:val="1"/>
      <w:numFmt w:val="bullet"/>
      <w:lvlText w:val=""/>
      <w:lvlJc w:val="left"/>
      <w:pPr>
        <w:ind w:left="4320" w:hanging="360"/>
      </w:pPr>
      <w:rPr>
        <w:rFonts w:ascii="Wingdings" w:hAnsi="Wingdings" w:hint="default"/>
      </w:rPr>
    </w:lvl>
    <w:lvl w:ilvl="6" w:tplc="65BC5206" w:tentative="1">
      <w:start w:val="1"/>
      <w:numFmt w:val="bullet"/>
      <w:lvlText w:val=""/>
      <w:lvlJc w:val="left"/>
      <w:pPr>
        <w:ind w:left="5040" w:hanging="360"/>
      </w:pPr>
      <w:rPr>
        <w:rFonts w:ascii="Symbol" w:hAnsi="Symbol" w:hint="default"/>
      </w:rPr>
    </w:lvl>
    <w:lvl w:ilvl="7" w:tplc="FF40CE24" w:tentative="1">
      <w:start w:val="1"/>
      <w:numFmt w:val="bullet"/>
      <w:lvlText w:val="o"/>
      <w:lvlJc w:val="left"/>
      <w:pPr>
        <w:ind w:left="5760" w:hanging="360"/>
      </w:pPr>
      <w:rPr>
        <w:rFonts w:ascii="Courier New" w:hAnsi="Courier New" w:cs="Courier New" w:hint="default"/>
      </w:rPr>
    </w:lvl>
    <w:lvl w:ilvl="8" w:tplc="EBAE3124" w:tentative="1">
      <w:start w:val="1"/>
      <w:numFmt w:val="bullet"/>
      <w:lvlText w:val=""/>
      <w:lvlJc w:val="left"/>
      <w:pPr>
        <w:ind w:left="6480" w:hanging="360"/>
      </w:pPr>
      <w:rPr>
        <w:rFonts w:ascii="Wingdings" w:hAnsi="Wingdings" w:hint="default"/>
      </w:rPr>
    </w:lvl>
  </w:abstractNum>
  <w:abstractNum w:abstractNumId="17" w15:restartNumberingAfterBreak="0">
    <w:nsid w:val="2EEF558C"/>
    <w:multiLevelType w:val="hybridMultilevel"/>
    <w:tmpl w:val="484A9E9A"/>
    <w:lvl w:ilvl="0" w:tplc="698EC6C6">
      <w:start w:val="1"/>
      <w:numFmt w:val="bullet"/>
      <w:lvlText w:val=""/>
      <w:lvlJc w:val="left"/>
      <w:pPr>
        <w:ind w:left="6032" w:hanging="360"/>
      </w:pPr>
      <w:rPr>
        <w:rFonts w:ascii="Wingdings" w:hAnsi="Wingdings" w:hint="default"/>
      </w:rPr>
    </w:lvl>
    <w:lvl w:ilvl="1" w:tplc="48EC1D56" w:tentative="1">
      <w:start w:val="1"/>
      <w:numFmt w:val="bullet"/>
      <w:lvlText w:val="o"/>
      <w:lvlJc w:val="left"/>
      <w:pPr>
        <w:ind w:left="6752" w:hanging="360"/>
      </w:pPr>
      <w:rPr>
        <w:rFonts w:ascii="Courier New" w:hAnsi="Courier New" w:cs="Courier New" w:hint="default"/>
      </w:rPr>
    </w:lvl>
    <w:lvl w:ilvl="2" w:tplc="DB561474" w:tentative="1">
      <w:start w:val="1"/>
      <w:numFmt w:val="bullet"/>
      <w:lvlText w:val=""/>
      <w:lvlJc w:val="left"/>
      <w:pPr>
        <w:ind w:left="7472" w:hanging="360"/>
      </w:pPr>
      <w:rPr>
        <w:rFonts w:ascii="Wingdings" w:hAnsi="Wingdings" w:hint="default"/>
      </w:rPr>
    </w:lvl>
    <w:lvl w:ilvl="3" w:tplc="E94804E4" w:tentative="1">
      <w:start w:val="1"/>
      <w:numFmt w:val="bullet"/>
      <w:lvlText w:val=""/>
      <w:lvlJc w:val="left"/>
      <w:pPr>
        <w:ind w:left="8192" w:hanging="360"/>
      </w:pPr>
      <w:rPr>
        <w:rFonts w:ascii="Symbol" w:hAnsi="Symbol" w:hint="default"/>
      </w:rPr>
    </w:lvl>
    <w:lvl w:ilvl="4" w:tplc="FD3A2A22" w:tentative="1">
      <w:start w:val="1"/>
      <w:numFmt w:val="bullet"/>
      <w:lvlText w:val="o"/>
      <w:lvlJc w:val="left"/>
      <w:pPr>
        <w:ind w:left="8912" w:hanging="360"/>
      </w:pPr>
      <w:rPr>
        <w:rFonts w:ascii="Courier New" w:hAnsi="Courier New" w:cs="Courier New" w:hint="default"/>
      </w:rPr>
    </w:lvl>
    <w:lvl w:ilvl="5" w:tplc="AF8ADA64" w:tentative="1">
      <w:start w:val="1"/>
      <w:numFmt w:val="bullet"/>
      <w:lvlText w:val=""/>
      <w:lvlJc w:val="left"/>
      <w:pPr>
        <w:ind w:left="9632" w:hanging="360"/>
      </w:pPr>
      <w:rPr>
        <w:rFonts w:ascii="Wingdings" w:hAnsi="Wingdings" w:hint="default"/>
      </w:rPr>
    </w:lvl>
    <w:lvl w:ilvl="6" w:tplc="CF964314" w:tentative="1">
      <w:start w:val="1"/>
      <w:numFmt w:val="bullet"/>
      <w:lvlText w:val=""/>
      <w:lvlJc w:val="left"/>
      <w:pPr>
        <w:ind w:left="10352" w:hanging="360"/>
      </w:pPr>
      <w:rPr>
        <w:rFonts w:ascii="Symbol" w:hAnsi="Symbol" w:hint="default"/>
      </w:rPr>
    </w:lvl>
    <w:lvl w:ilvl="7" w:tplc="E9725C3C" w:tentative="1">
      <w:start w:val="1"/>
      <w:numFmt w:val="bullet"/>
      <w:lvlText w:val="o"/>
      <w:lvlJc w:val="left"/>
      <w:pPr>
        <w:ind w:left="11072" w:hanging="360"/>
      </w:pPr>
      <w:rPr>
        <w:rFonts w:ascii="Courier New" w:hAnsi="Courier New" w:cs="Courier New" w:hint="default"/>
      </w:rPr>
    </w:lvl>
    <w:lvl w:ilvl="8" w:tplc="04207C40" w:tentative="1">
      <w:start w:val="1"/>
      <w:numFmt w:val="bullet"/>
      <w:lvlText w:val=""/>
      <w:lvlJc w:val="left"/>
      <w:pPr>
        <w:ind w:left="11792" w:hanging="360"/>
      </w:pPr>
      <w:rPr>
        <w:rFonts w:ascii="Wingdings" w:hAnsi="Wingdings" w:hint="default"/>
      </w:rPr>
    </w:lvl>
  </w:abstractNum>
  <w:abstractNum w:abstractNumId="18" w15:restartNumberingAfterBreak="0">
    <w:nsid w:val="302121F1"/>
    <w:multiLevelType w:val="hybridMultilevel"/>
    <w:tmpl w:val="3B42A316"/>
    <w:lvl w:ilvl="0" w:tplc="959ACC08">
      <w:start w:val="1"/>
      <w:numFmt w:val="bullet"/>
      <w:pStyle w:val="MainBullet"/>
      <w:lvlText w:val=""/>
      <w:lvlJc w:val="left"/>
      <w:pPr>
        <w:tabs>
          <w:tab w:val="num" w:pos="144"/>
        </w:tabs>
        <w:ind w:left="144" w:hanging="144"/>
      </w:pPr>
      <w:rPr>
        <w:rFonts w:ascii="Symbol" w:hAnsi="Symbol" w:hint="default"/>
      </w:rPr>
    </w:lvl>
    <w:lvl w:ilvl="1" w:tplc="E98EB03A" w:tentative="1">
      <w:start w:val="1"/>
      <w:numFmt w:val="bullet"/>
      <w:lvlText w:val="o"/>
      <w:lvlJc w:val="left"/>
      <w:pPr>
        <w:ind w:left="1080" w:hanging="360"/>
      </w:pPr>
      <w:rPr>
        <w:rFonts w:ascii="Courier" w:hAnsi="Courier" w:hint="default"/>
      </w:rPr>
    </w:lvl>
    <w:lvl w:ilvl="2" w:tplc="49CA47A4" w:tentative="1">
      <w:start w:val="1"/>
      <w:numFmt w:val="bullet"/>
      <w:lvlText w:val=""/>
      <w:lvlJc w:val="left"/>
      <w:pPr>
        <w:ind w:left="1800" w:hanging="360"/>
      </w:pPr>
      <w:rPr>
        <w:rFonts w:ascii="Wingdings" w:hAnsi="Wingdings" w:hint="default"/>
      </w:rPr>
    </w:lvl>
    <w:lvl w:ilvl="3" w:tplc="EF923CD4" w:tentative="1">
      <w:start w:val="1"/>
      <w:numFmt w:val="bullet"/>
      <w:lvlText w:val=""/>
      <w:lvlJc w:val="left"/>
      <w:pPr>
        <w:ind w:left="2520" w:hanging="360"/>
      </w:pPr>
      <w:rPr>
        <w:rFonts w:ascii="Symbol" w:hAnsi="Symbol" w:hint="default"/>
      </w:rPr>
    </w:lvl>
    <w:lvl w:ilvl="4" w:tplc="EF400BD8" w:tentative="1">
      <w:start w:val="1"/>
      <w:numFmt w:val="bullet"/>
      <w:lvlText w:val="o"/>
      <w:lvlJc w:val="left"/>
      <w:pPr>
        <w:ind w:left="3240" w:hanging="360"/>
      </w:pPr>
      <w:rPr>
        <w:rFonts w:ascii="Courier" w:hAnsi="Courier" w:hint="default"/>
      </w:rPr>
    </w:lvl>
    <w:lvl w:ilvl="5" w:tplc="A7447782" w:tentative="1">
      <w:start w:val="1"/>
      <w:numFmt w:val="bullet"/>
      <w:lvlText w:val=""/>
      <w:lvlJc w:val="left"/>
      <w:pPr>
        <w:ind w:left="3960" w:hanging="360"/>
      </w:pPr>
      <w:rPr>
        <w:rFonts w:ascii="Wingdings" w:hAnsi="Wingdings" w:hint="default"/>
      </w:rPr>
    </w:lvl>
    <w:lvl w:ilvl="6" w:tplc="4002DD8C" w:tentative="1">
      <w:start w:val="1"/>
      <w:numFmt w:val="bullet"/>
      <w:lvlText w:val=""/>
      <w:lvlJc w:val="left"/>
      <w:pPr>
        <w:ind w:left="4680" w:hanging="360"/>
      </w:pPr>
      <w:rPr>
        <w:rFonts w:ascii="Symbol" w:hAnsi="Symbol" w:hint="default"/>
      </w:rPr>
    </w:lvl>
    <w:lvl w:ilvl="7" w:tplc="F6B05616" w:tentative="1">
      <w:start w:val="1"/>
      <w:numFmt w:val="bullet"/>
      <w:lvlText w:val="o"/>
      <w:lvlJc w:val="left"/>
      <w:pPr>
        <w:ind w:left="5400" w:hanging="360"/>
      </w:pPr>
      <w:rPr>
        <w:rFonts w:ascii="Courier" w:hAnsi="Courier" w:hint="default"/>
      </w:rPr>
    </w:lvl>
    <w:lvl w:ilvl="8" w:tplc="DE2E42DA" w:tentative="1">
      <w:start w:val="1"/>
      <w:numFmt w:val="bullet"/>
      <w:lvlText w:val=""/>
      <w:lvlJc w:val="left"/>
      <w:pPr>
        <w:ind w:left="6120" w:hanging="360"/>
      </w:pPr>
      <w:rPr>
        <w:rFonts w:ascii="Wingdings" w:hAnsi="Wingdings" w:hint="default"/>
      </w:rPr>
    </w:lvl>
  </w:abstractNum>
  <w:abstractNum w:abstractNumId="19" w15:restartNumberingAfterBreak="0">
    <w:nsid w:val="318F69B6"/>
    <w:multiLevelType w:val="hybridMultilevel"/>
    <w:tmpl w:val="4FE80B02"/>
    <w:lvl w:ilvl="0" w:tplc="809EB7F6">
      <w:start w:val="1"/>
      <w:numFmt w:val="bullet"/>
      <w:lvlText w:val=""/>
      <w:lvlJc w:val="left"/>
      <w:pPr>
        <w:ind w:left="720" w:hanging="360"/>
      </w:pPr>
      <w:rPr>
        <w:rFonts w:ascii="Wingdings" w:hAnsi="Wingdings" w:hint="default"/>
      </w:rPr>
    </w:lvl>
    <w:lvl w:ilvl="1" w:tplc="F28221BC" w:tentative="1">
      <w:start w:val="1"/>
      <w:numFmt w:val="bullet"/>
      <w:lvlText w:val="o"/>
      <w:lvlJc w:val="left"/>
      <w:pPr>
        <w:ind w:left="1440" w:hanging="360"/>
      </w:pPr>
      <w:rPr>
        <w:rFonts w:ascii="Courier New" w:hAnsi="Courier New" w:cs="Courier New" w:hint="default"/>
      </w:rPr>
    </w:lvl>
    <w:lvl w:ilvl="2" w:tplc="8366485E" w:tentative="1">
      <w:start w:val="1"/>
      <w:numFmt w:val="bullet"/>
      <w:lvlText w:val=""/>
      <w:lvlJc w:val="left"/>
      <w:pPr>
        <w:ind w:left="2160" w:hanging="360"/>
      </w:pPr>
      <w:rPr>
        <w:rFonts w:ascii="Wingdings" w:hAnsi="Wingdings" w:hint="default"/>
      </w:rPr>
    </w:lvl>
    <w:lvl w:ilvl="3" w:tplc="C86443C4" w:tentative="1">
      <w:start w:val="1"/>
      <w:numFmt w:val="bullet"/>
      <w:lvlText w:val=""/>
      <w:lvlJc w:val="left"/>
      <w:pPr>
        <w:ind w:left="2880" w:hanging="360"/>
      </w:pPr>
      <w:rPr>
        <w:rFonts w:ascii="Symbol" w:hAnsi="Symbol" w:hint="default"/>
      </w:rPr>
    </w:lvl>
    <w:lvl w:ilvl="4" w:tplc="3AD689E4" w:tentative="1">
      <w:start w:val="1"/>
      <w:numFmt w:val="bullet"/>
      <w:lvlText w:val="o"/>
      <w:lvlJc w:val="left"/>
      <w:pPr>
        <w:ind w:left="3600" w:hanging="360"/>
      </w:pPr>
      <w:rPr>
        <w:rFonts w:ascii="Courier New" w:hAnsi="Courier New" w:cs="Courier New" w:hint="default"/>
      </w:rPr>
    </w:lvl>
    <w:lvl w:ilvl="5" w:tplc="8BBC0DA0" w:tentative="1">
      <w:start w:val="1"/>
      <w:numFmt w:val="bullet"/>
      <w:lvlText w:val=""/>
      <w:lvlJc w:val="left"/>
      <w:pPr>
        <w:ind w:left="4320" w:hanging="360"/>
      </w:pPr>
      <w:rPr>
        <w:rFonts w:ascii="Wingdings" w:hAnsi="Wingdings" w:hint="default"/>
      </w:rPr>
    </w:lvl>
    <w:lvl w:ilvl="6" w:tplc="09AC8682" w:tentative="1">
      <w:start w:val="1"/>
      <w:numFmt w:val="bullet"/>
      <w:lvlText w:val=""/>
      <w:lvlJc w:val="left"/>
      <w:pPr>
        <w:ind w:left="5040" w:hanging="360"/>
      </w:pPr>
      <w:rPr>
        <w:rFonts w:ascii="Symbol" w:hAnsi="Symbol" w:hint="default"/>
      </w:rPr>
    </w:lvl>
    <w:lvl w:ilvl="7" w:tplc="AC56D0C8" w:tentative="1">
      <w:start w:val="1"/>
      <w:numFmt w:val="bullet"/>
      <w:lvlText w:val="o"/>
      <w:lvlJc w:val="left"/>
      <w:pPr>
        <w:ind w:left="5760" w:hanging="360"/>
      </w:pPr>
      <w:rPr>
        <w:rFonts w:ascii="Courier New" w:hAnsi="Courier New" w:cs="Courier New" w:hint="default"/>
      </w:rPr>
    </w:lvl>
    <w:lvl w:ilvl="8" w:tplc="0308861C" w:tentative="1">
      <w:start w:val="1"/>
      <w:numFmt w:val="bullet"/>
      <w:lvlText w:val=""/>
      <w:lvlJc w:val="left"/>
      <w:pPr>
        <w:ind w:left="6480" w:hanging="360"/>
      </w:pPr>
      <w:rPr>
        <w:rFonts w:ascii="Wingdings" w:hAnsi="Wingdings" w:hint="default"/>
      </w:rPr>
    </w:lvl>
  </w:abstractNum>
  <w:abstractNum w:abstractNumId="20" w15:restartNumberingAfterBreak="0">
    <w:nsid w:val="350C3E0E"/>
    <w:multiLevelType w:val="hybridMultilevel"/>
    <w:tmpl w:val="CED67AB4"/>
    <w:lvl w:ilvl="0" w:tplc="4B264606">
      <w:start w:val="1"/>
      <w:numFmt w:val="bullet"/>
      <w:lvlText w:val=""/>
      <w:lvlJc w:val="left"/>
      <w:pPr>
        <w:ind w:left="973" w:hanging="360"/>
      </w:pPr>
      <w:rPr>
        <w:rFonts w:ascii="Wingdings" w:hAnsi="Wingdings" w:hint="default"/>
      </w:rPr>
    </w:lvl>
    <w:lvl w:ilvl="1" w:tplc="A0E617AA" w:tentative="1">
      <w:start w:val="1"/>
      <w:numFmt w:val="bullet"/>
      <w:lvlText w:val="o"/>
      <w:lvlJc w:val="left"/>
      <w:pPr>
        <w:ind w:left="1693" w:hanging="360"/>
      </w:pPr>
      <w:rPr>
        <w:rFonts w:ascii="Courier New" w:hAnsi="Courier New" w:cs="Courier New" w:hint="default"/>
      </w:rPr>
    </w:lvl>
    <w:lvl w:ilvl="2" w:tplc="23249C0C" w:tentative="1">
      <w:start w:val="1"/>
      <w:numFmt w:val="bullet"/>
      <w:lvlText w:val=""/>
      <w:lvlJc w:val="left"/>
      <w:pPr>
        <w:ind w:left="2413" w:hanging="360"/>
      </w:pPr>
      <w:rPr>
        <w:rFonts w:ascii="Wingdings" w:hAnsi="Wingdings" w:hint="default"/>
      </w:rPr>
    </w:lvl>
    <w:lvl w:ilvl="3" w:tplc="1C5EB9D0" w:tentative="1">
      <w:start w:val="1"/>
      <w:numFmt w:val="bullet"/>
      <w:lvlText w:val=""/>
      <w:lvlJc w:val="left"/>
      <w:pPr>
        <w:ind w:left="3133" w:hanging="360"/>
      </w:pPr>
      <w:rPr>
        <w:rFonts w:ascii="Symbol" w:hAnsi="Symbol" w:hint="default"/>
      </w:rPr>
    </w:lvl>
    <w:lvl w:ilvl="4" w:tplc="06BCA692" w:tentative="1">
      <w:start w:val="1"/>
      <w:numFmt w:val="bullet"/>
      <w:lvlText w:val="o"/>
      <w:lvlJc w:val="left"/>
      <w:pPr>
        <w:ind w:left="3853" w:hanging="360"/>
      </w:pPr>
      <w:rPr>
        <w:rFonts w:ascii="Courier New" w:hAnsi="Courier New" w:cs="Courier New" w:hint="default"/>
      </w:rPr>
    </w:lvl>
    <w:lvl w:ilvl="5" w:tplc="B8784BF2" w:tentative="1">
      <w:start w:val="1"/>
      <w:numFmt w:val="bullet"/>
      <w:lvlText w:val=""/>
      <w:lvlJc w:val="left"/>
      <w:pPr>
        <w:ind w:left="4573" w:hanging="360"/>
      </w:pPr>
      <w:rPr>
        <w:rFonts w:ascii="Wingdings" w:hAnsi="Wingdings" w:hint="default"/>
      </w:rPr>
    </w:lvl>
    <w:lvl w:ilvl="6" w:tplc="F4F609DE" w:tentative="1">
      <w:start w:val="1"/>
      <w:numFmt w:val="bullet"/>
      <w:lvlText w:val=""/>
      <w:lvlJc w:val="left"/>
      <w:pPr>
        <w:ind w:left="5293" w:hanging="360"/>
      </w:pPr>
      <w:rPr>
        <w:rFonts w:ascii="Symbol" w:hAnsi="Symbol" w:hint="default"/>
      </w:rPr>
    </w:lvl>
    <w:lvl w:ilvl="7" w:tplc="C548FDE2" w:tentative="1">
      <w:start w:val="1"/>
      <w:numFmt w:val="bullet"/>
      <w:lvlText w:val="o"/>
      <w:lvlJc w:val="left"/>
      <w:pPr>
        <w:ind w:left="6013" w:hanging="360"/>
      </w:pPr>
      <w:rPr>
        <w:rFonts w:ascii="Courier New" w:hAnsi="Courier New" w:cs="Courier New" w:hint="default"/>
      </w:rPr>
    </w:lvl>
    <w:lvl w:ilvl="8" w:tplc="7CE6E9B4" w:tentative="1">
      <w:start w:val="1"/>
      <w:numFmt w:val="bullet"/>
      <w:lvlText w:val=""/>
      <w:lvlJc w:val="left"/>
      <w:pPr>
        <w:ind w:left="6733" w:hanging="360"/>
      </w:pPr>
      <w:rPr>
        <w:rFonts w:ascii="Wingdings" w:hAnsi="Wingdings" w:hint="default"/>
      </w:rPr>
    </w:lvl>
  </w:abstractNum>
  <w:abstractNum w:abstractNumId="21" w15:restartNumberingAfterBreak="0">
    <w:nsid w:val="35E1476D"/>
    <w:multiLevelType w:val="hybridMultilevel"/>
    <w:tmpl w:val="B0567CB4"/>
    <w:lvl w:ilvl="0" w:tplc="D8885C76">
      <w:start w:val="1"/>
      <w:numFmt w:val="bullet"/>
      <w:lvlText w:val=""/>
      <w:lvlJc w:val="left"/>
      <w:pPr>
        <w:ind w:left="1080" w:hanging="360"/>
      </w:pPr>
      <w:rPr>
        <w:rFonts w:ascii="Wingdings" w:hAnsi="Wingdings" w:hint="default"/>
      </w:rPr>
    </w:lvl>
    <w:lvl w:ilvl="1" w:tplc="78781054" w:tentative="1">
      <w:start w:val="1"/>
      <w:numFmt w:val="bullet"/>
      <w:lvlText w:val="o"/>
      <w:lvlJc w:val="left"/>
      <w:pPr>
        <w:ind w:left="1800" w:hanging="360"/>
      </w:pPr>
      <w:rPr>
        <w:rFonts w:ascii="Courier New" w:hAnsi="Courier New" w:cs="Courier New" w:hint="default"/>
      </w:rPr>
    </w:lvl>
    <w:lvl w:ilvl="2" w:tplc="A77A77A8" w:tentative="1">
      <w:start w:val="1"/>
      <w:numFmt w:val="bullet"/>
      <w:lvlText w:val=""/>
      <w:lvlJc w:val="left"/>
      <w:pPr>
        <w:ind w:left="2520" w:hanging="360"/>
      </w:pPr>
      <w:rPr>
        <w:rFonts w:ascii="Wingdings" w:hAnsi="Wingdings" w:hint="default"/>
      </w:rPr>
    </w:lvl>
    <w:lvl w:ilvl="3" w:tplc="FBAC9FEC" w:tentative="1">
      <w:start w:val="1"/>
      <w:numFmt w:val="bullet"/>
      <w:lvlText w:val=""/>
      <w:lvlJc w:val="left"/>
      <w:pPr>
        <w:ind w:left="3240" w:hanging="360"/>
      </w:pPr>
      <w:rPr>
        <w:rFonts w:ascii="Symbol" w:hAnsi="Symbol" w:hint="default"/>
      </w:rPr>
    </w:lvl>
    <w:lvl w:ilvl="4" w:tplc="9C2CD0E8" w:tentative="1">
      <w:start w:val="1"/>
      <w:numFmt w:val="bullet"/>
      <w:lvlText w:val="o"/>
      <w:lvlJc w:val="left"/>
      <w:pPr>
        <w:ind w:left="3960" w:hanging="360"/>
      </w:pPr>
      <w:rPr>
        <w:rFonts w:ascii="Courier New" w:hAnsi="Courier New" w:cs="Courier New" w:hint="default"/>
      </w:rPr>
    </w:lvl>
    <w:lvl w:ilvl="5" w:tplc="F9B67746" w:tentative="1">
      <w:start w:val="1"/>
      <w:numFmt w:val="bullet"/>
      <w:lvlText w:val=""/>
      <w:lvlJc w:val="left"/>
      <w:pPr>
        <w:ind w:left="4680" w:hanging="360"/>
      </w:pPr>
      <w:rPr>
        <w:rFonts w:ascii="Wingdings" w:hAnsi="Wingdings" w:hint="default"/>
      </w:rPr>
    </w:lvl>
    <w:lvl w:ilvl="6" w:tplc="34A4FEC4" w:tentative="1">
      <w:start w:val="1"/>
      <w:numFmt w:val="bullet"/>
      <w:lvlText w:val=""/>
      <w:lvlJc w:val="left"/>
      <w:pPr>
        <w:ind w:left="5400" w:hanging="360"/>
      </w:pPr>
      <w:rPr>
        <w:rFonts w:ascii="Symbol" w:hAnsi="Symbol" w:hint="default"/>
      </w:rPr>
    </w:lvl>
    <w:lvl w:ilvl="7" w:tplc="37E23962" w:tentative="1">
      <w:start w:val="1"/>
      <w:numFmt w:val="bullet"/>
      <w:lvlText w:val="o"/>
      <w:lvlJc w:val="left"/>
      <w:pPr>
        <w:ind w:left="6120" w:hanging="360"/>
      </w:pPr>
      <w:rPr>
        <w:rFonts w:ascii="Courier New" w:hAnsi="Courier New" w:cs="Courier New" w:hint="default"/>
      </w:rPr>
    </w:lvl>
    <w:lvl w:ilvl="8" w:tplc="DD6C0B68" w:tentative="1">
      <w:start w:val="1"/>
      <w:numFmt w:val="bullet"/>
      <w:lvlText w:val=""/>
      <w:lvlJc w:val="left"/>
      <w:pPr>
        <w:ind w:left="6840" w:hanging="360"/>
      </w:pPr>
      <w:rPr>
        <w:rFonts w:ascii="Wingdings" w:hAnsi="Wingdings" w:hint="default"/>
      </w:rPr>
    </w:lvl>
  </w:abstractNum>
  <w:abstractNum w:abstractNumId="22" w15:restartNumberingAfterBreak="0">
    <w:nsid w:val="3A020EBA"/>
    <w:multiLevelType w:val="hybridMultilevel"/>
    <w:tmpl w:val="C3B47314"/>
    <w:lvl w:ilvl="0" w:tplc="D4D6A6F2">
      <w:numFmt w:val="bullet"/>
      <w:lvlText w:val="-"/>
      <w:lvlJc w:val="left"/>
      <w:pPr>
        <w:ind w:left="6030" w:hanging="360"/>
      </w:pPr>
      <w:rPr>
        <w:rFonts w:ascii="Times New Roman" w:eastAsia="Times New Roman" w:hAnsi="Times New Roman" w:cs="Times New Roman" w:hint="default"/>
        <w:color w:val="000000"/>
        <w:w w:val="105"/>
      </w:rPr>
    </w:lvl>
    <w:lvl w:ilvl="1" w:tplc="336C2520" w:tentative="1">
      <w:start w:val="1"/>
      <w:numFmt w:val="bullet"/>
      <w:lvlText w:val="o"/>
      <w:lvlJc w:val="left"/>
      <w:pPr>
        <w:ind w:left="6750" w:hanging="360"/>
      </w:pPr>
      <w:rPr>
        <w:rFonts w:ascii="Courier New" w:hAnsi="Courier New" w:cs="Courier New" w:hint="default"/>
      </w:rPr>
    </w:lvl>
    <w:lvl w:ilvl="2" w:tplc="B4104D40" w:tentative="1">
      <w:start w:val="1"/>
      <w:numFmt w:val="bullet"/>
      <w:lvlText w:val=""/>
      <w:lvlJc w:val="left"/>
      <w:pPr>
        <w:ind w:left="7470" w:hanging="360"/>
      </w:pPr>
      <w:rPr>
        <w:rFonts w:ascii="Wingdings" w:hAnsi="Wingdings" w:hint="default"/>
      </w:rPr>
    </w:lvl>
    <w:lvl w:ilvl="3" w:tplc="F63C1AAE" w:tentative="1">
      <w:start w:val="1"/>
      <w:numFmt w:val="bullet"/>
      <w:lvlText w:val=""/>
      <w:lvlJc w:val="left"/>
      <w:pPr>
        <w:ind w:left="8190" w:hanging="360"/>
      </w:pPr>
      <w:rPr>
        <w:rFonts w:ascii="Symbol" w:hAnsi="Symbol" w:hint="default"/>
      </w:rPr>
    </w:lvl>
    <w:lvl w:ilvl="4" w:tplc="012A268E" w:tentative="1">
      <w:start w:val="1"/>
      <w:numFmt w:val="bullet"/>
      <w:lvlText w:val="o"/>
      <w:lvlJc w:val="left"/>
      <w:pPr>
        <w:ind w:left="8910" w:hanging="360"/>
      </w:pPr>
      <w:rPr>
        <w:rFonts w:ascii="Courier New" w:hAnsi="Courier New" w:cs="Courier New" w:hint="default"/>
      </w:rPr>
    </w:lvl>
    <w:lvl w:ilvl="5" w:tplc="67A8291C" w:tentative="1">
      <w:start w:val="1"/>
      <w:numFmt w:val="bullet"/>
      <w:lvlText w:val=""/>
      <w:lvlJc w:val="left"/>
      <w:pPr>
        <w:ind w:left="9630" w:hanging="360"/>
      </w:pPr>
      <w:rPr>
        <w:rFonts w:ascii="Wingdings" w:hAnsi="Wingdings" w:hint="default"/>
      </w:rPr>
    </w:lvl>
    <w:lvl w:ilvl="6" w:tplc="8A7C49D0" w:tentative="1">
      <w:start w:val="1"/>
      <w:numFmt w:val="bullet"/>
      <w:lvlText w:val=""/>
      <w:lvlJc w:val="left"/>
      <w:pPr>
        <w:ind w:left="10350" w:hanging="360"/>
      </w:pPr>
      <w:rPr>
        <w:rFonts w:ascii="Symbol" w:hAnsi="Symbol" w:hint="default"/>
      </w:rPr>
    </w:lvl>
    <w:lvl w:ilvl="7" w:tplc="06B227B8" w:tentative="1">
      <w:start w:val="1"/>
      <w:numFmt w:val="bullet"/>
      <w:lvlText w:val="o"/>
      <w:lvlJc w:val="left"/>
      <w:pPr>
        <w:ind w:left="11070" w:hanging="360"/>
      </w:pPr>
      <w:rPr>
        <w:rFonts w:ascii="Courier New" w:hAnsi="Courier New" w:cs="Courier New" w:hint="default"/>
      </w:rPr>
    </w:lvl>
    <w:lvl w:ilvl="8" w:tplc="11EABE16" w:tentative="1">
      <w:start w:val="1"/>
      <w:numFmt w:val="bullet"/>
      <w:lvlText w:val=""/>
      <w:lvlJc w:val="left"/>
      <w:pPr>
        <w:ind w:left="11790" w:hanging="360"/>
      </w:pPr>
      <w:rPr>
        <w:rFonts w:ascii="Wingdings" w:hAnsi="Wingdings" w:hint="default"/>
      </w:rPr>
    </w:lvl>
  </w:abstractNum>
  <w:abstractNum w:abstractNumId="23" w15:restartNumberingAfterBreak="0">
    <w:nsid w:val="428A6D36"/>
    <w:multiLevelType w:val="hybridMultilevel"/>
    <w:tmpl w:val="30E87BCC"/>
    <w:lvl w:ilvl="0" w:tplc="B80079C4">
      <w:numFmt w:val="bullet"/>
      <w:lvlText w:val=""/>
      <w:lvlJc w:val="left"/>
      <w:pPr>
        <w:ind w:left="613" w:hanging="360"/>
      </w:pPr>
      <w:rPr>
        <w:rFonts w:ascii="Symbol" w:eastAsia="Times New Roman" w:hAnsi="Symbol" w:cs="Times New Roman" w:hint="default"/>
      </w:rPr>
    </w:lvl>
    <w:lvl w:ilvl="1" w:tplc="B06A4710" w:tentative="1">
      <w:start w:val="1"/>
      <w:numFmt w:val="bullet"/>
      <w:lvlText w:val="o"/>
      <w:lvlJc w:val="left"/>
      <w:pPr>
        <w:ind w:left="1333" w:hanging="360"/>
      </w:pPr>
      <w:rPr>
        <w:rFonts w:ascii="Courier New" w:hAnsi="Courier New" w:cs="Courier New" w:hint="default"/>
      </w:rPr>
    </w:lvl>
    <w:lvl w:ilvl="2" w:tplc="87BA6EC6" w:tentative="1">
      <w:start w:val="1"/>
      <w:numFmt w:val="bullet"/>
      <w:lvlText w:val=""/>
      <w:lvlJc w:val="left"/>
      <w:pPr>
        <w:ind w:left="2053" w:hanging="360"/>
      </w:pPr>
      <w:rPr>
        <w:rFonts w:ascii="Wingdings" w:hAnsi="Wingdings" w:hint="default"/>
      </w:rPr>
    </w:lvl>
    <w:lvl w:ilvl="3" w:tplc="28A0E078" w:tentative="1">
      <w:start w:val="1"/>
      <w:numFmt w:val="bullet"/>
      <w:lvlText w:val=""/>
      <w:lvlJc w:val="left"/>
      <w:pPr>
        <w:ind w:left="2773" w:hanging="360"/>
      </w:pPr>
      <w:rPr>
        <w:rFonts w:ascii="Symbol" w:hAnsi="Symbol" w:hint="default"/>
      </w:rPr>
    </w:lvl>
    <w:lvl w:ilvl="4" w:tplc="0212DADE" w:tentative="1">
      <w:start w:val="1"/>
      <w:numFmt w:val="bullet"/>
      <w:lvlText w:val="o"/>
      <w:lvlJc w:val="left"/>
      <w:pPr>
        <w:ind w:left="3493" w:hanging="360"/>
      </w:pPr>
      <w:rPr>
        <w:rFonts w:ascii="Courier New" w:hAnsi="Courier New" w:cs="Courier New" w:hint="default"/>
      </w:rPr>
    </w:lvl>
    <w:lvl w:ilvl="5" w:tplc="204ED512" w:tentative="1">
      <w:start w:val="1"/>
      <w:numFmt w:val="bullet"/>
      <w:lvlText w:val=""/>
      <w:lvlJc w:val="left"/>
      <w:pPr>
        <w:ind w:left="4213" w:hanging="360"/>
      </w:pPr>
      <w:rPr>
        <w:rFonts w:ascii="Wingdings" w:hAnsi="Wingdings" w:hint="default"/>
      </w:rPr>
    </w:lvl>
    <w:lvl w:ilvl="6" w:tplc="AEB24E36" w:tentative="1">
      <w:start w:val="1"/>
      <w:numFmt w:val="bullet"/>
      <w:lvlText w:val=""/>
      <w:lvlJc w:val="left"/>
      <w:pPr>
        <w:ind w:left="4933" w:hanging="360"/>
      </w:pPr>
      <w:rPr>
        <w:rFonts w:ascii="Symbol" w:hAnsi="Symbol" w:hint="default"/>
      </w:rPr>
    </w:lvl>
    <w:lvl w:ilvl="7" w:tplc="E006C6DE" w:tentative="1">
      <w:start w:val="1"/>
      <w:numFmt w:val="bullet"/>
      <w:lvlText w:val="o"/>
      <w:lvlJc w:val="left"/>
      <w:pPr>
        <w:ind w:left="5653" w:hanging="360"/>
      </w:pPr>
      <w:rPr>
        <w:rFonts w:ascii="Courier New" w:hAnsi="Courier New" w:cs="Courier New" w:hint="default"/>
      </w:rPr>
    </w:lvl>
    <w:lvl w:ilvl="8" w:tplc="AA1EC8BA" w:tentative="1">
      <w:start w:val="1"/>
      <w:numFmt w:val="bullet"/>
      <w:lvlText w:val=""/>
      <w:lvlJc w:val="left"/>
      <w:pPr>
        <w:ind w:left="6373" w:hanging="360"/>
      </w:pPr>
      <w:rPr>
        <w:rFonts w:ascii="Wingdings" w:hAnsi="Wingdings" w:hint="default"/>
      </w:rPr>
    </w:lvl>
  </w:abstractNum>
  <w:abstractNum w:abstractNumId="24" w15:restartNumberingAfterBreak="0">
    <w:nsid w:val="46A028C2"/>
    <w:multiLevelType w:val="hybridMultilevel"/>
    <w:tmpl w:val="B22A6200"/>
    <w:lvl w:ilvl="0" w:tplc="18ACF4A4">
      <w:start w:val="1"/>
      <w:numFmt w:val="bullet"/>
      <w:lvlText w:val=""/>
      <w:lvlJc w:val="left"/>
      <w:pPr>
        <w:ind w:left="1004" w:hanging="360"/>
      </w:pPr>
      <w:rPr>
        <w:rFonts w:ascii="Wingdings" w:hAnsi="Wingdings" w:hint="default"/>
      </w:rPr>
    </w:lvl>
    <w:lvl w:ilvl="1" w:tplc="E4AE73A2" w:tentative="1">
      <w:start w:val="1"/>
      <w:numFmt w:val="bullet"/>
      <w:lvlText w:val="o"/>
      <w:lvlJc w:val="left"/>
      <w:pPr>
        <w:ind w:left="1724" w:hanging="360"/>
      </w:pPr>
      <w:rPr>
        <w:rFonts w:ascii="Courier New" w:hAnsi="Courier New" w:cs="Courier New" w:hint="default"/>
      </w:rPr>
    </w:lvl>
    <w:lvl w:ilvl="2" w:tplc="9550C80C" w:tentative="1">
      <w:start w:val="1"/>
      <w:numFmt w:val="bullet"/>
      <w:lvlText w:val=""/>
      <w:lvlJc w:val="left"/>
      <w:pPr>
        <w:ind w:left="2444" w:hanging="360"/>
      </w:pPr>
      <w:rPr>
        <w:rFonts w:ascii="Wingdings" w:hAnsi="Wingdings" w:hint="default"/>
      </w:rPr>
    </w:lvl>
    <w:lvl w:ilvl="3" w:tplc="09A66786" w:tentative="1">
      <w:start w:val="1"/>
      <w:numFmt w:val="bullet"/>
      <w:lvlText w:val=""/>
      <w:lvlJc w:val="left"/>
      <w:pPr>
        <w:ind w:left="3164" w:hanging="360"/>
      </w:pPr>
      <w:rPr>
        <w:rFonts w:ascii="Symbol" w:hAnsi="Symbol" w:hint="default"/>
      </w:rPr>
    </w:lvl>
    <w:lvl w:ilvl="4" w:tplc="1A882C3C" w:tentative="1">
      <w:start w:val="1"/>
      <w:numFmt w:val="bullet"/>
      <w:lvlText w:val="o"/>
      <w:lvlJc w:val="left"/>
      <w:pPr>
        <w:ind w:left="3884" w:hanging="360"/>
      </w:pPr>
      <w:rPr>
        <w:rFonts w:ascii="Courier New" w:hAnsi="Courier New" w:cs="Courier New" w:hint="default"/>
      </w:rPr>
    </w:lvl>
    <w:lvl w:ilvl="5" w:tplc="61743ACE" w:tentative="1">
      <w:start w:val="1"/>
      <w:numFmt w:val="bullet"/>
      <w:lvlText w:val=""/>
      <w:lvlJc w:val="left"/>
      <w:pPr>
        <w:ind w:left="4604" w:hanging="360"/>
      </w:pPr>
      <w:rPr>
        <w:rFonts w:ascii="Wingdings" w:hAnsi="Wingdings" w:hint="default"/>
      </w:rPr>
    </w:lvl>
    <w:lvl w:ilvl="6" w:tplc="41025678" w:tentative="1">
      <w:start w:val="1"/>
      <w:numFmt w:val="bullet"/>
      <w:lvlText w:val=""/>
      <w:lvlJc w:val="left"/>
      <w:pPr>
        <w:ind w:left="5324" w:hanging="360"/>
      </w:pPr>
      <w:rPr>
        <w:rFonts w:ascii="Symbol" w:hAnsi="Symbol" w:hint="default"/>
      </w:rPr>
    </w:lvl>
    <w:lvl w:ilvl="7" w:tplc="95127F74" w:tentative="1">
      <w:start w:val="1"/>
      <w:numFmt w:val="bullet"/>
      <w:lvlText w:val="o"/>
      <w:lvlJc w:val="left"/>
      <w:pPr>
        <w:ind w:left="6044" w:hanging="360"/>
      </w:pPr>
      <w:rPr>
        <w:rFonts w:ascii="Courier New" w:hAnsi="Courier New" w:cs="Courier New" w:hint="default"/>
      </w:rPr>
    </w:lvl>
    <w:lvl w:ilvl="8" w:tplc="1F0C6A8A" w:tentative="1">
      <w:start w:val="1"/>
      <w:numFmt w:val="bullet"/>
      <w:lvlText w:val=""/>
      <w:lvlJc w:val="left"/>
      <w:pPr>
        <w:ind w:left="6764" w:hanging="360"/>
      </w:pPr>
      <w:rPr>
        <w:rFonts w:ascii="Wingdings" w:hAnsi="Wingdings" w:hint="default"/>
      </w:rPr>
    </w:lvl>
  </w:abstractNum>
  <w:abstractNum w:abstractNumId="25" w15:restartNumberingAfterBreak="0">
    <w:nsid w:val="4CC56417"/>
    <w:multiLevelType w:val="hybridMultilevel"/>
    <w:tmpl w:val="39225B2C"/>
    <w:lvl w:ilvl="0" w:tplc="DDE2B930">
      <w:start w:val="1"/>
      <w:numFmt w:val="bullet"/>
      <w:lvlText w:val=""/>
      <w:lvlJc w:val="left"/>
      <w:pPr>
        <w:ind w:left="1080" w:hanging="360"/>
      </w:pPr>
      <w:rPr>
        <w:rFonts w:ascii="Symbol" w:hAnsi="Symbol" w:hint="default"/>
      </w:rPr>
    </w:lvl>
    <w:lvl w:ilvl="1" w:tplc="F33254FE" w:tentative="1">
      <w:start w:val="1"/>
      <w:numFmt w:val="bullet"/>
      <w:lvlText w:val="o"/>
      <w:lvlJc w:val="left"/>
      <w:pPr>
        <w:ind w:left="1800" w:hanging="360"/>
      </w:pPr>
      <w:rPr>
        <w:rFonts w:ascii="Courier New" w:hAnsi="Courier New" w:cs="Courier New" w:hint="default"/>
      </w:rPr>
    </w:lvl>
    <w:lvl w:ilvl="2" w:tplc="E58E00D6" w:tentative="1">
      <w:start w:val="1"/>
      <w:numFmt w:val="bullet"/>
      <w:lvlText w:val=""/>
      <w:lvlJc w:val="left"/>
      <w:pPr>
        <w:ind w:left="2520" w:hanging="360"/>
      </w:pPr>
      <w:rPr>
        <w:rFonts w:ascii="Wingdings" w:hAnsi="Wingdings" w:hint="default"/>
      </w:rPr>
    </w:lvl>
    <w:lvl w:ilvl="3" w:tplc="49EE8078" w:tentative="1">
      <w:start w:val="1"/>
      <w:numFmt w:val="bullet"/>
      <w:lvlText w:val=""/>
      <w:lvlJc w:val="left"/>
      <w:pPr>
        <w:ind w:left="3240" w:hanging="360"/>
      </w:pPr>
      <w:rPr>
        <w:rFonts w:ascii="Symbol" w:hAnsi="Symbol" w:hint="default"/>
      </w:rPr>
    </w:lvl>
    <w:lvl w:ilvl="4" w:tplc="E4D8CCA0" w:tentative="1">
      <w:start w:val="1"/>
      <w:numFmt w:val="bullet"/>
      <w:lvlText w:val="o"/>
      <w:lvlJc w:val="left"/>
      <w:pPr>
        <w:ind w:left="3960" w:hanging="360"/>
      </w:pPr>
      <w:rPr>
        <w:rFonts w:ascii="Courier New" w:hAnsi="Courier New" w:cs="Courier New" w:hint="default"/>
      </w:rPr>
    </w:lvl>
    <w:lvl w:ilvl="5" w:tplc="8C284874" w:tentative="1">
      <w:start w:val="1"/>
      <w:numFmt w:val="bullet"/>
      <w:lvlText w:val=""/>
      <w:lvlJc w:val="left"/>
      <w:pPr>
        <w:ind w:left="4680" w:hanging="360"/>
      </w:pPr>
      <w:rPr>
        <w:rFonts w:ascii="Wingdings" w:hAnsi="Wingdings" w:hint="default"/>
      </w:rPr>
    </w:lvl>
    <w:lvl w:ilvl="6" w:tplc="0FD4A4A8" w:tentative="1">
      <w:start w:val="1"/>
      <w:numFmt w:val="bullet"/>
      <w:lvlText w:val=""/>
      <w:lvlJc w:val="left"/>
      <w:pPr>
        <w:ind w:left="5400" w:hanging="360"/>
      </w:pPr>
      <w:rPr>
        <w:rFonts w:ascii="Symbol" w:hAnsi="Symbol" w:hint="default"/>
      </w:rPr>
    </w:lvl>
    <w:lvl w:ilvl="7" w:tplc="3DD6A862" w:tentative="1">
      <w:start w:val="1"/>
      <w:numFmt w:val="bullet"/>
      <w:lvlText w:val="o"/>
      <w:lvlJc w:val="left"/>
      <w:pPr>
        <w:ind w:left="6120" w:hanging="360"/>
      </w:pPr>
      <w:rPr>
        <w:rFonts w:ascii="Courier New" w:hAnsi="Courier New" w:cs="Courier New" w:hint="default"/>
      </w:rPr>
    </w:lvl>
    <w:lvl w:ilvl="8" w:tplc="4288EFC6" w:tentative="1">
      <w:start w:val="1"/>
      <w:numFmt w:val="bullet"/>
      <w:lvlText w:val=""/>
      <w:lvlJc w:val="left"/>
      <w:pPr>
        <w:ind w:left="6840" w:hanging="360"/>
      </w:pPr>
      <w:rPr>
        <w:rFonts w:ascii="Wingdings" w:hAnsi="Wingdings" w:hint="default"/>
      </w:rPr>
    </w:lvl>
  </w:abstractNum>
  <w:abstractNum w:abstractNumId="26" w15:restartNumberingAfterBreak="0">
    <w:nsid w:val="4FD96D15"/>
    <w:multiLevelType w:val="hybridMultilevel"/>
    <w:tmpl w:val="72744006"/>
    <w:lvl w:ilvl="0" w:tplc="1E54CBD2">
      <w:start w:val="1"/>
      <w:numFmt w:val="bullet"/>
      <w:lvlText w:val=""/>
      <w:lvlJc w:val="left"/>
      <w:pPr>
        <w:ind w:left="613" w:hanging="360"/>
      </w:pPr>
      <w:rPr>
        <w:rFonts w:ascii="Wingdings" w:hAnsi="Wingdings" w:hint="default"/>
      </w:rPr>
    </w:lvl>
    <w:lvl w:ilvl="1" w:tplc="F20E9E42" w:tentative="1">
      <w:start w:val="1"/>
      <w:numFmt w:val="bullet"/>
      <w:lvlText w:val="o"/>
      <w:lvlJc w:val="left"/>
      <w:pPr>
        <w:ind w:left="1333" w:hanging="360"/>
      </w:pPr>
      <w:rPr>
        <w:rFonts w:ascii="Courier New" w:hAnsi="Courier New" w:cs="Courier New" w:hint="default"/>
      </w:rPr>
    </w:lvl>
    <w:lvl w:ilvl="2" w:tplc="F9E0965E" w:tentative="1">
      <w:start w:val="1"/>
      <w:numFmt w:val="bullet"/>
      <w:lvlText w:val=""/>
      <w:lvlJc w:val="left"/>
      <w:pPr>
        <w:ind w:left="2053" w:hanging="360"/>
      </w:pPr>
      <w:rPr>
        <w:rFonts w:ascii="Wingdings" w:hAnsi="Wingdings" w:hint="default"/>
      </w:rPr>
    </w:lvl>
    <w:lvl w:ilvl="3" w:tplc="2FCC0D3A" w:tentative="1">
      <w:start w:val="1"/>
      <w:numFmt w:val="bullet"/>
      <w:lvlText w:val=""/>
      <w:lvlJc w:val="left"/>
      <w:pPr>
        <w:ind w:left="2773" w:hanging="360"/>
      </w:pPr>
      <w:rPr>
        <w:rFonts w:ascii="Symbol" w:hAnsi="Symbol" w:hint="default"/>
      </w:rPr>
    </w:lvl>
    <w:lvl w:ilvl="4" w:tplc="C69255D8" w:tentative="1">
      <w:start w:val="1"/>
      <w:numFmt w:val="bullet"/>
      <w:lvlText w:val="o"/>
      <w:lvlJc w:val="left"/>
      <w:pPr>
        <w:ind w:left="3493" w:hanging="360"/>
      </w:pPr>
      <w:rPr>
        <w:rFonts w:ascii="Courier New" w:hAnsi="Courier New" w:cs="Courier New" w:hint="default"/>
      </w:rPr>
    </w:lvl>
    <w:lvl w:ilvl="5" w:tplc="B16E7A8A" w:tentative="1">
      <w:start w:val="1"/>
      <w:numFmt w:val="bullet"/>
      <w:lvlText w:val=""/>
      <w:lvlJc w:val="left"/>
      <w:pPr>
        <w:ind w:left="4213" w:hanging="360"/>
      </w:pPr>
      <w:rPr>
        <w:rFonts w:ascii="Wingdings" w:hAnsi="Wingdings" w:hint="default"/>
      </w:rPr>
    </w:lvl>
    <w:lvl w:ilvl="6" w:tplc="96D262CA" w:tentative="1">
      <w:start w:val="1"/>
      <w:numFmt w:val="bullet"/>
      <w:lvlText w:val=""/>
      <w:lvlJc w:val="left"/>
      <w:pPr>
        <w:ind w:left="4933" w:hanging="360"/>
      </w:pPr>
      <w:rPr>
        <w:rFonts w:ascii="Symbol" w:hAnsi="Symbol" w:hint="default"/>
      </w:rPr>
    </w:lvl>
    <w:lvl w:ilvl="7" w:tplc="480A16E6" w:tentative="1">
      <w:start w:val="1"/>
      <w:numFmt w:val="bullet"/>
      <w:lvlText w:val="o"/>
      <w:lvlJc w:val="left"/>
      <w:pPr>
        <w:ind w:left="5653" w:hanging="360"/>
      </w:pPr>
      <w:rPr>
        <w:rFonts w:ascii="Courier New" w:hAnsi="Courier New" w:cs="Courier New" w:hint="default"/>
      </w:rPr>
    </w:lvl>
    <w:lvl w:ilvl="8" w:tplc="F18E5BD4" w:tentative="1">
      <w:start w:val="1"/>
      <w:numFmt w:val="bullet"/>
      <w:lvlText w:val=""/>
      <w:lvlJc w:val="left"/>
      <w:pPr>
        <w:ind w:left="6373" w:hanging="360"/>
      </w:pPr>
      <w:rPr>
        <w:rFonts w:ascii="Wingdings" w:hAnsi="Wingdings" w:hint="default"/>
      </w:rPr>
    </w:lvl>
  </w:abstractNum>
  <w:abstractNum w:abstractNumId="27" w15:restartNumberingAfterBreak="0">
    <w:nsid w:val="50813AC6"/>
    <w:multiLevelType w:val="hybridMultilevel"/>
    <w:tmpl w:val="644ADB94"/>
    <w:lvl w:ilvl="0" w:tplc="52BC849A">
      <w:start w:val="1"/>
      <w:numFmt w:val="bullet"/>
      <w:lvlText w:val=""/>
      <w:lvlJc w:val="left"/>
      <w:pPr>
        <w:ind w:left="720" w:hanging="360"/>
      </w:pPr>
      <w:rPr>
        <w:rFonts w:ascii="Symbol" w:hAnsi="Symbol" w:hint="default"/>
      </w:rPr>
    </w:lvl>
    <w:lvl w:ilvl="1" w:tplc="72A0FF52">
      <w:start w:val="1"/>
      <w:numFmt w:val="bullet"/>
      <w:lvlText w:val="o"/>
      <w:lvlJc w:val="left"/>
      <w:pPr>
        <w:ind w:left="1440" w:hanging="360"/>
      </w:pPr>
      <w:rPr>
        <w:rFonts w:ascii="Courier New" w:hAnsi="Courier New" w:hint="default"/>
      </w:rPr>
    </w:lvl>
    <w:lvl w:ilvl="2" w:tplc="B3E4BC0C">
      <w:start w:val="1"/>
      <w:numFmt w:val="bullet"/>
      <w:lvlText w:val=""/>
      <w:lvlJc w:val="left"/>
      <w:pPr>
        <w:ind w:left="2160" w:hanging="360"/>
      </w:pPr>
      <w:rPr>
        <w:rFonts w:ascii="Wingdings" w:hAnsi="Wingdings" w:hint="default"/>
      </w:rPr>
    </w:lvl>
    <w:lvl w:ilvl="3" w:tplc="C15C6834">
      <w:start w:val="1"/>
      <w:numFmt w:val="bullet"/>
      <w:lvlText w:val=""/>
      <w:lvlJc w:val="left"/>
      <w:pPr>
        <w:ind w:left="2880" w:hanging="360"/>
      </w:pPr>
      <w:rPr>
        <w:rFonts w:ascii="Symbol" w:hAnsi="Symbol" w:hint="default"/>
      </w:rPr>
    </w:lvl>
    <w:lvl w:ilvl="4" w:tplc="1B40C638">
      <w:start w:val="1"/>
      <w:numFmt w:val="bullet"/>
      <w:lvlText w:val="o"/>
      <w:lvlJc w:val="left"/>
      <w:pPr>
        <w:ind w:left="3600" w:hanging="360"/>
      </w:pPr>
      <w:rPr>
        <w:rFonts w:ascii="Courier New" w:hAnsi="Courier New" w:hint="default"/>
      </w:rPr>
    </w:lvl>
    <w:lvl w:ilvl="5" w:tplc="C526BD0E">
      <w:start w:val="1"/>
      <w:numFmt w:val="bullet"/>
      <w:lvlText w:val=""/>
      <w:lvlJc w:val="left"/>
      <w:pPr>
        <w:ind w:left="4320" w:hanging="360"/>
      </w:pPr>
      <w:rPr>
        <w:rFonts w:ascii="Wingdings" w:hAnsi="Wingdings" w:hint="default"/>
      </w:rPr>
    </w:lvl>
    <w:lvl w:ilvl="6" w:tplc="42B0E2DE">
      <w:start w:val="1"/>
      <w:numFmt w:val="bullet"/>
      <w:lvlText w:val=""/>
      <w:lvlJc w:val="left"/>
      <w:pPr>
        <w:ind w:left="5040" w:hanging="360"/>
      </w:pPr>
      <w:rPr>
        <w:rFonts w:ascii="Symbol" w:hAnsi="Symbol" w:hint="default"/>
      </w:rPr>
    </w:lvl>
    <w:lvl w:ilvl="7" w:tplc="F7307A74">
      <w:start w:val="1"/>
      <w:numFmt w:val="bullet"/>
      <w:lvlText w:val="o"/>
      <w:lvlJc w:val="left"/>
      <w:pPr>
        <w:ind w:left="5760" w:hanging="360"/>
      </w:pPr>
      <w:rPr>
        <w:rFonts w:ascii="Courier New" w:hAnsi="Courier New" w:hint="default"/>
      </w:rPr>
    </w:lvl>
    <w:lvl w:ilvl="8" w:tplc="5AF27516">
      <w:start w:val="1"/>
      <w:numFmt w:val="bullet"/>
      <w:lvlText w:val=""/>
      <w:lvlJc w:val="left"/>
      <w:pPr>
        <w:ind w:left="6480" w:hanging="360"/>
      </w:pPr>
      <w:rPr>
        <w:rFonts w:ascii="Wingdings" w:hAnsi="Wingdings" w:hint="default"/>
      </w:rPr>
    </w:lvl>
  </w:abstractNum>
  <w:abstractNum w:abstractNumId="28" w15:restartNumberingAfterBreak="0">
    <w:nsid w:val="52C475DA"/>
    <w:multiLevelType w:val="hybridMultilevel"/>
    <w:tmpl w:val="35F44AFE"/>
    <w:lvl w:ilvl="0" w:tplc="E6588474">
      <w:start w:val="1"/>
      <w:numFmt w:val="bullet"/>
      <w:lvlText w:val=""/>
      <w:lvlJc w:val="left"/>
      <w:pPr>
        <w:ind w:left="833" w:hanging="360"/>
      </w:pPr>
      <w:rPr>
        <w:rFonts w:ascii="Wingdings" w:hAnsi="Wingdings" w:hint="default"/>
      </w:rPr>
    </w:lvl>
    <w:lvl w:ilvl="1" w:tplc="005C000E" w:tentative="1">
      <w:start w:val="1"/>
      <w:numFmt w:val="bullet"/>
      <w:lvlText w:val="o"/>
      <w:lvlJc w:val="left"/>
      <w:pPr>
        <w:ind w:left="1553" w:hanging="360"/>
      </w:pPr>
      <w:rPr>
        <w:rFonts w:ascii="Courier New" w:hAnsi="Courier New" w:cs="Courier New" w:hint="default"/>
      </w:rPr>
    </w:lvl>
    <w:lvl w:ilvl="2" w:tplc="595A3902" w:tentative="1">
      <w:start w:val="1"/>
      <w:numFmt w:val="bullet"/>
      <w:lvlText w:val=""/>
      <w:lvlJc w:val="left"/>
      <w:pPr>
        <w:ind w:left="2273" w:hanging="360"/>
      </w:pPr>
      <w:rPr>
        <w:rFonts w:ascii="Wingdings" w:hAnsi="Wingdings" w:hint="default"/>
      </w:rPr>
    </w:lvl>
    <w:lvl w:ilvl="3" w:tplc="74962922" w:tentative="1">
      <w:start w:val="1"/>
      <w:numFmt w:val="bullet"/>
      <w:lvlText w:val=""/>
      <w:lvlJc w:val="left"/>
      <w:pPr>
        <w:ind w:left="2993" w:hanging="360"/>
      </w:pPr>
      <w:rPr>
        <w:rFonts w:ascii="Symbol" w:hAnsi="Symbol" w:hint="default"/>
      </w:rPr>
    </w:lvl>
    <w:lvl w:ilvl="4" w:tplc="6E90E9AA" w:tentative="1">
      <w:start w:val="1"/>
      <w:numFmt w:val="bullet"/>
      <w:lvlText w:val="o"/>
      <w:lvlJc w:val="left"/>
      <w:pPr>
        <w:ind w:left="3713" w:hanging="360"/>
      </w:pPr>
      <w:rPr>
        <w:rFonts w:ascii="Courier New" w:hAnsi="Courier New" w:cs="Courier New" w:hint="default"/>
      </w:rPr>
    </w:lvl>
    <w:lvl w:ilvl="5" w:tplc="D5AE1A4A" w:tentative="1">
      <w:start w:val="1"/>
      <w:numFmt w:val="bullet"/>
      <w:lvlText w:val=""/>
      <w:lvlJc w:val="left"/>
      <w:pPr>
        <w:ind w:left="4433" w:hanging="360"/>
      </w:pPr>
      <w:rPr>
        <w:rFonts w:ascii="Wingdings" w:hAnsi="Wingdings" w:hint="default"/>
      </w:rPr>
    </w:lvl>
    <w:lvl w:ilvl="6" w:tplc="FB069D7C" w:tentative="1">
      <w:start w:val="1"/>
      <w:numFmt w:val="bullet"/>
      <w:lvlText w:val=""/>
      <w:lvlJc w:val="left"/>
      <w:pPr>
        <w:ind w:left="5153" w:hanging="360"/>
      </w:pPr>
      <w:rPr>
        <w:rFonts w:ascii="Symbol" w:hAnsi="Symbol" w:hint="default"/>
      </w:rPr>
    </w:lvl>
    <w:lvl w:ilvl="7" w:tplc="466C0C7E" w:tentative="1">
      <w:start w:val="1"/>
      <w:numFmt w:val="bullet"/>
      <w:lvlText w:val="o"/>
      <w:lvlJc w:val="left"/>
      <w:pPr>
        <w:ind w:left="5873" w:hanging="360"/>
      </w:pPr>
      <w:rPr>
        <w:rFonts w:ascii="Courier New" w:hAnsi="Courier New" w:cs="Courier New" w:hint="default"/>
      </w:rPr>
    </w:lvl>
    <w:lvl w:ilvl="8" w:tplc="A914F34A" w:tentative="1">
      <w:start w:val="1"/>
      <w:numFmt w:val="bullet"/>
      <w:lvlText w:val=""/>
      <w:lvlJc w:val="left"/>
      <w:pPr>
        <w:ind w:left="6593" w:hanging="360"/>
      </w:pPr>
      <w:rPr>
        <w:rFonts w:ascii="Wingdings" w:hAnsi="Wingdings" w:hint="default"/>
      </w:rPr>
    </w:lvl>
  </w:abstractNum>
  <w:abstractNum w:abstractNumId="29" w15:restartNumberingAfterBreak="0">
    <w:nsid w:val="5657218C"/>
    <w:multiLevelType w:val="multilevel"/>
    <w:tmpl w:val="A45AB98C"/>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74F44BA"/>
    <w:multiLevelType w:val="hybridMultilevel"/>
    <w:tmpl w:val="9D6CBDE6"/>
    <w:lvl w:ilvl="0" w:tplc="A766A742">
      <w:numFmt w:val="bullet"/>
      <w:lvlText w:val=""/>
      <w:lvlJc w:val="left"/>
      <w:pPr>
        <w:ind w:left="613" w:hanging="360"/>
      </w:pPr>
      <w:rPr>
        <w:rFonts w:ascii="Symbol" w:eastAsia="Times New Roman" w:hAnsi="Symbol" w:cs="Times New Roman" w:hint="default"/>
      </w:rPr>
    </w:lvl>
    <w:lvl w:ilvl="1" w:tplc="396E9794" w:tentative="1">
      <w:start w:val="1"/>
      <w:numFmt w:val="bullet"/>
      <w:lvlText w:val="o"/>
      <w:lvlJc w:val="left"/>
      <w:pPr>
        <w:ind w:left="1333" w:hanging="360"/>
      </w:pPr>
      <w:rPr>
        <w:rFonts w:ascii="Courier New" w:hAnsi="Courier New" w:cs="Courier New" w:hint="default"/>
      </w:rPr>
    </w:lvl>
    <w:lvl w:ilvl="2" w:tplc="83C49652" w:tentative="1">
      <w:start w:val="1"/>
      <w:numFmt w:val="bullet"/>
      <w:lvlText w:val=""/>
      <w:lvlJc w:val="left"/>
      <w:pPr>
        <w:ind w:left="2053" w:hanging="360"/>
      </w:pPr>
      <w:rPr>
        <w:rFonts w:ascii="Wingdings" w:hAnsi="Wingdings" w:hint="default"/>
      </w:rPr>
    </w:lvl>
    <w:lvl w:ilvl="3" w:tplc="4E7664B2" w:tentative="1">
      <w:start w:val="1"/>
      <w:numFmt w:val="bullet"/>
      <w:lvlText w:val=""/>
      <w:lvlJc w:val="left"/>
      <w:pPr>
        <w:ind w:left="2773" w:hanging="360"/>
      </w:pPr>
      <w:rPr>
        <w:rFonts w:ascii="Symbol" w:hAnsi="Symbol" w:hint="default"/>
      </w:rPr>
    </w:lvl>
    <w:lvl w:ilvl="4" w:tplc="6584107E" w:tentative="1">
      <w:start w:val="1"/>
      <w:numFmt w:val="bullet"/>
      <w:lvlText w:val="o"/>
      <w:lvlJc w:val="left"/>
      <w:pPr>
        <w:ind w:left="3493" w:hanging="360"/>
      </w:pPr>
      <w:rPr>
        <w:rFonts w:ascii="Courier New" w:hAnsi="Courier New" w:cs="Courier New" w:hint="default"/>
      </w:rPr>
    </w:lvl>
    <w:lvl w:ilvl="5" w:tplc="2FFC2994" w:tentative="1">
      <w:start w:val="1"/>
      <w:numFmt w:val="bullet"/>
      <w:lvlText w:val=""/>
      <w:lvlJc w:val="left"/>
      <w:pPr>
        <w:ind w:left="4213" w:hanging="360"/>
      </w:pPr>
      <w:rPr>
        <w:rFonts w:ascii="Wingdings" w:hAnsi="Wingdings" w:hint="default"/>
      </w:rPr>
    </w:lvl>
    <w:lvl w:ilvl="6" w:tplc="7AC0915C" w:tentative="1">
      <w:start w:val="1"/>
      <w:numFmt w:val="bullet"/>
      <w:lvlText w:val=""/>
      <w:lvlJc w:val="left"/>
      <w:pPr>
        <w:ind w:left="4933" w:hanging="360"/>
      </w:pPr>
      <w:rPr>
        <w:rFonts w:ascii="Symbol" w:hAnsi="Symbol" w:hint="default"/>
      </w:rPr>
    </w:lvl>
    <w:lvl w:ilvl="7" w:tplc="F866EA0A" w:tentative="1">
      <w:start w:val="1"/>
      <w:numFmt w:val="bullet"/>
      <w:lvlText w:val="o"/>
      <w:lvlJc w:val="left"/>
      <w:pPr>
        <w:ind w:left="5653" w:hanging="360"/>
      </w:pPr>
      <w:rPr>
        <w:rFonts w:ascii="Courier New" w:hAnsi="Courier New" w:cs="Courier New" w:hint="default"/>
      </w:rPr>
    </w:lvl>
    <w:lvl w:ilvl="8" w:tplc="04FA2416" w:tentative="1">
      <w:start w:val="1"/>
      <w:numFmt w:val="bullet"/>
      <w:lvlText w:val=""/>
      <w:lvlJc w:val="left"/>
      <w:pPr>
        <w:ind w:left="6373" w:hanging="360"/>
      </w:pPr>
      <w:rPr>
        <w:rFonts w:ascii="Wingdings" w:hAnsi="Wingdings" w:hint="default"/>
      </w:rPr>
    </w:lvl>
  </w:abstractNum>
  <w:abstractNum w:abstractNumId="31" w15:restartNumberingAfterBreak="0">
    <w:nsid w:val="5AE432B7"/>
    <w:multiLevelType w:val="hybridMultilevel"/>
    <w:tmpl w:val="9706575C"/>
    <w:lvl w:ilvl="0" w:tplc="8B2203E2">
      <w:start w:val="1"/>
      <w:numFmt w:val="bullet"/>
      <w:lvlText w:val=""/>
      <w:lvlJc w:val="left"/>
      <w:pPr>
        <w:ind w:left="6392" w:hanging="360"/>
      </w:pPr>
      <w:rPr>
        <w:rFonts w:ascii="Wingdings" w:hAnsi="Wingdings" w:hint="default"/>
      </w:rPr>
    </w:lvl>
    <w:lvl w:ilvl="1" w:tplc="45D08FCE" w:tentative="1">
      <w:start w:val="1"/>
      <w:numFmt w:val="bullet"/>
      <w:lvlText w:val="o"/>
      <w:lvlJc w:val="left"/>
      <w:pPr>
        <w:ind w:left="7112" w:hanging="360"/>
      </w:pPr>
      <w:rPr>
        <w:rFonts w:ascii="Courier New" w:hAnsi="Courier New" w:cs="Courier New" w:hint="default"/>
      </w:rPr>
    </w:lvl>
    <w:lvl w:ilvl="2" w:tplc="3EF6C998" w:tentative="1">
      <w:start w:val="1"/>
      <w:numFmt w:val="bullet"/>
      <w:lvlText w:val=""/>
      <w:lvlJc w:val="left"/>
      <w:pPr>
        <w:ind w:left="7832" w:hanging="360"/>
      </w:pPr>
      <w:rPr>
        <w:rFonts w:ascii="Wingdings" w:hAnsi="Wingdings" w:hint="default"/>
      </w:rPr>
    </w:lvl>
    <w:lvl w:ilvl="3" w:tplc="5FEE8066" w:tentative="1">
      <w:start w:val="1"/>
      <w:numFmt w:val="bullet"/>
      <w:lvlText w:val=""/>
      <w:lvlJc w:val="left"/>
      <w:pPr>
        <w:ind w:left="8552" w:hanging="360"/>
      </w:pPr>
      <w:rPr>
        <w:rFonts w:ascii="Symbol" w:hAnsi="Symbol" w:hint="default"/>
      </w:rPr>
    </w:lvl>
    <w:lvl w:ilvl="4" w:tplc="35E02D8C" w:tentative="1">
      <w:start w:val="1"/>
      <w:numFmt w:val="bullet"/>
      <w:lvlText w:val="o"/>
      <w:lvlJc w:val="left"/>
      <w:pPr>
        <w:ind w:left="9272" w:hanging="360"/>
      </w:pPr>
      <w:rPr>
        <w:rFonts w:ascii="Courier New" w:hAnsi="Courier New" w:cs="Courier New" w:hint="default"/>
      </w:rPr>
    </w:lvl>
    <w:lvl w:ilvl="5" w:tplc="9FA61506" w:tentative="1">
      <w:start w:val="1"/>
      <w:numFmt w:val="bullet"/>
      <w:lvlText w:val=""/>
      <w:lvlJc w:val="left"/>
      <w:pPr>
        <w:ind w:left="9992" w:hanging="360"/>
      </w:pPr>
      <w:rPr>
        <w:rFonts w:ascii="Wingdings" w:hAnsi="Wingdings" w:hint="default"/>
      </w:rPr>
    </w:lvl>
    <w:lvl w:ilvl="6" w:tplc="0C940D40" w:tentative="1">
      <w:start w:val="1"/>
      <w:numFmt w:val="bullet"/>
      <w:lvlText w:val=""/>
      <w:lvlJc w:val="left"/>
      <w:pPr>
        <w:ind w:left="10712" w:hanging="360"/>
      </w:pPr>
      <w:rPr>
        <w:rFonts w:ascii="Symbol" w:hAnsi="Symbol" w:hint="default"/>
      </w:rPr>
    </w:lvl>
    <w:lvl w:ilvl="7" w:tplc="CAFA6230" w:tentative="1">
      <w:start w:val="1"/>
      <w:numFmt w:val="bullet"/>
      <w:lvlText w:val="o"/>
      <w:lvlJc w:val="left"/>
      <w:pPr>
        <w:ind w:left="11432" w:hanging="360"/>
      </w:pPr>
      <w:rPr>
        <w:rFonts w:ascii="Courier New" w:hAnsi="Courier New" w:cs="Courier New" w:hint="default"/>
      </w:rPr>
    </w:lvl>
    <w:lvl w:ilvl="8" w:tplc="5F466444" w:tentative="1">
      <w:start w:val="1"/>
      <w:numFmt w:val="bullet"/>
      <w:lvlText w:val=""/>
      <w:lvlJc w:val="left"/>
      <w:pPr>
        <w:ind w:left="12152" w:hanging="360"/>
      </w:pPr>
      <w:rPr>
        <w:rFonts w:ascii="Wingdings" w:hAnsi="Wingdings" w:hint="default"/>
      </w:rPr>
    </w:lvl>
  </w:abstractNum>
  <w:abstractNum w:abstractNumId="32" w15:restartNumberingAfterBreak="0">
    <w:nsid w:val="5BD96E24"/>
    <w:multiLevelType w:val="hybridMultilevel"/>
    <w:tmpl w:val="FE5A55DE"/>
    <w:lvl w:ilvl="0" w:tplc="411A0E44">
      <w:start w:val="1"/>
      <w:numFmt w:val="bullet"/>
      <w:lvlText w:val=""/>
      <w:lvlJc w:val="left"/>
      <w:pPr>
        <w:ind w:left="720" w:hanging="360"/>
      </w:pPr>
      <w:rPr>
        <w:rFonts w:ascii="Wingdings" w:hAnsi="Wingdings" w:hint="default"/>
      </w:rPr>
    </w:lvl>
    <w:lvl w:ilvl="1" w:tplc="A9A826BE" w:tentative="1">
      <w:start w:val="1"/>
      <w:numFmt w:val="bullet"/>
      <w:lvlText w:val="o"/>
      <w:lvlJc w:val="left"/>
      <w:pPr>
        <w:ind w:left="1440" w:hanging="360"/>
      </w:pPr>
      <w:rPr>
        <w:rFonts w:ascii="Courier New" w:hAnsi="Courier New" w:cs="Courier New" w:hint="default"/>
      </w:rPr>
    </w:lvl>
    <w:lvl w:ilvl="2" w:tplc="9D60F522" w:tentative="1">
      <w:start w:val="1"/>
      <w:numFmt w:val="bullet"/>
      <w:lvlText w:val=""/>
      <w:lvlJc w:val="left"/>
      <w:pPr>
        <w:ind w:left="2160" w:hanging="360"/>
      </w:pPr>
      <w:rPr>
        <w:rFonts w:ascii="Wingdings" w:hAnsi="Wingdings" w:hint="default"/>
      </w:rPr>
    </w:lvl>
    <w:lvl w:ilvl="3" w:tplc="BF56E40A" w:tentative="1">
      <w:start w:val="1"/>
      <w:numFmt w:val="bullet"/>
      <w:lvlText w:val=""/>
      <w:lvlJc w:val="left"/>
      <w:pPr>
        <w:ind w:left="2880" w:hanging="360"/>
      </w:pPr>
      <w:rPr>
        <w:rFonts w:ascii="Symbol" w:hAnsi="Symbol" w:hint="default"/>
      </w:rPr>
    </w:lvl>
    <w:lvl w:ilvl="4" w:tplc="0A547514" w:tentative="1">
      <w:start w:val="1"/>
      <w:numFmt w:val="bullet"/>
      <w:lvlText w:val="o"/>
      <w:lvlJc w:val="left"/>
      <w:pPr>
        <w:ind w:left="3600" w:hanging="360"/>
      </w:pPr>
      <w:rPr>
        <w:rFonts w:ascii="Courier New" w:hAnsi="Courier New" w:cs="Courier New" w:hint="default"/>
      </w:rPr>
    </w:lvl>
    <w:lvl w:ilvl="5" w:tplc="ECD89C74" w:tentative="1">
      <w:start w:val="1"/>
      <w:numFmt w:val="bullet"/>
      <w:lvlText w:val=""/>
      <w:lvlJc w:val="left"/>
      <w:pPr>
        <w:ind w:left="4320" w:hanging="360"/>
      </w:pPr>
      <w:rPr>
        <w:rFonts w:ascii="Wingdings" w:hAnsi="Wingdings" w:hint="default"/>
      </w:rPr>
    </w:lvl>
    <w:lvl w:ilvl="6" w:tplc="9DA659A8" w:tentative="1">
      <w:start w:val="1"/>
      <w:numFmt w:val="bullet"/>
      <w:lvlText w:val=""/>
      <w:lvlJc w:val="left"/>
      <w:pPr>
        <w:ind w:left="5040" w:hanging="360"/>
      </w:pPr>
      <w:rPr>
        <w:rFonts w:ascii="Symbol" w:hAnsi="Symbol" w:hint="default"/>
      </w:rPr>
    </w:lvl>
    <w:lvl w:ilvl="7" w:tplc="18F494E4" w:tentative="1">
      <w:start w:val="1"/>
      <w:numFmt w:val="bullet"/>
      <w:lvlText w:val="o"/>
      <w:lvlJc w:val="left"/>
      <w:pPr>
        <w:ind w:left="5760" w:hanging="360"/>
      </w:pPr>
      <w:rPr>
        <w:rFonts w:ascii="Courier New" w:hAnsi="Courier New" w:cs="Courier New" w:hint="default"/>
      </w:rPr>
    </w:lvl>
    <w:lvl w:ilvl="8" w:tplc="667E5150" w:tentative="1">
      <w:start w:val="1"/>
      <w:numFmt w:val="bullet"/>
      <w:lvlText w:val=""/>
      <w:lvlJc w:val="left"/>
      <w:pPr>
        <w:ind w:left="6480" w:hanging="360"/>
      </w:pPr>
      <w:rPr>
        <w:rFonts w:ascii="Wingdings" w:hAnsi="Wingdings" w:hint="default"/>
      </w:rPr>
    </w:lvl>
  </w:abstractNum>
  <w:abstractNum w:abstractNumId="33" w15:restartNumberingAfterBreak="0">
    <w:nsid w:val="5DE146A3"/>
    <w:multiLevelType w:val="hybridMultilevel"/>
    <w:tmpl w:val="CD445C2A"/>
    <w:lvl w:ilvl="0" w:tplc="07EA109C">
      <w:start w:val="1"/>
      <w:numFmt w:val="bullet"/>
      <w:lvlText w:val=""/>
      <w:lvlJc w:val="left"/>
      <w:pPr>
        <w:ind w:left="360" w:hanging="360"/>
      </w:pPr>
      <w:rPr>
        <w:rFonts w:ascii="Wingdings" w:hAnsi="Wingdings" w:hint="default"/>
      </w:rPr>
    </w:lvl>
    <w:lvl w:ilvl="1" w:tplc="70889880" w:tentative="1">
      <w:start w:val="1"/>
      <w:numFmt w:val="bullet"/>
      <w:lvlText w:val="o"/>
      <w:lvlJc w:val="left"/>
      <w:pPr>
        <w:ind w:left="1080" w:hanging="360"/>
      </w:pPr>
      <w:rPr>
        <w:rFonts w:ascii="Courier New" w:hAnsi="Courier New" w:cs="Courier New" w:hint="default"/>
      </w:rPr>
    </w:lvl>
    <w:lvl w:ilvl="2" w:tplc="D7E04336" w:tentative="1">
      <w:start w:val="1"/>
      <w:numFmt w:val="bullet"/>
      <w:lvlText w:val=""/>
      <w:lvlJc w:val="left"/>
      <w:pPr>
        <w:ind w:left="1800" w:hanging="360"/>
      </w:pPr>
      <w:rPr>
        <w:rFonts w:ascii="Wingdings" w:hAnsi="Wingdings" w:hint="default"/>
      </w:rPr>
    </w:lvl>
    <w:lvl w:ilvl="3" w:tplc="E2E03344" w:tentative="1">
      <w:start w:val="1"/>
      <w:numFmt w:val="bullet"/>
      <w:lvlText w:val=""/>
      <w:lvlJc w:val="left"/>
      <w:pPr>
        <w:ind w:left="2520" w:hanging="360"/>
      </w:pPr>
      <w:rPr>
        <w:rFonts w:ascii="Symbol" w:hAnsi="Symbol" w:hint="default"/>
      </w:rPr>
    </w:lvl>
    <w:lvl w:ilvl="4" w:tplc="27AA0098" w:tentative="1">
      <w:start w:val="1"/>
      <w:numFmt w:val="bullet"/>
      <w:lvlText w:val="o"/>
      <w:lvlJc w:val="left"/>
      <w:pPr>
        <w:ind w:left="3240" w:hanging="360"/>
      </w:pPr>
      <w:rPr>
        <w:rFonts w:ascii="Courier New" w:hAnsi="Courier New" w:cs="Courier New" w:hint="default"/>
      </w:rPr>
    </w:lvl>
    <w:lvl w:ilvl="5" w:tplc="26F4A772" w:tentative="1">
      <w:start w:val="1"/>
      <w:numFmt w:val="bullet"/>
      <w:lvlText w:val=""/>
      <w:lvlJc w:val="left"/>
      <w:pPr>
        <w:ind w:left="3960" w:hanging="360"/>
      </w:pPr>
      <w:rPr>
        <w:rFonts w:ascii="Wingdings" w:hAnsi="Wingdings" w:hint="default"/>
      </w:rPr>
    </w:lvl>
    <w:lvl w:ilvl="6" w:tplc="7242BBE2" w:tentative="1">
      <w:start w:val="1"/>
      <w:numFmt w:val="bullet"/>
      <w:lvlText w:val=""/>
      <w:lvlJc w:val="left"/>
      <w:pPr>
        <w:ind w:left="4680" w:hanging="360"/>
      </w:pPr>
      <w:rPr>
        <w:rFonts w:ascii="Symbol" w:hAnsi="Symbol" w:hint="default"/>
      </w:rPr>
    </w:lvl>
    <w:lvl w:ilvl="7" w:tplc="7DDE0F64" w:tentative="1">
      <w:start w:val="1"/>
      <w:numFmt w:val="bullet"/>
      <w:lvlText w:val="o"/>
      <w:lvlJc w:val="left"/>
      <w:pPr>
        <w:ind w:left="5400" w:hanging="360"/>
      </w:pPr>
      <w:rPr>
        <w:rFonts w:ascii="Courier New" w:hAnsi="Courier New" w:cs="Courier New" w:hint="default"/>
      </w:rPr>
    </w:lvl>
    <w:lvl w:ilvl="8" w:tplc="EABE4266" w:tentative="1">
      <w:start w:val="1"/>
      <w:numFmt w:val="bullet"/>
      <w:lvlText w:val=""/>
      <w:lvlJc w:val="left"/>
      <w:pPr>
        <w:ind w:left="6120" w:hanging="360"/>
      </w:pPr>
      <w:rPr>
        <w:rFonts w:ascii="Wingdings" w:hAnsi="Wingdings" w:hint="default"/>
      </w:rPr>
    </w:lvl>
  </w:abstractNum>
  <w:abstractNum w:abstractNumId="34" w15:restartNumberingAfterBreak="0">
    <w:nsid w:val="62A476CA"/>
    <w:multiLevelType w:val="hybridMultilevel"/>
    <w:tmpl w:val="01DCC732"/>
    <w:lvl w:ilvl="0" w:tplc="66461AC4">
      <w:start w:val="1"/>
      <w:numFmt w:val="bullet"/>
      <w:lvlText w:val=""/>
      <w:lvlJc w:val="left"/>
      <w:pPr>
        <w:ind w:left="973" w:hanging="360"/>
      </w:pPr>
      <w:rPr>
        <w:rFonts w:ascii="Symbol" w:hAnsi="Symbol" w:hint="default"/>
      </w:rPr>
    </w:lvl>
    <w:lvl w:ilvl="1" w:tplc="504CD228" w:tentative="1">
      <w:start w:val="1"/>
      <w:numFmt w:val="bullet"/>
      <w:lvlText w:val="o"/>
      <w:lvlJc w:val="left"/>
      <w:pPr>
        <w:ind w:left="1440" w:hanging="360"/>
      </w:pPr>
      <w:rPr>
        <w:rFonts w:ascii="Courier New" w:hAnsi="Courier New" w:cs="Courier New" w:hint="default"/>
      </w:rPr>
    </w:lvl>
    <w:lvl w:ilvl="2" w:tplc="03401FF2" w:tentative="1">
      <w:start w:val="1"/>
      <w:numFmt w:val="bullet"/>
      <w:lvlText w:val=""/>
      <w:lvlJc w:val="left"/>
      <w:pPr>
        <w:ind w:left="2160" w:hanging="360"/>
      </w:pPr>
      <w:rPr>
        <w:rFonts w:ascii="Wingdings" w:hAnsi="Wingdings" w:hint="default"/>
      </w:rPr>
    </w:lvl>
    <w:lvl w:ilvl="3" w:tplc="D0528F54" w:tentative="1">
      <w:start w:val="1"/>
      <w:numFmt w:val="bullet"/>
      <w:lvlText w:val=""/>
      <w:lvlJc w:val="left"/>
      <w:pPr>
        <w:ind w:left="2880" w:hanging="360"/>
      </w:pPr>
      <w:rPr>
        <w:rFonts w:ascii="Symbol" w:hAnsi="Symbol" w:hint="default"/>
      </w:rPr>
    </w:lvl>
    <w:lvl w:ilvl="4" w:tplc="27B0D604" w:tentative="1">
      <w:start w:val="1"/>
      <w:numFmt w:val="bullet"/>
      <w:lvlText w:val="o"/>
      <w:lvlJc w:val="left"/>
      <w:pPr>
        <w:ind w:left="3600" w:hanging="360"/>
      </w:pPr>
      <w:rPr>
        <w:rFonts w:ascii="Courier New" w:hAnsi="Courier New" w:cs="Courier New" w:hint="default"/>
      </w:rPr>
    </w:lvl>
    <w:lvl w:ilvl="5" w:tplc="DCBE10CE" w:tentative="1">
      <w:start w:val="1"/>
      <w:numFmt w:val="bullet"/>
      <w:lvlText w:val=""/>
      <w:lvlJc w:val="left"/>
      <w:pPr>
        <w:ind w:left="4320" w:hanging="360"/>
      </w:pPr>
      <w:rPr>
        <w:rFonts w:ascii="Wingdings" w:hAnsi="Wingdings" w:hint="default"/>
      </w:rPr>
    </w:lvl>
    <w:lvl w:ilvl="6" w:tplc="2A2EA0EE" w:tentative="1">
      <w:start w:val="1"/>
      <w:numFmt w:val="bullet"/>
      <w:lvlText w:val=""/>
      <w:lvlJc w:val="left"/>
      <w:pPr>
        <w:ind w:left="5040" w:hanging="360"/>
      </w:pPr>
      <w:rPr>
        <w:rFonts w:ascii="Symbol" w:hAnsi="Symbol" w:hint="default"/>
      </w:rPr>
    </w:lvl>
    <w:lvl w:ilvl="7" w:tplc="7A14B1A4" w:tentative="1">
      <w:start w:val="1"/>
      <w:numFmt w:val="bullet"/>
      <w:lvlText w:val="o"/>
      <w:lvlJc w:val="left"/>
      <w:pPr>
        <w:ind w:left="5760" w:hanging="360"/>
      </w:pPr>
      <w:rPr>
        <w:rFonts w:ascii="Courier New" w:hAnsi="Courier New" w:cs="Courier New" w:hint="default"/>
      </w:rPr>
    </w:lvl>
    <w:lvl w:ilvl="8" w:tplc="78EC988C" w:tentative="1">
      <w:start w:val="1"/>
      <w:numFmt w:val="bullet"/>
      <w:lvlText w:val=""/>
      <w:lvlJc w:val="left"/>
      <w:pPr>
        <w:ind w:left="6480" w:hanging="360"/>
      </w:pPr>
      <w:rPr>
        <w:rFonts w:ascii="Wingdings" w:hAnsi="Wingdings" w:hint="default"/>
      </w:rPr>
    </w:lvl>
  </w:abstractNum>
  <w:abstractNum w:abstractNumId="35" w15:restartNumberingAfterBreak="0">
    <w:nsid w:val="645848E1"/>
    <w:multiLevelType w:val="hybridMultilevel"/>
    <w:tmpl w:val="59AC7F42"/>
    <w:lvl w:ilvl="0" w:tplc="13A4F892">
      <w:start w:val="1"/>
      <w:numFmt w:val="bullet"/>
      <w:lvlText w:val=""/>
      <w:lvlJc w:val="left"/>
      <w:pPr>
        <w:ind w:left="360" w:hanging="360"/>
      </w:pPr>
      <w:rPr>
        <w:rFonts w:ascii="Wingdings" w:hAnsi="Wingdings" w:hint="default"/>
      </w:rPr>
    </w:lvl>
    <w:lvl w:ilvl="1" w:tplc="C28039D0" w:tentative="1">
      <w:start w:val="1"/>
      <w:numFmt w:val="bullet"/>
      <w:lvlText w:val="o"/>
      <w:lvlJc w:val="left"/>
      <w:pPr>
        <w:ind w:left="1080" w:hanging="360"/>
      </w:pPr>
      <w:rPr>
        <w:rFonts w:ascii="Courier New" w:hAnsi="Courier New" w:cs="Courier New" w:hint="default"/>
      </w:rPr>
    </w:lvl>
    <w:lvl w:ilvl="2" w:tplc="6088C0D4" w:tentative="1">
      <w:start w:val="1"/>
      <w:numFmt w:val="bullet"/>
      <w:lvlText w:val=""/>
      <w:lvlJc w:val="left"/>
      <w:pPr>
        <w:ind w:left="1800" w:hanging="360"/>
      </w:pPr>
      <w:rPr>
        <w:rFonts w:ascii="Wingdings" w:hAnsi="Wingdings" w:hint="default"/>
      </w:rPr>
    </w:lvl>
    <w:lvl w:ilvl="3" w:tplc="1F0EC3F2" w:tentative="1">
      <w:start w:val="1"/>
      <w:numFmt w:val="bullet"/>
      <w:lvlText w:val=""/>
      <w:lvlJc w:val="left"/>
      <w:pPr>
        <w:ind w:left="2520" w:hanging="360"/>
      </w:pPr>
      <w:rPr>
        <w:rFonts w:ascii="Symbol" w:hAnsi="Symbol" w:hint="default"/>
      </w:rPr>
    </w:lvl>
    <w:lvl w:ilvl="4" w:tplc="98DA49D4" w:tentative="1">
      <w:start w:val="1"/>
      <w:numFmt w:val="bullet"/>
      <w:lvlText w:val="o"/>
      <w:lvlJc w:val="left"/>
      <w:pPr>
        <w:ind w:left="3240" w:hanging="360"/>
      </w:pPr>
      <w:rPr>
        <w:rFonts w:ascii="Courier New" w:hAnsi="Courier New" w:cs="Courier New" w:hint="default"/>
      </w:rPr>
    </w:lvl>
    <w:lvl w:ilvl="5" w:tplc="D5F811A4" w:tentative="1">
      <w:start w:val="1"/>
      <w:numFmt w:val="bullet"/>
      <w:lvlText w:val=""/>
      <w:lvlJc w:val="left"/>
      <w:pPr>
        <w:ind w:left="3960" w:hanging="360"/>
      </w:pPr>
      <w:rPr>
        <w:rFonts w:ascii="Wingdings" w:hAnsi="Wingdings" w:hint="default"/>
      </w:rPr>
    </w:lvl>
    <w:lvl w:ilvl="6" w:tplc="2D94FA92" w:tentative="1">
      <w:start w:val="1"/>
      <w:numFmt w:val="bullet"/>
      <w:lvlText w:val=""/>
      <w:lvlJc w:val="left"/>
      <w:pPr>
        <w:ind w:left="4680" w:hanging="360"/>
      </w:pPr>
      <w:rPr>
        <w:rFonts w:ascii="Symbol" w:hAnsi="Symbol" w:hint="default"/>
      </w:rPr>
    </w:lvl>
    <w:lvl w:ilvl="7" w:tplc="41CCA512" w:tentative="1">
      <w:start w:val="1"/>
      <w:numFmt w:val="bullet"/>
      <w:lvlText w:val="o"/>
      <w:lvlJc w:val="left"/>
      <w:pPr>
        <w:ind w:left="5400" w:hanging="360"/>
      </w:pPr>
      <w:rPr>
        <w:rFonts w:ascii="Courier New" w:hAnsi="Courier New" w:cs="Courier New" w:hint="default"/>
      </w:rPr>
    </w:lvl>
    <w:lvl w:ilvl="8" w:tplc="197291C0" w:tentative="1">
      <w:start w:val="1"/>
      <w:numFmt w:val="bullet"/>
      <w:lvlText w:val=""/>
      <w:lvlJc w:val="left"/>
      <w:pPr>
        <w:ind w:left="6120" w:hanging="360"/>
      </w:pPr>
      <w:rPr>
        <w:rFonts w:ascii="Wingdings" w:hAnsi="Wingdings" w:hint="default"/>
      </w:rPr>
    </w:lvl>
  </w:abstractNum>
  <w:abstractNum w:abstractNumId="36" w15:restartNumberingAfterBreak="0">
    <w:nsid w:val="67556E89"/>
    <w:multiLevelType w:val="hybridMultilevel"/>
    <w:tmpl w:val="A31CECEE"/>
    <w:lvl w:ilvl="0" w:tplc="5F6877DE">
      <w:start w:val="1"/>
      <w:numFmt w:val="decimal"/>
      <w:lvlText w:val="(%1)"/>
      <w:lvlJc w:val="left"/>
      <w:pPr>
        <w:ind w:left="720" w:hanging="360"/>
      </w:pPr>
      <w:rPr>
        <w:rFonts w:hint="default"/>
        <w:b/>
        <w:i/>
      </w:rPr>
    </w:lvl>
    <w:lvl w:ilvl="1" w:tplc="16D07188">
      <w:start w:val="1"/>
      <w:numFmt w:val="lowerLetter"/>
      <w:lvlText w:val="%2."/>
      <w:lvlJc w:val="left"/>
      <w:pPr>
        <w:ind w:left="1440" w:hanging="360"/>
      </w:pPr>
    </w:lvl>
    <w:lvl w:ilvl="2" w:tplc="ED00D5CA" w:tentative="1">
      <w:start w:val="1"/>
      <w:numFmt w:val="lowerRoman"/>
      <w:lvlText w:val="%3."/>
      <w:lvlJc w:val="right"/>
      <w:pPr>
        <w:ind w:left="2160" w:hanging="180"/>
      </w:pPr>
    </w:lvl>
    <w:lvl w:ilvl="3" w:tplc="41EECDD6" w:tentative="1">
      <w:start w:val="1"/>
      <w:numFmt w:val="decimal"/>
      <w:lvlText w:val="%4."/>
      <w:lvlJc w:val="left"/>
      <w:pPr>
        <w:ind w:left="2880" w:hanging="360"/>
      </w:pPr>
    </w:lvl>
    <w:lvl w:ilvl="4" w:tplc="47B8B886" w:tentative="1">
      <w:start w:val="1"/>
      <w:numFmt w:val="lowerLetter"/>
      <w:lvlText w:val="%5."/>
      <w:lvlJc w:val="left"/>
      <w:pPr>
        <w:ind w:left="3600" w:hanging="360"/>
      </w:pPr>
    </w:lvl>
    <w:lvl w:ilvl="5" w:tplc="88F25198" w:tentative="1">
      <w:start w:val="1"/>
      <w:numFmt w:val="lowerRoman"/>
      <w:lvlText w:val="%6."/>
      <w:lvlJc w:val="right"/>
      <w:pPr>
        <w:ind w:left="4320" w:hanging="180"/>
      </w:pPr>
    </w:lvl>
    <w:lvl w:ilvl="6" w:tplc="C18C9990" w:tentative="1">
      <w:start w:val="1"/>
      <w:numFmt w:val="decimal"/>
      <w:lvlText w:val="%7."/>
      <w:lvlJc w:val="left"/>
      <w:pPr>
        <w:ind w:left="5040" w:hanging="360"/>
      </w:pPr>
    </w:lvl>
    <w:lvl w:ilvl="7" w:tplc="9CBC8384" w:tentative="1">
      <w:start w:val="1"/>
      <w:numFmt w:val="lowerLetter"/>
      <w:lvlText w:val="%8."/>
      <w:lvlJc w:val="left"/>
      <w:pPr>
        <w:ind w:left="5760" w:hanging="360"/>
      </w:pPr>
    </w:lvl>
    <w:lvl w:ilvl="8" w:tplc="E2FEAA4E" w:tentative="1">
      <w:start w:val="1"/>
      <w:numFmt w:val="lowerRoman"/>
      <w:lvlText w:val="%9."/>
      <w:lvlJc w:val="right"/>
      <w:pPr>
        <w:ind w:left="6480" w:hanging="180"/>
      </w:pPr>
    </w:lvl>
  </w:abstractNum>
  <w:abstractNum w:abstractNumId="37" w15:restartNumberingAfterBreak="0">
    <w:nsid w:val="68901782"/>
    <w:multiLevelType w:val="hybridMultilevel"/>
    <w:tmpl w:val="0EC060A8"/>
    <w:lvl w:ilvl="0" w:tplc="6BAAB7AA">
      <w:start w:val="1"/>
      <w:numFmt w:val="bullet"/>
      <w:lvlText w:val=""/>
      <w:lvlJc w:val="left"/>
      <w:pPr>
        <w:ind w:left="720" w:hanging="360"/>
      </w:pPr>
      <w:rPr>
        <w:rFonts w:ascii="Wingdings" w:hAnsi="Wingdings" w:hint="default"/>
      </w:rPr>
    </w:lvl>
    <w:lvl w:ilvl="1" w:tplc="8264B11A" w:tentative="1">
      <w:start w:val="1"/>
      <w:numFmt w:val="bullet"/>
      <w:lvlText w:val="o"/>
      <w:lvlJc w:val="left"/>
      <w:pPr>
        <w:ind w:left="1440" w:hanging="360"/>
      </w:pPr>
      <w:rPr>
        <w:rFonts w:ascii="Courier New" w:hAnsi="Courier New" w:cs="Courier New" w:hint="default"/>
      </w:rPr>
    </w:lvl>
    <w:lvl w:ilvl="2" w:tplc="C9B47220" w:tentative="1">
      <w:start w:val="1"/>
      <w:numFmt w:val="bullet"/>
      <w:lvlText w:val=""/>
      <w:lvlJc w:val="left"/>
      <w:pPr>
        <w:ind w:left="2160" w:hanging="360"/>
      </w:pPr>
      <w:rPr>
        <w:rFonts w:ascii="Wingdings" w:hAnsi="Wingdings" w:hint="default"/>
      </w:rPr>
    </w:lvl>
    <w:lvl w:ilvl="3" w:tplc="A5265146" w:tentative="1">
      <w:start w:val="1"/>
      <w:numFmt w:val="bullet"/>
      <w:lvlText w:val=""/>
      <w:lvlJc w:val="left"/>
      <w:pPr>
        <w:ind w:left="2880" w:hanging="360"/>
      </w:pPr>
      <w:rPr>
        <w:rFonts w:ascii="Symbol" w:hAnsi="Symbol" w:hint="default"/>
      </w:rPr>
    </w:lvl>
    <w:lvl w:ilvl="4" w:tplc="4DC26C94" w:tentative="1">
      <w:start w:val="1"/>
      <w:numFmt w:val="bullet"/>
      <w:lvlText w:val="o"/>
      <w:lvlJc w:val="left"/>
      <w:pPr>
        <w:ind w:left="3600" w:hanging="360"/>
      </w:pPr>
      <w:rPr>
        <w:rFonts w:ascii="Courier New" w:hAnsi="Courier New" w:cs="Courier New" w:hint="default"/>
      </w:rPr>
    </w:lvl>
    <w:lvl w:ilvl="5" w:tplc="0818DE52" w:tentative="1">
      <w:start w:val="1"/>
      <w:numFmt w:val="bullet"/>
      <w:lvlText w:val=""/>
      <w:lvlJc w:val="left"/>
      <w:pPr>
        <w:ind w:left="4320" w:hanging="360"/>
      </w:pPr>
      <w:rPr>
        <w:rFonts w:ascii="Wingdings" w:hAnsi="Wingdings" w:hint="default"/>
      </w:rPr>
    </w:lvl>
    <w:lvl w:ilvl="6" w:tplc="96B65F4A" w:tentative="1">
      <w:start w:val="1"/>
      <w:numFmt w:val="bullet"/>
      <w:lvlText w:val=""/>
      <w:lvlJc w:val="left"/>
      <w:pPr>
        <w:ind w:left="5040" w:hanging="360"/>
      </w:pPr>
      <w:rPr>
        <w:rFonts w:ascii="Symbol" w:hAnsi="Symbol" w:hint="default"/>
      </w:rPr>
    </w:lvl>
    <w:lvl w:ilvl="7" w:tplc="2F32024E" w:tentative="1">
      <w:start w:val="1"/>
      <w:numFmt w:val="bullet"/>
      <w:lvlText w:val="o"/>
      <w:lvlJc w:val="left"/>
      <w:pPr>
        <w:ind w:left="5760" w:hanging="360"/>
      </w:pPr>
      <w:rPr>
        <w:rFonts w:ascii="Courier New" w:hAnsi="Courier New" w:cs="Courier New" w:hint="default"/>
      </w:rPr>
    </w:lvl>
    <w:lvl w:ilvl="8" w:tplc="D6808654" w:tentative="1">
      <w:start w:val="1"/>
      <w:numFmt w:val="bullet"/>
      <w:lvlText w:val=""/>
      <w:lvlJc w:val="left"/>
      <w:pPr>
        <w:ind w:left="6480" w:hanging="360"/>
      </w:pPr>
      <w:rPr>
        <w:rFonts w:ascii="Wingdings" w:hAnsi="Wingdings" w:hint="default"/>
      </w:rPr>
    </w:lvl>
  </w:abstractNum>
  <w:abstractNum w:abstractNumId="38" w15:restartNumberingAfterBreak="0">
    <w:nsid w:val="6C8E45C6"/>
    <w:multiLevelType w:val="hybridMultilevel"/>
    <w:tmpl w:val="33F229CA"/>
    <w:lvl w:ilvl="0" w:tplc="26B08BF6">
      <w:numFmt w:val="bullet"/>
      <w:lvlText w:val=""/>
      <w:lvlJc w:val="left"/>
      <w:pPr>
        <w:ind w:left="613" w:hanging="360"/>
      </w:pPr>
      <w:rPr>
        <w:rFonts w:ascii="Symbol" w:eastAsia="Times New Roman" w:hAnsi="Symbol" w:cs="Times New Roman" w:hint="default"/>
      </w:rPr>
    </w:lvl>
    <w:lvl w:ilvl="1" w:tplc="D04EC3F8" w:tentative="1">
      <w:start w:val="1"/>
      <w:numFmt w:val="bullet"/>
      <w:lvlText w:val="o"/>
      <w:lvlJc w:val="left"/>
      <w:pPr>
        <w:ind w:left="1333" w:hanging="360"/>
      </w:pPr>
      <w:rPr>
        <w:rFonts w:ascii="Courier New" w:hAnsi="Courier New" w:cs="Courier New" w:hint="default"/>
      </w:rPr>
    </w:lvl>
    <w:lvl w:ilvl="2" w:tplc="9FF864A8" w:tentative="1">
      <w:start w:val="1"/>
      <w:numFmt w:val="bullet"/>
      <w:lvlText w:val=""/>
      <w:lvlJc w:val="left"/>
      <w:pPr>
        <w:ind w:left="2053" w:hanging="360"/>
      </w:pPr>
      <w:rPr>
        <w:rFonts w:ascii="Wingdings" w:hAnsi="Wingdings" w:hint="default"/>
      </w:rPr>
    </w:lvl>
    <w:lvl w:ilvl="3" w:tplc="1C2C14F2" w:tentative="1">
      <w:start w:val="1"/>
      <w:numFmt w:val="bullet"/>
      <w:lvlText w:val=""/>
      <w:lvlJc w:val="left"/>
      <w:pPr>
        <w:ind w:left="2773" w:hanging="360"/>
      </w:pPr>
      <w:rPr>
        <w:rFonts w:ascii="Symbol" w:hAnsi="Symbol" w:hint="default"/>
      </w:rPr>
    </w:lvl>
    <w:lvl w:ilvl="4" w:tplc="07C0C89C" w:tentative="1">
      <w:start w:val="1"/>
      <w:numFmt w:val="bullet"/>
      <w:lvlText w:val="o"/>
      <w:lvlJc w:val="left"/>
      <w:pPr>
        <w:ind w:left="3493" w:hanging="360"/>
      </w:pPr>
      <w:rPr>
        <w:rFonts w:ascii="Courier New" w:hAnsi="Courier New" w:cs="Courier New" w:hint="default"/>
      </w:rPr>
    </w:lvl>
    <w:lvl w:ilvl="5" w:tplc="9A0A1970" w:tentative="1">
      <w:start w:val="1"/>
      <w:numFmt w:val="bullet"/>
      <w:lvlText w:val=""/>
      <w:lvlJc w:val="left"/>
      <w:pPr>
        <w:ind w:left="4213" w:hanging="360"/>
      </w:pPr>
      <w:rPr>
        <w:rFonts w:ascii="Wingdings" w:hAnsi="Wingdings" w:hint="default"/>
      </w:rPr>
    </w:lvl>
    <w:lvl w:ilvl="6" w:tplc="4B9E503A" w:tentative="1">
      <w:start w:val="1"/>
      <w:numFmt w:val="bullet"/>
      <w:lvlText w:val=""/>
      <w:lvlJc w:val="left"/>
      <w:pPr>
        <w:ind w:left="4933" w:hanging="360"/>
      </w:pPr>
      <w:rPr>
        <w:rFonts w:ascii="Symbol" w:hAnsi="Symbol" w:hint="default"/>
      </w:rPr>
    </w:lvl>
    <w:lvl w:ilvl="7" w:tplc="4D38BDC2" w:tentative="1">
      <w:start w:val="1"/>
      <w:numFmt w:val="bullet"/>
      <w:lvlText w:val="o"/>
      <w:lvlJc w:val="left"/>
      <w:pPr>
        <w:ind w:left="5653" w:hanging="360"/>
      </w:pPr>
      <w:rPr>
        <w:rFonts w:ascii="Courier New" w:hAnsi="Courier New" w:cs="Courier New" w:hint="default"/>
      </w:rPr>
    </w:lvl>
    <w:lvl w:ilvl="8" w:tplc="2ED653B2" w:tentative="1">
      <w:start w:val="1"/>
      <w:numFmt w:val="bullet"/>
      <w:lvlText w:val=""/>
      <w:lvlJc w:val="left"/>
      <w:pPr>
        <w:ind w:left="6373" w:hanging="360"/>
      </w:pPr>
      <w:rPr>
        <w:rFonts w:ascii="Wingdings" w:hAnsi="Wingdings" w:hint="default"/>
      </w:rPr>
    </w:lvl>
  </w:abstractNum>
  <w:abstractNum w:abstractNumId="39" w15:restartNumberingAfterBreak="0">
    <w:nsid w:val="6CEB454C"/>
    <w:multiLevelType w:val="hybridMultilevel"/>
    <w:tmpl w:val="5ED8FFC0"/>
    <w:lvl w:ilvl="0" w:tplc="DE3C34EE">
      <w:start w:val="1"/>
      <w:numFmt w:val="bullet"/>
      <w:lvlText w:val=""/>
      <w:lvlJc w:val="left"/>
      <w:pPr>
        <w:ind w:left="360" w:hanging="360"/>
      </w:pPr>
      <w:rPr>
        <w:rFonts w:ascii="Wingdings" w:hAnsi="Wingdings" w:hint="default"/>
      </w:rPr>
    </w:lvl>
    <w:lvl w:ilvl="1" w:tplc="D67CD8C2" w:tentative="1">
      <w:start w:val="1"/>
      <w:numFmt w:val="bullet"/>
      <w:lvlText w:val="o"/>
      <w:lvlJc w:val="left"/>
      <w:pPr>
        <w:ind w:left="1080" w:hanging="360"/>
      </w:pPr>
      <w:rPr>
        <w:rFonts w:ascii="Courier New" w:hAnsi="Courier New" w:cs="Courier New" w:hint="default"/>
      </w:rPr>
    </w:lvl>
    <w:lvl w:ilvl="2" w:tplc="2B1C5020" w:tentative="1">
      <w:start w:val="1"/>
      <w:numFmt w:val="bullet"/>
      <w:lvlText w:val=""/>
      <w:lvlJc w:val="left"/>
      <w:pPr>
        <w:ind w:left="1800" w:hanging="360"/>
      </w:pPr>
      <w:rPr>
        <w:rFonts w:ascii="Wingdings" w:hAnsi="Wingdings" w:hint="default"/>
      </w:rPr>
    </w:lvl>
    <w:lvl w:ilvl="3" w:tplc="4F443284" w:tentative="1">
      <w:start w:val="1"/>
      <w:numFmt w:val="bullet"/>
      <w:lvlText w:val=""/>
      <w:lvlJc w:val="left"/>
      <w:pPr>
        <w:ind w:left="2520" w:hanging="360"/>
      </w:pPr>
      <w:rPr>
        <w:rFonts w:ascii="Symbol" w:hAnsi="Symbol" w:hint="default"/>
      </w:rPr>
    </w:lvl>
    <w:lvl w:ilvl="4" w:tplc="760E8FC2" w:tentative="1">
      <w:start w:val="1"/>
      <w:numFmt w:val="bullet"/>
      <w:lvlText w:val="o"/>
      <w:lvlJc w:val="left"/>
      <w:pPr>
        <w:ind w:left="3240" w:hanging="360"/>
      </w:pPr>
      <w:rPr>
        <w:rFonts w:ascii="Courier New" w:hAnsi="Courier New" w:cs="Courier New" w:hint="default"/>
      </w:rPr>
    </w:lvl>
    <w:lvl w:ilvl="5" w:tplc="A986E9D2" w:tentative="1">
      <w:start w:val="1"/>
      <w:numFmt w:val="bullet"/>
      <w:lvlText w:val=""/>
      <w:lvlJc w:val="left"/>
      <w:pPr>
        <w:ind w:left="3960" w:hanging="360"/>
      </w:pPr>
      <w:rPr>
        <w:rFonts w:ascii="Wingdings" w:hAnsi="Wingdings" w:hint="default"/>
      </w:rPr>
    </w:lvl>
    <w:lvl w:ilvl="6" w:tplc="C6786146" w:tentative="1">
      <w:start w:val="1"/>
      <w:numFmt w:val="bullet"/>
      <w:lvlText w:val=""/>
      <w:lvlJc w:val="left"/>
      <w:pPr>
        <w:ind w:left="4680" w:hanging="360"/>
      </w:pPr>
      <w:rPr>
        <w:rFonts w:ascii="Symbol" w:hAnsi="Symbol" w:hint="default"/>
      </w:rPr>
    </w:lvl>
    <w:lvl w:ilvl="7" w:tplc="450AFCF8" w:tentative="1">
      <w:start w:val="1"/>
      <w:numFmt w:val="bullet"/>
      <w:lvlText w:val="o"/>
      <w:lvlJc w:val="left"/>
      <w:pPr>
        <w:ind w:left="5400" w:hanging="360"/>
      </w:pPr>
      <w:rPr>
        <w:rFonts w:ascii="Courier New" w:hAnsi="Courier New" w:cs="Courier New" w:hint="default"/>
      </w:rPr>
    </w:lvl>
    <w:lvl w:ilvl="8" w:tplc="7FFA2A5C" w:tentative="1">
      <w:start w:val="1"/>
      <w:numFmt w:val="bullet"/>
      <w:lvlText w:val=""/>
      <w:lvlJc w:val="left"/>
      <w:pPr>
        <w:ind w:left="6120" w:hanging="360"/>
      </w:pPr>
      <w:rPr>
        <w:rFonts w:ascii="Wingdings" w:hAnsi="Wingdings" w:hint="default"/>
      </w:rPr>
    </w:lvl>
  </w:abstractNum>
  <w:abstractNum w:abstractNumId="40" w15:restartNumberingAfterBreak="0">
    <w:nsid w:val="6D092F47"/>
    <w:multiLevelType w:val="hybridMultilevel"/>
    <w:tmpl w:val="F54E4D0C"/>
    <w:lvl w:ilvl="0" w:tplc="222E8130">
      <w:start w:val="1"/>
      <w:numFmt w:val="bullet"/>
      <w:lvlText w:val=""/>
      <w:lvlJc w:val="left"/>
      <w:pPr>
        <w:ind w:left="720" w:hanging="360"/>
      </w:pPr>
      <w:rPr>
        <w:rFonts w:ascii="Wingdings" w:hAnsi="Wingdings" w:hint="default"/>
      </w:rPr>
    </w:lvl>
    <w:lvl w:ilvl="1" w:tplc="9182A3BC" w:tentative="1">
      <w:start w:val="1"/>
      <w:numFmt w:val="bullet"/>
      <w:lvlText w:val="o"/>
      <w:lvlJc w:val="left"/>
      <w:pPr>
        <w:ind w:left="1440" w:hanging="360"/>
      </w:pPr>
      <w:rPr>
        <w:rFonts w:ascii="Courier New" w:hAnsi="Courier New" w:cs="Courier New" w:hint="default"/>
      </w:rPr>
    </w:lvl>
    <w:lvl w:ilvl="2" w:tplc="F332760A" w:tentative="1">
      <w:start w:val="1"/>
      <w:numFmt w:val="bullet"/>
      <w:lvlText w:val=""/>
      <w:lvlJc w:val="left"/>
      <w:pPr>
        <w:ind w:left="2160" w:hanging="360"/>
      </w:pPr>
      <w:rPr>
        <w:rFonts w:ascii="Wingdings" w:hAnsi="Wingdings" w:hint="default"/>
      </w:rPr>
    </w:lvl>
    <w:lvl w:ilvl="3" w:tplc="C4823202" w:tentative="1">
      <w:start w:val="1"/>
      <w:numFmt w:val="bullet"/>
      <w:lvlText w:val=""/>
      <w:lvlJc w:val="left"/>
      <w:pPr>
        <w:ind w:left="2880" w:hanging="360"/>
      </w:pPr>
      <w:rPr>
        <w:rFonts w:ascii="Symbol" w:hAnsi="Symbol" w:hint="default"/>
      </w:rPr>
    </w:lvl>
    <w:lvl w:ilvl="4" w:tplc="D31C9430" w:tentative="1">
      <w:start w:val="1"/>
      <w:numFmt w:val="bullet"/>
      <w:lvlText w:val="o"/>
      <w:lvlJc w:val="left"/>
      <w:pPr>
        <w:ind w:left="3600" w:hanging="360"/>
      </w:pPr>
      <w:rPr>
        <w:rFonts w:ascii="Courier New" w:hAnsi="Courier New" w:cs="Courier New" w:hint="default"/>
      </w:rPr>
    </w:lvl>
    <w:lvl w:ilvl="5" w:tplc="77EE6174" w:tentative="1">
      <w:start w:val="1"/>
      <w:numFmt w:val="bullet"/>
      <w:lvlText w:val=""/>
      <w:lvlJc w:val="left"/>
      <w:pPr>
        <w:ind w:left="4320" w:hanging="360"/>
      </w:pPr>
      <w:rPr>
        <w:rFonts w:ascii="Wingdings" w:hAnsi="Wingdings" w:hint="default"/>
      </w:rPr>
    </w:lvl>
    <w:lvl w:ilvl="6" w:tplc="0F6C0C1E" w:tentative="1">
      <w:start w:val="1"/>
      <w:numFmt w:val="bullet"/>
      <w:lvlText w:val=""/>
      <w:lvlJc w:val="left"/>
      <w:pPr>
        <w:ind w:left="5040" w:hanging="360"/>
      </w:pPr>
      <w:rPr>
        <w:rFonts w:ascii="Symbol" w:hAnsi="Symbol" w:hint="default"/>
      </w:rPr>
    </w:lvl>
    <w:lvl w:ilvl="7" w:tplc="212E2938" w:tentative="1">
      <w:start w:val="1"/>
      <w:numFmt w:val="bullet"/>
      <w:lvlText w:val="o"/>
      <w:lvlJc w:val="left"/>
      <w:pPr>
        <w:ind w:left="5760" w:hanging="360"/>
      </w:pPr>
      <w:rPr>
        <w:rFonts w:ascii="Courier New" w:hAnsi="Courier New" w:cs="Courier New" w:hint="default"/>
      </w:rPr>
    </w:lvl>
    <w:lvl w:ilvl="8" w:tplc="B3FC76A8" w:tentative="1">
      <w:start w:val="1"/>
      <w:numFmt w:val="bullet"/>
      <w:lvlText w:val=""/>
      <w:lvlJc w:val="left"/>
      <w:pPr>
        <w:ind w:left="6480" w:hanging="360"/>
      </w:pPr>
      <w:rPr>
        <w:rFonts w:ascii="Wingdings" w:hAnsi="Wingdings" w:hint="default"/>
      </w:rPr>
    </w:lvl>
  </w:abstractNum>
  <w:abstractNum w:abstractNumId="41" w15:restartNumberingAfterBreak="0">
    <w:nsid w:val="7011144C"/>
    <w:multiLevelType w:val="hybridMultilevel"/>
    <w:tmpl w:val="E1CCF992"/>
    <w:lvl w:ilvl="0" w:tplc="8FC868C6">
      <w:numFmt w:val="bullet"/>
      <w:pStyle w:val="textecocheverte"/>
      <w:lvlText w:val=""/>
      <w:lvlJc w:val="left"/>
      <w:pPr>
        <w:ind w:left="360" w:hanging="360"/>
      </w:pPr>
      <w:rPr>
        <w:rFonts w:ascii="Wingdings" w:eastAsia="Calibri" w:hAnsi="Wingdings" w:cs="Arial" w:hint="default"/>
        <w:b/>
        <w:color w:val="808080"/>
        <w:sz w:val="20"/>
        <w:szCs w:val="20"/>
      </w:rPr>
    </w:lvl>
    <w:lvl w:ilvl="1" w:tplc="E44E4108" w:tentative="1">
      <w:start w:val="1"/>
      <w:numFmt w:val="bullet"/>
      <w:lvlText w:val="o"/>
      <w:lvlJc w:val="left"/>
      <w:pPr>
        <w:ind w:left="1800" w:hanging="360"/>
      </w:pPr>
      <w:rPr>
        <w:rFonts w:ascii="Courier New" w:hAnsi="Courier New" w:cs="Courier New" w:hint="default"/>
      </w:rPr>
    </w:lvl>
    <w:lvl w:ilvl="2" w:tplc="40648D78" w:tentative="1">
      <w:start w:val="1"/>
      <w:numFmt w:val="bullet"/>
      <w:lvlText w:val=""/>
      <w:lvlJc w:val="left"/>
      <w:pPr>
        <w:ind w:left="2520" w:hanging="360"/>
      </w:pPr>
      <w:rPr>
        <w:rFonts w:ascii="Wingdings" w:hAnsi="Wingdings" w:hint="default"/>
      </w:rPr>
    </w:lvl>
    <w:lvl w:ilvl="3" w:tplc="9BE8B976" w:tentative="1">
      <w:start w:val="1"/>
      <w:numFmt w:val="bullet"/>
      <w:lvlText w:val=""/>
      <w:lvlJc w:val="left"/>
      <w:pPr>
        <w:ind w:left="3240" w:hanging="360"/>
      </w:pPr>
      <w:rPr>
        <w:rFonts w:ascii="Symbol" w:hAnsi="Symbol" w:hint="default"/>
      </w:rPr>
    </w:lvl>
    <w:lvl w:ilvl="4" w:tplc="571E7516" w:tentative="1">
      <w:start w:val="1"/>
      <w:numFmt w:val="bullet"/>
      <w:lvlText w:val="o"/>
      <w:lvlJc w:val="left"/>
      <w:pPr>
        <w:ind w:left="3960" w:hanging="360"/>
      </w:pPr>
      <w:rPr>
        <w:rFonts w:ascii="Courier New" w:hAnsi="Courier New" w:cs="Courier New" w:hint="default"/>
      </w:rPr>
    </w:lvl>
    <w:lvl w:ilvl="5" w:tplc="4926AF0A" w:tentative="1">
      <w:start w:val="1"/>
      <w:numFmt w:val="bullet"/>
      <w:lvlText w:val=""/>
      <w:lvlJc w:val="left"/>
      <w:pPr>
        <w:ind w:left="4680" w:hanging="360"/>
      </w:pPr>
      <w:rPr>
        <w:rFonts w:ascii="Wingdings" w:hAnsi="Wingdings" w:hint="default"/>
      </w:rPr>
    </w:lvl>
    <w:lvl w:ilvl="6" w:tplc="B238BC76" w:tentative="1">
      <w:start w:val="1"/>
      <w:numFmt w:val="bullet"/>
      <w:lvlText w:val=""/>
      <w:lvlJc w:val="left"/>
      <w:pPr>
        <w:ind w:left="5400" w:hanging="360"/>
      </w:pPr>
      <w:rPr>
        <w:rFonts w:ascii="Symbol" w:hAnsi="Symbol" w:hint="default"/>
      </w:rPr>
    </w:lvl>
    <w:lvl w:ilvl="7" w:tplc="A5E6E132" w:tentative="1">
      <w:start w:val="1"/>
      <w:numFmt w:val="bullet"/>
      <w:lvlText w:val="o"/>
      <w:lvlJc w:val="left"/>
      <w:pPr>
        <w:ind w:left="6120" w:hanging="360"/>
      </w:pPr>
      <w:rPr>
        <w:rFonts w:ascii="Courier New" w:hAnsi="Courier New" w:cs="Courier New" w:hint="default"/>
      </w:rPr>
    </w:lvl>
    <w:lvl w:ilvl="8" w:tplc="B5DAF9F6" w:tentative="1">
      <w:start w:val="1"/>
      <w:numFmt w:val="bullet"/>
      <w:lvlText w:val=""/>
      <w:lvlJc w:val="left"/>
      <w:pPr>
        <w:ind w:left="6840" w:hanging="360"/>
      </w:pPr>
      <w:rPr>
        <w:rFonts w:ascii="Wingdings" w:hAnsi="Wingdings" w:hint="default"/>
      </w:rPr>
    </w:lvl>
  </w:abstractNum>
  <w:abstractNum w:abstractNumId="42" w15:restartNumberingAfterBreak="0">
    <w:nsid w:val="746800AF"/>
    <w:multiLevelType w:val="hybridMultilevel"/>
    <w:tmpl w:val="D764C476"/>
    <w:lvl w:ilvl="0" w:tplc="5C964B66">
      <w:start w:val="1"/>
      <w:numFmt w:val="bullet"/>
      <w:lvlText w:val=""/>
      <w:lvlJc w:val="left"/>
      <w:pPr>
        <w:ind w:left="502" w:hanging="360"/>
      </w:pPr>
      <w:rPr>
        <w:rFonts w:ascii="Symbol" w:hAnsi="Symbol" w:hint="default"/>
      </w:rPr>
    </w:lvl>
    <w:lvl w:ilvl="1" w:tplc="EB3848EE" w:tentative="1">
      <w:start w:val="1"/>
      <w:numFmt w:val="bullet"/>
      <w:lvlText w:val="o"/>
      <w:lvlJc w:val="left"/>
      <w:pPr>
        <w:ind w:left="1222" w:hanging="360"/>
      </w:pPr>
      <w:rPr>
        <w:rFonts w:ascii="Courier New" w:hAnsi="Courier New" w:cs="Courier New" w:hint="default"/>
      </w:rPr>
    </w:lvl>
    <w:lvl w:ilvl="2" w:tplc="6B0C1ABC" w:tentative="1">
      <w:start w:val="1"/>
      <w:numFmt w:val="bullet"/>
      <w:lvlText w:val=""/>
      <w:lvlJc w:val="left"/>
      <w:pPr>
        <w:ind w:left="1942" w:hanging="360"/>
      </w:pPr>
      <w:rPr>
        <w:rFonts w:ascii="Wingdings" w:hAnsi="Wingdings" w:hint="default"/>
      </w:rPr>
    </w:lvl>
    <w:lvl w:ilvl="3" w:tplc="1B8C425E" w:tentative="1">
      <w:start w:val="1"/>
      <w:numFmt w:val="bullet"/>
      <w:lvlText w:val=""/>
      <w:lvlJc w:val="left"/>
      <w:pPr>
        <w:ind w:left="2662" w:hanging="360"/>
      </w:pPr>
      <w:rPr>
        <w:rFonts w:ascii="Symbol" w:hAnsi="Symbol" w:hint="default"/>
      </w:rPr>
    </w:lvl>
    <w:lvl w:ilvl="4" w:tplc="7E38C1C2" w:tentative="1">
      <w:start w:val="1"/>
      <w:numFmt w:val="bullet"/>
      <w:lvlText w:val="o"/>
      <w:lvlJc w:val="left"/>
      <w:pPr>
        <w:ind w:left="3382" w:hanging="360"/>
      </w:pPr>
      <w:rPr>
        <w:rFonts w:ascii="Courier New" w:hAnsi="Courier New" w:cs="Courier New" w:hint="default"/>
      </w:rPr>
    </w:lvl>
    <w:lvl w:ilvl="5" w:tplc="D076B514" w:tentative="1">
      <w:start w:val="1"/>
      <w:numFmt w:val="bullet"/>
      <w:lvlText w:val=""/>
      <w:lvlJc w:val="left"/>
      <w:pPr>
        <w:ind w:left="4102" w:hanging="360"/>
      </w:pPr>
      <w:rPr>
        <w:rFonts w:ascii="Wingdings" w:hAnsi="Wingdings" w:hint="default"/>
      </w:rPr>
    </w:lvl>
    <w:lvl w:ilvl="6" w:tplc="6F7A0AA4" w:tentative="1">
      <w:start w:val="1"/>
      <w:numFmt w:val="bullet"/>
      <w:lvlText w:val=""/>
      <w:lvlJc w:val="left"/>
      <w:pPr>
        <w:ind w:left="4822" w:hanging="360"/>
      </w:pPr>
      <w:rPr>
        <w:rFonts w:ascii="Symbol" w:hAnsi="Symbol" w:hint="default"/>
      </w:rPr>
    </w:lvl>
    <w:lvl w:ilvl="7" w:tplc="8DEABBCA" w:tentative="1">
      <w:start w:val="1"/>
      <w:numFmt w:val="bullet"/>
      <w:lvlText w:val="o"/>
      <w:lvlJc w:val="left"/>
      <w:pPr>
        <w:ind w:left="5542" w:hanging="360"/>
      </w:pPr>
      <w:rPr>
        <w:rFonts w:ascii="Courier New" w:hAnsi="Courier New" w:cs="Courier New" w:hint="default"/>
      </w:rPr>
    </w:lvl>
    <w:lvl w:ilvl="8" w:tplc="C7360D9C" w:tentative="1">
      <w:start w:val="1"/>
      <w:numFmt w:val="bullet"/>
      <w:lvlText w:val=""/>
      <w:lvlJc w:val="left"/>
      <w:pPr>
        <w:ind w:left="6262" w:hanging="360"/>
      </w:pPr>
      <w:rPr>
        <w:rFonts w:ascii="Wingdings" w:hAnsi="Wingdings" w:hint="default"/>
      </w:rPr>
    </w:lvl>
  </w:abstractNum>
  <w:abstractNum w:abstractNumId="43" w15:restartNumberingAfterBreak="0">
    <w:nsid w:val="74693FF7"/>
    <w:multiLevelType w:val="hybridMultilevel"/>
    <w:tmpl w:val="2C26217A"/>
    <w:lvl w:ilvl="0" w:tplc="3E768DDA">
      <w:start w:val="1"/>
      <w:numFmt w:val="bullet"/>
      <w:lvlText w:val=""/>
      <w:lvlJc w:val="left"/>
      <w:pPr>
        <w:ind w:left="720" w:hanging="360"/>
      </w:pPr>
      <w:rPr>
        <w:rFonts w:ascii="Symbol" w:hAnsi="Symbol" w:hint="default"/>
      </w:rPr>
    </w:lvl>
    <w:lvl w:ilvl="1" w:tplc="45F8CC32" w:tentative="1">
      <w:start w:val="1"/>
      <w:numFmt w:val="bullet"/>
      <w:lvlText w:val="o"/>
      <w:lvlJc w:val="left"/>
      <w:pPr>
        <w:ind w:left="1440" w:hanging="360"/>
      </w:pPr>
      <w:rPr>
        <w:rFonts w:ascii="Courier New" w:hAnsi="Courier New" w:cs="Courier New" w:hint="default"/>
      </w:rPr>
    </w:lvl>
    <w:lvl w:ilvl="2" w:tplc="437C48B2" w:tentative="1">
      <w:start w:val="1"/>
      <w:numFmt w:val="bullet"/>
      <w:lvlText w:val=""/>
      <w:lvlJc w:val="left"/>
      <w:pPr>
        <w:ind w:left="2160" w:hanging="360"/>
      </w:pPr>
      <w:rPr>
        <w:rFonts w:ascii="Wingdings" w:hAnsi="Wingdings" w:hint="default"/>
      </w:rPr>
    </w:lvl>
    <w:lvl w:ilvl="3" w:tplc="45960316" w:tentative="1">
      <w:start w:val="1"/>
      <w:numFmt w:val="bullet"/>
      <w:lvlText w:val=""/>
      <w:lvlJc w:val="left"/>
      <w:pPr>
        <w:ind w:left="2880" w:hanging="360"/>
      </w:pPr>
      <w:rPr>
        <w:rFonts w:ascii="Symbol" w:hAnsi="Symbol" w:hint="default"/>
      </w:rPr>
    </w:lvl>
    <w:lvl w:ilvl="4" w:tplc="DBE4606C" w:tentative="1">
      <w:start w:val="1"/>
      <w:numFmt w:val="bullet"/>
      <w:lvlText w:val="o"/>
      <w:lvlJc w:val="left"/>
      <w:pPr>
        <w:ind w:left="3600" w:hanging="360"/>
      </w:pPr>
      <w:rPr>
        <w:rFonts w:ascii="Courier New" w:hAnsi="Courier New" w:cs="Courier New" w:hint="default"/>
      </w:rPr>
    </w:lvl>
    <w:lvl w:ilvl="5" w:tplc="AAC6E8A4" w:tentative="1">
      <w:start w:val="1"/>
      <w:numFmt w:val="bullet"/>
      <w:lvlText w:val=""/>
      <w:lvlJc w:val="left"/>
      <w:pPr>
        <w:ind w:left="4320" w:hanging="360"/>
      </w:pPr>
      <w:rPr>
        <w:rFonts w:ascii="Wingdings" w:hAnsi="Wingdings" w:hint="default"/>
      </w:rPr>
    </w:lvl>
    <w:lvl w:ilvl="6" w:tplc="97A2CD98" w:tentative="1">
      <w:start w:val="1"/>
      <w:numFmt w:val="bullet"/>
      <w:lvlText w:val=""/>
      <w:lvlJc w:val="left"/>
      <w:pPr>
        <w:ind w:left="5040" w:hanging="360"/>
      </w:pPr>
      <w:rPr>
        <w:rFonts w:ascii="Symbol" w:hAnsi="Symbol" w:hint="default"/>
      </w:rPr>
    </w:lvl>
    <w:lvl w:ilvl="7" w:tplc="007C022E" w:tentative="1">
      <w:start w:val="1"/>
      <w:numFmt w:val="bullet"/>
      <w:lvlText w:val="o"/>
      <w:lvlJc w:val="left"/>
      <w:pPr>
        <w:ind w:left="5760" w:hanging="360"/>
      </w:pPr>
      <w:rPr>
        <w:rFonts w:ascii="Courier New" w:hAnsi="Courier New" w:cs="Courier New" w:hint="default"/>
      </w:rPr>
    </w:lvl>
    <w:lvl w:ilvl="8" w:tplc="D68C6E84" w:tentative="1">
      <w:start w:val="1"/>
      <w:numFmt w:val="bullet"/>
      <w:lvlText w:val=""/>
      <w:lvlJc w:val="left"/>
      <w:pPr>
        <w:ind w:left="6480" w:hanging="360"/>
      </w:pPr>
      <w:rPr>
        <w:rFonts w:ascii="Wingdings" w:hAnsi="Wingdings" w:hint="default"/>
      </w:rPr>
    </w:lvl>
  </w:abstractNum>
  <w:abstractNum w:abstractNumId="44" w15:restartNumberingAfterBreak="0">
    <w:nsid w:val="77FC4F3F"/>
    <w:multiLevelType w:val="hybridMultilevel"/>
    <w:tmpl w:val="2BF0E8AA"/>
    <w:lvl w:ilvl="0" w:tplc="44501E6A">
      <w:start w:val="1"/>
      <w:numFmt w:val="decimal"/>
      <w:lvlText w:val="(%1)"/>
      <w:lvlJc w:val="left"/>
      <w:pPr>
        <w:ind w:left="360" w:hanging="360"/>
      </w:pPr>
      <w:rPr>
        <w:rFonts w:hint="default"/>
      </w:rPr>
    </w:lvl>
    <w:lvl w:ilvl="1" w:tplc="3F76F166" w:tentative="1">
      <w:start w:val="1"/>
      <w:numFmt w:val="lowerLetter"/>
      <w:lvlText w:val="%2."/>
      <w:lvlJc w:val="left"/>
      <w:pPr>
        <w:ind w:left="1080" w:hanging="360"/>
      </w:pPr>
    </w:lvl>
    <w:lvl w:ilvl="2" w:tplc="548E20D6" w:tentative="1">
      <w:start w:val="1"/>
      <w:numFmt w:val="lowerRoman"/>
      <w:lvlText w:val="%3."/>
      <w:lvlJc w:val="right"/>
      <w:pPr>
        <w:ind w:left="1800" w:hanging="180"/>
      </w:pPr>
    </w:lvl>
    <w:lvl w:ilvl="3" w:tplc="16EE2C10" w:tentative="1">
      <w:start w:val="1"/>
      <w:numFmt w:val="decimal"/>
      <w:lvlText w:val="%4."/>
      <w:lvlJc w:val="left"/>
      <w:pPr>
        <w:ind w:left="2520" w:hanging="360"/>
      </w:pPr>
    </w:lvl>
    <w:lvl w:ilvl="4" w:tplc="DE8ACF50" w:tentative="1">
      <w:start w:val="1"/>
      <w:numFmt w:val="lowerLetter"/>
      <w:lvlText w:val="%5."/>
      <w:lvlJc w:val="left"/>
      <w:pPr>
        <w:ind w:left="3240" w:hanging="360"/>
      </w:pPr>
    </w:lvl>
    <w:lvl w:ilvl="5" w:tplc="D4568786" w:tentative="1">
      <w:start w:val="1"/>
      <w:numFmt w:val="lowerRoman"/>
      <w:lvlText w:val="%6."/>
      <w:lvlJc w:val="right"/>
      <w:pPr>
        <w:ind w:left="3960" w:hanging="180"/>
      </w:pPr>
    </w:lvl>
    <w:lvl w:ilvl="6" w:tplc="B4C69A4E" w:tentative="1">
      <w:start w:val="1"/>
      <w:numFmt w:val="decimal"/>
      <w:lvlText w:val="%7."/>
      <w:lvlJc w:val="left"/>
      <w:pPr>
        <w:ind w:left="4680" w:hanging="360"/>
      </w:pPr>
    </w:lvl>
    <w:lvl w:ilvl="7" w:tplc="2C0E8832" w:tentative="1">
      <w:start w:val="1"/>
      <w:numFmt w:val="lowerLetter"/>
      <w:lvlText w:val="%8."/>
      <w:lvlJc w:val="left"/>
      <w:pPr>
        <w:ind w:left="5400" w:hanging="360"/>
      </w:pPr>
    </w:lvl>
    <w:lvl w:ilvl="8" w:tplc="88A0E526" w:tentative="1">
      <w:start w:val="1"/>
      <w:numFmt w:val="lowerRoman"/>
      <w:lvlText w:val="%9."/>
      <w:lvlJc w:val="right"/>
      <w:pPr>
        <w:ind w:left="6120" w:hanging="180"/>
      </w:pPr>
    </w:lvl>
  </w:abstractNum>
  <w:num w:numId="1">
    <w:abstractNumId w:val="41"/>
  </w:num>
  <w:num w:numId="2">
    <w:abstractNumId w:val="31"/>
  </w:num>
  <w:num w:numId="3">
    <w:abstractNumId w:val="20"/>
  </w:num>
  <w:num w:numId="4">
    <w:abstractNumId w:val="22"/>
  </w:num>
  <w:num w:numId="5">
    <w:abstractNumId w:val="17"/>
  </w:num>
  <w:num w:numId="6">
    <w:abstractNumId w:val="37"/>
  </w:num>
  <w:num w:numId="7">
    <w:abstractNumId w:val="28"/>
  </w:num>
  <w:num w:numId="8">
    <w:abstractNumId w:val="32"/>
  </w:num>
  <w:num w:numId="9">
    <w:abstractNumId w:val="9"/>
  </w:num>
  <w:num w:numId="10">
    <w:abstractNumId w:val="3"/>
  </w:num>
  <w:num w:numId="11">
    <w:abstractNumId w:val="15"/>
  </w:num>
  <w:num w:numId="12">
    <w:abstractNumId w:val="41"/>
  </w:num>
  <w:num w:numId="13">
    <w:abstractNumId w:val="41"/>
  </w:num>
  <w:num w:numId="14">
    <w:abstractNumId w:val="41"/>
  </w:num>
  <w:num w:numId="15">
    <w:abstractNumId w:val="7"/>
  </w:num>
  <w:num w:numId="16">
    <w:abstractNumId w:val="26"/>
  </w:num>
  <w:num w:numId="17">
    <w:abstractNumId w:val="39"/>
  </w:num>
  <w:num w:numId="18">
    <w:abstractNumId w:val="40"/>
  </w:num>
  <w:num w:numId="19">
    <w:abstractNumId w:val="13"/>
  </w:num>
  <w:num w:numId="20">
    <w:abstractNumId w:val="19"/>
  </w:num>
  <w:num w:numId="21">
    <w:abstractNumId w:val="38"/>
  </w:num>
  <w:num w:numId="22">
    <w:abstractNumId w:val="34"/>
  </w:num>
  <w:num w:numId="23">
    <w:abstractNumId w:val="30"/>
  </w:num>
  <w:num w:numId="24">
    <w:abstractNumId w:val="8"/>
  </w:num>
  <w:num w:numId="25">
    <w:abstractNumId w:val="42"/>
  </w:num>
  <w:num w:numId="26">
    <w:abstractNumId w:val="43"/>
  </w:num>
  <w:num w:numId="27">
    <w:abstractNumId w:val="16"/>
  </w:num>
  <w:num w:numId="28">
    <w:abstractNumId w:val="11"/>
  </w:num>
  <w:num w:numId="29">
    <w:abstractNumId w:val="23"/>
  </w:num>
  <w:num w:numId="30">
    <w:abstractNumId w:val="6"/>
  </w:num>
  <w:num w:numId="31">
    <w:abstractNumId w:val="27"/>
    <w:lvlOverride w:ilvl="0">
      <w:lvl w:ilvl="0" w:tplc="52BC849A">
        <w:start w:val="1"/>
        <w:numFmt w:val="bullet"/>
        <w:lvlText w:val="䈀*䩏䩑⡯瀀h矿h飿￈"/>
        <w:lvlJc w:val="left"/>
        <w:pPr>
          <w:ind w:left="720" w:hanging="360"/>
        </w:pPr>
      </w:lvl>
    </w:lvlOverride>
  </w:num>
  <w:num w:numId="32">
    <w:abstractNumId w:val="27"/>
  </w:num>
  <w:num w:numId="33">
    <w:abstractNumId w:val="4"/>
  </w:num>
  <w:num w:numId="34">
    <w:abstractNumId w:val="1"/>
  </w:num>
  <w:num w:numId="35">
    <w:abstractNumId w:val="21"/>
  </w:num>
  <w:num w:numId="36">
    <w:abstractNumId w:val="25"/>
  </w:num>
  <w:num w:numId="37">
    <w:abstractNumId w:val="1"/>
  </w:num>
  <w:num w:numId="38">
    <w:abstractNumId w:val="2"/>
    <w:lvlOverride w:ilvl="0">
      <w:lvl w:ilvl="0" w:tplc="FDDEE390">
        <w:start w:val="1"/>
        <w:numFmt w:val="bullet"/>
        <w:lvlText w:val="䈀*䩏&#10;䩑&#10;⡯瀀ｨÿ飝￈"/>
        <w:lvlJc w:val="left"/>
        <w:pPr>
          <w:ind w:left="720" w:hanging="360"/>
        </w:pPr>
        <w:rPr>
          <w:lang w:val="en-GB"/>
        </w:rPr>
      </w:lvl>
    </w:lvlOverride>
  </w:num>
  <w:num w:numId="39">
    <w:abstractNumId w:val="18"/>
  </w:num>
  <w:num w:numId="40">
    <w:abstractNumId w:val="10"/>
  </w:num>
  <w:num w:numId="41">
    <w:abstractNumId w:val="5"/>
  </w:num>
  <w:num w:numId="42">
    <w:abstractNumId w:val="2"/>
  </w:num>
  <w:num w:numId="43">
    <w:abstractNumId w:val="35"/>
  </w:num>
  <w:num w:numId="44">
    <w:abstractNumId w:val="41"/>
  </w:num>
  <w:num w:numId="45">
    <w:abstractNumId w:val="12"/>
  </w:num>
  <w:num w:numId="46">
    <w:abstractNumId w:val="0"/>
  </w:num>
  <w:num w:numId="47">
    <w:abstractNumId w:val="36"/>
  </w:num>
  <w:num w:numId="48">
    <w:abstractNumId w:val="29"/>
  </w:num>
  <w:num w:numId="49">
    <w:abstractNumId w:val="33"/>
  </w:num>
  <w:num w:numId="50">
    <w:abstractNumId w:val="44"/>
  </w:num>
  <w:num w:numId="51">
    <w:abstractNumId w:val="14"/>
  </w:num>
  <w:num w:numId="52">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removePersonalInformatio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C7"/>
    <w:rsid w:val="00006031"/>
    <w:rsid w:val="00030FFD"/>
    <w:rsid w:val="000400BA"/>
    <w:rsid w:val="00040447"/>
    <w:rsid w:val="00055657"/>
    <w:rsid w:val="00071620"/>
    <w:rsid w:val="00073DEE"/>
    <w:rsid w:val="0009586C"/>
    <w:rsid w:val="000A2976"/>
    <w:rsid w:val="000B0EDE"/>
    <w:rsid w:val="000C581D"/>
    <w:rsid w:val="000C7806"/>
    <w:rsid w:val="000E4A06"/>
    <w:rsid w:val="000E4D4C"/>
    <w:rsid w:val="000E4E5B"/>
    <w:rsid w:val="000E5FB4"/>
    <w:rsid w:val="000F49E3"/>
    <w:rsid w:val="000F6796"/>
    <w:rsid w:val="000F6A66"/>
    <w:rsid w:val="000F6C8B"/>
    <w:rsid w:val="00115BA0"/>
    <w:rsid w:val="00117199"/>
    <w:rsid w:val="00121556"/>
    <w:rsid w:val="00137FD7"/>
    <w:rsid w:val="0014380B"/>
    <w:rsid w:val="001536E5"/>
    <w:rsid w:val="0015445C"/>
    <w:rsid w:val="001555EA"/>
    <w:rsid w:val="001602AD"/>
    <w:rsid w:val="001735A6"/>
    <w:rsid w:val="00173A61"/>
    <w:rsid w:val="0017516D"/>
    <w:rsid w:val="001954A9"/>
    <w:rsid w:val="001A1FFB"/>
    <w:rsid w:val="001A260B"/>
    <w:rsid w:val="001A5989"/>
    <w:rsid w:val="001B200E"/>
    <w:rsid w:val="001B304B"/>
    <w:rsid w:val="001C59C5"/>
    <w:rsid w:val="001C5D66"/>
    <w:rsid w:val="001E74A2"/>
    <w:rsid w:val="001F0BAA"/>
    <w:rsid w:val="001F1128"/>
    <w:rsid w:val="00201967"/>
    <w:rsid w:val="002253A1"/>
    <w:rsid w:val="002318C8"/>
    <w:rsid w:val="00237688"/>
    <w:rsid w:val="0024303F"/>
    <w:rsid w:val="0024333B"/>
    <w:rsid w:val="00256765"/>
    <w:rsid w:val="00256DC3"/>
    <w:rsid w:val="00282B71"/>
    <w:rsid w:val="00286FA8"/>
    <w:rsid w:val="00293ED4"/>
    <w:rsid w:val="0029789E"/>
    <w:rsid w:val="002B038F"/>
    <w:rsid w:val="002B2E1F"/>
    <w:rsid w:val="002C17BA"/>
    <w:rsid w:val="002C26A1"/>
    <w:rsid w:val="002C3E60"/>
    <w:rsid w:val="002E5F04"/>
    <w:rsid w:val="003120D2"/>
    <w:rsid w:val="00314830"/>
    <w:rsid w:val="003228FB"/>
    <w:rsid w:val="00324234"/>
    <w:rsid w:val="00327122"/>
    <w:rsid w:val="00340D93"/>
    <w:rsid w:val="0036157E"/>
    <w:rsid w:val="00364338"/>
    <w:rsid w:val="00371F91"/>
    <w:rsid w:val="0037343F"/>
    <w:rsid w:val="00385BFE"/>
    <w:rsid w:val="00392E95"/>
    <w:rsid w:val="0039792B"/>
    <w:rsid w:val="003A09D2"/>
    <w:rsid w:val="003B0874"/>
    <w:rsid w:val="003B2FD3"/>
    <w:rsid w:val="003B7EDC"/>
    <w:rsid w:val="003C0F59"/>
    <w:rsid w:val="003D17F7"/>
    <w:rsid w:val="003D3372"/>
    <w:rsid w:val="003D72EE"/>
    <w:rsid w:val="003E4F15"/>
    <w:rsid w:val="003F618F"/>
    <w:rsid w:val="00462025"/>
    <w:rsid w:val="0046510B"/>
    <w:rsid w:val="00487F4D"/>
    <w:rsid w:val="00491A47"/>
    <w:rsid w:val="0049666F"/>
    <w:rsid w:val="004B6518"/>
    <w:rsid w:val="004B75CE"/>
    <w:rsid w:val="004C42DD"/>
    <w:rsid w:val="004D26F2"/>
    <w:rsid w:val="004D5505"/>
    <w:rsid w:val="004D6273"/>
    <w:rsid w:val="004E2F21"/>
    <w:rsid w:val="004F1203"/>
    <w:rsid w:val="004F6AE4"/>
    <w:rsid w:val="005035EC"/>
    <w:rsid w:val="005039D0"/>
    <w:rsid w:val="0051412C"/>
    <w:rsid w:val="00515E2B"/>
    <w:rsid w:val="00517044"/>
    <w:rsid w:val="0053234B"/>
    <w:rsid w:val="00533D0A"/>
    <w:rsid w:val="00534306"/>
    <w:rsid w:val="00554A0C"/>
    <w:rsid w:val="005575E8"/>
    <w:rsid w:val="00560760"/>
    <w:rsid w:val="00583772"/>
    <w:rsid w:val="0058701A"/>
    <w:rsid w:val="005953A4"/>
    <w:rsid w:val="005A1BAC"/>
    <w:rsid w:val="005B35B6"/>
    <w:rsid w:val="005C6F52"/>
    <w:rsid w:val="005D2056"/>
    <w:rsid w:val="005D26DA"/>
    <w:rsid w:val="005D6AB6"/>
    <w:rsid w:val="005D755D"/>
    <w:rsid w:val="005F086C"/>
    <w:rsid w:val="005F18FD"/>
    <w:rsid w:val="005F4A8F"/>
    <w:rsid w:val="00603B08"/>
    <w:rsid w:val="00605061"/>
    <w:rsid w:val="006070C1"/>
    <w:rsid w:val="0062458D"/>
    <w:rsid w:val="006266FB"/>
    <w:rsid w:val="00632DC0"/>
    <w:rsid w:val="00633A32"/>
    <w:rsid w:val="0064002F"/>
    <w:rsid w:val="00654F4D"/>
    <w:rsid w:val="00655516"/>
    <w:rsid w:val="006577BB"/>
    <w:rsid w:val="00662193"/>
    <w:rsid w:val="006A73C7"/>
    <w:rsid w:val="006B1834"/>
    <w:rsid w:val="006C05F9"/>
    <w:rsid w:val="006C3849"/>
    <w:rsid w:val="006D0480"/>
    <w:rsid w:val="006D478E"/>
    <w:rsid w:val="006E3862"/>
    <w:rsid w:val="006F084B"/>
    <w:rsid w:val="006F19B0"/>
    <w:rsid w:val="006F22D5"/>
    <w:rsid w:val="00701060"/>
    <w:rsid w:val="00701E75"/>
    <w:rsid w:val="007023D0"/>
    <w:rsid w:val="00711D06"/>
    <w:rsid w:val="00712418"/>
    <w:rsid w:val="007141CA"/>
    <w:rsid w:val="00731510"/>
    <w:rsid w:val="00733A64"/>
    <w:rsid w:val="007377F9"/>
    <w:rsid w:val="0074019B"/>
    <w:rsid w:val="007465EA"/>
    <w:rsid w:val="00751A93"/>
    <w:rsid w:val="00751DD7"/>
    <w:rsid w:val="0075209F"/>
    <w:rsid w:val="00757636"/>
    <w:rsid w:val="00761E7A"/>
    <w:rsid w:val="0078595D"/>
    <w:rsid w:val="007A5D6B"/>
    <w:rsid w:val="007B0432"/>
    <w:rsid w:val="007D307B"/>
    <w:rsid w:val="007E3ABB"/>
    <w:rsid w:val="007E62E6"/>
    <w:rsid w:val="00801F57"/>
    <w:rsid w:val="008032CE"/>
    <w:rsid w:val="008057E9"/>
    <w:rsid w:val="00806CC0"/>
    <w:rsid w:val="00811DB3"/>
    <w:rsid w:val="00813768"/>
    <w:rsid w:val="0081394B"/>
    <w:rsid w:val="008256E8"/>
    <w:rsid w:val="00832870"/>
    <w:rsid w:val="008330C6"/>
    <w:rsid w:val="00835F4D"/>
    <w:rsid w:val="00846794"/>
    <w:rsid w:val="0084693A"/>
    <w:rsid w:val="00860E21"/>
    <w:rsid w:val="0087174C"/>
    <w:rsid w:val="00873C8E"/>
    <w:rsid w:val="00874617"/>
    <w:rsid w:val="00876DD9"/>
    <w:rsid w:val="008A27D4"/>
    <w:rsid w:val="008A6BC0"/>
    <w:rsid w:val="008A73EB"/>
    <w:rsid w:val="008B5BCC"/>
    <w:rsid w:val="008B6237"/>
    <w:rsid w:val="008C03B4"/>
    <w:rsid w:val="008C78F6"/>
    <w:rsid w:val="008D05B8"/>
    <w:rsid w:val="008D13FB"/>
    <w:rsid w:val="008D1EAC"/>
    <w:rsid w:val="008E00EB"/>
    <w:rsid w:val="008E79A2"/>
    <w:rsid w:val="008F08C4"/>
    <w:rsid w:val="008F27B8"/>
    <w:rsid w:val="0090303A"/>
    <w:rsid w:val="0090493F"/>
    <w:rsid w:val="0090511C"/>
    <w:rsid w:val="00906A7B"/>
    <w:rsid w:val="00921E11"/>
    <w:rsid w:val="00931328"/>
    <w:rsid w:val="00940111"/>
    <w:rsid w:val="00943F97"/>
    <w:rsid w:val="009506C9"/>
    <w:rsid w:val="00951973"/>
    <w:rsid w:val="00955BFE"/>
    <w:rsid w:val="0096131D"/>
    <w:rsid w:val="00966330"/>
    <w:rsid w:val="00967183"/>
    <w:rsid w:val="0097538C"/>
    <w:rsid w:val="00980C61"/>
    <w:rsid w:val="009B459A"/>
    <w:rsid w:val="009C3AEF"/>
    <w:rsid w:val="009C4F8D"/>
    <w:rsid w:val="009E46A9"/>
    <w:rsid w:val="009F0040"/>
    <w:rsid w:val="009F0118"/>
    <w:rsid w:val="009F4063"/>
    <w:rsid w:val="009F4432"/>
    <w:rsid w:val="00A01DBF"/>
    <w:rsid w:val="00A03B75"/>
    <w:rsid w:val="00A03C34"/>
    <w:rsid w:val="00A37053"/>
    <w:rsid w:val="00A478BA"/>
    <w:rsid w:val="00A526ED"/>
    <w:rsid w:val="00A5428B"/>
    <w:rsid w:val="00A54EF5"/>
    <w:rsid w:val="00A55EE4"/>
    <w:rsid w:val="00A56C5D"/>
    <w:rsid w:val="00A645A4"/>
    <w:rsid w:val="00A76D3D"/>
    <w:rsid w:val="00A87786"/>
    <w:rsid w:val="00AA1E88"/>
    <w:rsid w:val="00AB7E47"/>
    <w:rsid w:val="00AE1B33"/>
    <w:rsid w:val="00AE5656"/>
    <w:rsid w:val="00AF3E07"/>
    <w:rsid w:val="00AF5F80"/>
    <w:rsid w:val="00B00454"/>
    <w:rsid w:val="00B03881"/>
    <w:rsid w:val="00B0653B"/>
    <w:rsid w:val="00B30DE8"/>
    <w:rsid w:val="00B428DD"/>
    <w:rsid w:val="00B44506"/>
    <w:rsid w:val="00B44D87"/>
    <w:rsid w:val="00B53916"/>
    <w:rsid w:val="00B553E7"/>
    <w:rsid w:val="00B56998"/>
    <w:rsid w:val="00B731FE"/>
    <w:rsid w:val="00B74A8E"/>
    <w:rsid w:val="00B74C96"/>
    <w:rsid w:val="00B75ADC"/>
    <w:rsid w:val="00B92481"/>
    <w:rsid w:val="00B93003"/>
    <w:rsid w:val="00B9320E"/>
    <w:rsid w:val="00BB15B2"/>
    <w:rsid w:val="00BC23CE"/>
    <w:rsid w:val="00BC5F21"/>
    <w:rsid w:val="00BD0A71"/>
    <w:rsid w:val="00BE5F3D"/>
    <w:rsid w:val="00BF483E"/>
    <w:rsid w:val="00C10689"/>
    <w:rsid w:val="00C21B4F"/>
    <w:rsid w:val="00C33FB6"/>
    <w:rsid w:val="00C3581C"/>
    <w:rsid w:val="00C61E23"/>
    <w:rsid w:val="00C812D8"/>
    <w:rsid w:val="00C83162"/>
    <w:rsid w:val="00C97F2A"/>
    <w:rsid w:val="00CD3DB7"/>
    <w:rsid w:val="00CD45F2"/>
    <w:rsid w:val="00CD79CC"/>
    <w:rsid w:val="00CE6B54"/>
    <w:rsid w:val="00CE759F"/>
    <w:rsid w:val="00CF0A6D"/>
    <w:rsid w:val="00D163BE"/>
    <w:rsid w:val="00D1718F"/>
    <w:rsid w:val="00D20042"/>
    <w:rsid w:val="00D3394C"/>
    <w:rsid w:val="00D41264"/>
    <w:rsid w:val="00D43513"/>
    <w:rsid w:val="00D748DF"/>
    <w:rsid w:val="00D76E1F"/>
    <w:rsid w:val="00DA09D8"/>
    <w:rsid w:val="00DA3E9B"/>
    <w:rsid w:val="00DA5C0C"/>
    <w:rsid w:val="00DB2CF3"/>
    <w:rsid w:val="00DB6302"/>
    <w:rsid w:val="00DB6592"/>
    <w:rsid w:val="00DB7A7B"/>
    <w:rsid w:val="00DC7C19"/>
    <w:rsid w:val="00DD3903"/>
    <w:rsid w:val="00DE46BB"/>
    <w:rsid w:val="00DE6D64"/>
    <w:rsid w:val="00DF2C26"/>
    <w:rsid w:val="00E04035"/>
    <w:rsid w:val="00E0466B"/>
    <w:rsid w:val="00E12CAC"/>
    <w:rsid w:val="00E13A47"/>
    <w:rsid w:val="00E25D64"/>
    <w:rsid w:val="00E32119"/>
    <w:rsid w:val="00E46326"/>
    <w:rsid w:val="00E557F2"/>
    <w:rsid w:val="00E6240A"/>
    <w:rsid w:val="00E704BA"/>
    <w:rsid w:val="00E81782"/>
    <w:rsid w:val="00E9368F"/>
    <w:rsid w:val="00E9501A"/>
    <w:rsid w:val="00EA023A"/>
    <w:rsid w:val="00EB1561"/>
    <w:rsid w:val="00EC04E4"/>
    <w:rsid w:val="00EC27BB"/>
    <w:rsid w:val="00EE0061"/>
    <w:rsid w:val="00EE4396"/>
    <w:rsid w:val="00EF02A0"/>
    <w:rsid w:val="00F02CCA"/>
    <w:rsid w:val="00F2273A"/>
    <w:rsid w:val="00F36DA0"/>
    <w:rsid w:val="00F64328"/>
    <w:rsid w:val="00F66D1D"/>
    <w:rsid w:val="00F81B8B"/>
    <w:rsid w:val="00F93DD8"/>
    <w:rsid w:val="00FA5AEF"/>
    <w:rsid w:val="00FA5C05"/>
    <w:rsid w:val="00FB2A38"/>
    <w:rsid w:val="00FC03A9"/>
    <w:rsid w:val="00FD0120"/>
    <w:rsid w:val="00FD539D"/>
    <w:rsid w:val="00FD5E0A"/>
    <w:rsid w:val="00FE594E"/>
    <w:rsid w:val="00FF60E1"/>
    <w:rsid w:val="00FF62FA"/>
    <w:rsid w:val="00FF77E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1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9666F"/>
    <w:rPr>
      <w:sz w:val="24"/>
      <w:szCs w:val="24"/>
      <w:lang w:val="fr-FR" w:eastAsia="ja-JP"/>
    </w:rPr>
  </w:style>
  <w:style w:type="paragraph" w:styleId="Heading1">
    <w:name w:val="heading 1"/>
    <w:basedOn w:val="Normal"/>
    <w:next w:val="Normal"/>
    <w:link w:val="Heading1Char"/>
    <w:uiPriority w:val="99"/>
    <w:qFormat/>
    <w:rsid w:val="001954A9"/>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9"/>
    <w:qFormat/>
    <w:rsid w:val="001954A9"/>
    <w:pPr>
      <w:widowControl w:val="0"/>
      <w:ind w:left="113"/>
      <w:outlineLvl w:val="1"/>
    </w:pPr>
    <w:rPr>
      <w:rFonts w:eastAsia="Times New Roman"/>
      <w:b/>
      <w:bCs/>
      <w:sz w:val="20"/>
      <w:szCs w:val="20"/>
      <w:lang w:val="en-US" w:eastAsia="en-US"/>
    </w:rPr>
  </w:style>
  <w:style w:type="paragraph" w:styleId="Heading3">
    <w:name w:val="heading 3"/>
    <w:basedOn w:val="Normal"/>
    <w:next w:val="Normal"/>
    <w:link w:val="Heading3Char"/>
    <w:uiPriority w:val="99"/>
    <w:unhideWhenUsed/>
    <w:qFormat/>
    <w:rsid w:val="001954A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cocheverte">
    <w:name w:val="texte coche verte"/>
    <w:basedOn w:val="Normal"/>
    <w:qFormat/>
    <w:rsid w:val="0072526D"/>
    <w:pPr>
      <w:numPr>
        <w:numId w:val="1"/>
      </w:numPr>
      <w:spacing w:line="240" w:lineRule="exact"/>
      <w:jc w:val="both"/>
    </w:pPr>
    <w:rPr>
      <w:rFonts w:ascii="Arial" w:hAnsi="Arial" w:cs="Arial"/>
      <w:spacing w:val="-4"/>
      <w:sz w:val="18"/>
      <w:szCs w:val="18"/>
      <w:lang w:val="en-US"/>
    </w:rPr>
  </w:style>
  <w:style w:type="paragraph" w:styleId="Header">
    <w:name w:val="header"/>
    <w:basedOn w:val="Normal"/>
    <w:link w:val="HeaderChar"/>
    <w:uiPriority w:val="99"/>
    <w:unhideWhenUsed/>
    <w:rsid w:val="00A86221"/>
    <w:pPr>
      <w:tabs>
        <w:tab w:val="center" w:pos="4536"/>
        <w:tab w:val="right" w:pos="9072"/>
      </w:tabs>
    </w:pPr>
  </w:style>
  <w:style w:type="character" w:customStyle="1" w:styleId="HeaderChar">
    <w:name w:val="Header Char"/>
    <w:link w:val="Header"/>
    <w:uiPriority w:val="99"/>
    <w:rsid w:val="00A86221"/>
    <w:rPr>
      <w:sz w:val="24"/>
      <w:szCs w:val="24"/>
      <w:lang w:eastAsia="ja-JP"/>
    </w:rPr>
  </w:style>
  <w:style w:type="paragraph" w:styleId="Footer">
    <w:name w:val="footer"/>
    <w:basedOn w:val="Normal"/>
    <w:link w:val="FooterChar"/>
    <w:uiPriority w:val="99"/>
    <w:unhideWhenUsed/>
    <w:rsid w:val="00A86221"/>
    <w:pPr>
      <w:tabs>
        <w:tab w:val="center" w:pos="4536"/>
        <w:tab w:val="right" w:pos="9072"/>
      </w:tabs>
    </w:pPr>
  </w:style>
  <w:style w:type="character" w:customStyle="1" w:styleId="FooterChar">
    <w:name w:val="Footer Char"/>
    <w:link w:val="Footer"/>
    <w:uiPriority w:val="99"/>
    <w:rsid w:val="00A86221"/>
    <w:rPr>
      <w:sz w:val="24"/>
      <w:szCs w:val="24"/>
      <w:lang w:eastAsia="ja-JP"/>
    </w:rPr>
  </w:style>
  <w:style w:type="paragraph" w:customStyle="1" w:styleId="-Titre">
    <w:name w:val="- Titre"/>
    <w:basedOn w:val="Normal"/>
    <w:qFormat/>
    <w:rsid w:val="00A86221"/>
    <w:pPr>
      <w:tabs>
        <w:tab w:val="left" w:pos="7037"/>
        <w:tab w:val="right" w:pos="10914"/>
      </w:tabs>
      <w:spacing w:before="100" w:beforeAutospacing="1" w:line="440" w:lineRule="exact"/>
      <w:ind w:right="142"/>
      <w:jc w:val="right"/>
    </w:pPr>
    <w:rPr>
      <w:rFonts w:ascii="Arial Gras" w:eastAsia="Times New Roman" w:hAnsi="Arial Gras" w:cs="Arial"/>
      <w:b/>
      <w:bCs/>
      <w:noProof/>
      <w:color w:val="FFFFFF"/>
      <w:w w:val="90"/>
      <w:sz w:val="44"/>
      <w:szCs w:val="44"/>
      <w:lang w:eastAsia="fr-FR"/>
    </w:rPr>
  </w:style>
  <w:style w:type="paragraph" w:customStyle="1" w:styleId="ADRESSfirstline-P2">
    <w:name w:val="ADRESS firs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nextline-P2">
    <w:name w:val="ADRESS nex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ARIALREGULARSIZE9">
    <w:name w:val="ARIAL REGULAR SIZE 9"/>
    <w:basedOn w:val="Normal"/>
    <w:qFormat/>
    <w:rsid w:val="005F26B9"/>
    <w:rPr>
      <w:rFonts w:ascii="Arial" w:hAnsi="Arial" w:cs="Arial"/>
      <w:color w:val="FFFFFF"/>
      <w:sz w:val="22"/>
      <w:szCs w:val="22"/>
    </w:rPr>
  </w:style>
  <w:style w:type="paragraph" w:customStyle="1" w:styleId="Style1">
    <w:name w:val="Style1"/>
    <w:basedOn w:val="-Titre"/>
    <w:autoRedefine/>
    <w:qFormat/>
    <w:rsid w:val="005F26B9"/>
    <w:pPr>
      <w:tabs>
        <w:tab w:val="clear" w:pos="7037"/>
        <w:tab w:val="left" w:pos="7371"/>
      </w:tabs>
      <w:spacing w:before="0" w:beforeAutospacing="0" w:after="120" w:line="240" w:lineRule="auto"/>
      <w:ind w:right="0"/>
      <w:jc w:val="left"/>
    </w:pPr>
    <w:rPr>
      <w:caps/>
      <w:color w:val="862567"/>
      <w:w w:val="100"/>
      <w:sz w:val="22"/>
      <w:szCs w:val="20"/>
      <w:lang w:val="en-US"/>
    </w:rPr>
  </w:style>
  <w:style w:type="paragraph" w:customStyle="1" w:styleId="EXPERTISE-P1">
    <w:name w:val="EXPERTISE -  P1"/>
    <w:basedOn w:val="Style1"/>
    <w:qFormat/>
    <w:rsid w:val="0049666F"/>
    <w:pPr>
      <w:spacing w:after="100"/>
    </w:pPr>
    <w:rPr>
      <w:rFonts w:ascii="Arial" w:hAnsi="Arial"/>
      <w:color w:val="007BC4"/>
      <w:sz w:val="18"/>
      <w:szCs w:val="18"/>
    </w:rPr>
  </w:style>
  <w:style w:type="paragraph" w:customStyle="1" w:styleId="FundName-P1">
    <w:name w:val="Fund Name - P1"/>
    <w:next w:val="Normal"/>
    <w:autoRedefine/>
    <w:qFormat/>
    <w:rsid w:val="0049666F"/>
    <w:pPr>
      <w:spacing w:line="320" w:lineRule="exact"/>
    </w:pPr>
    <w:rPr>
      <w:rFonts w:ascii="Arial Gras" w:hAnsi="Arial Gras" w:cs="Arial"/>
      <w:b/>
      <w:color w:val="103184"/>
      <w:sz w:val="32"/>
      <w:szCs w:val="22"/>
      <w:lang w:val="fr-FR" w:eastAsia="ja-JP"/>
    </w:rPr>
  </w:style>
  <w:style w:type="paragraph" w:customStyle="1" w:styleId="Date1">
    <w:name w:val="Date1"/>
    <w:basedOn w:val="Normal"/>
    <w:qFormat/>
    <w:rsid w:val="005F26B9"/>
    <w:pPr>
      <w:jc w:val="both"/>
    </w:pPr>
    <w:rPr>
      <w:rFonts w:ascii="Arial" w:hAnsi="Arial" w:cs="Arial"/>
      <w:b/>
      <w:color w:val="FFFFFF"/>
      <w:sz w:val="18"/>
      <w:szCs w:val="18"/>
    </w:rPr>
  </w:style>
  <w:style w:type="paragraph" w:customStyle="1" w:styleId="WWWAXA-P1">
    <w:name w:val="WWW AXA - P1"/>
    <w:basedOn w:val="Footer"/>
    <w:qFormat/>
    <w:rsid w:val="0049666F"/>
    <w:pPr>
      <w:jc w:val="right"/>
    </w:pPr>
    <w:rPr>
      <w:rFonts w:ascii="Arial Gras" w:hAnsi="Arial Gras" w:cs="Arial"/>
      <w:b/>
      <w:color w:val="103184"/>
      <w:sz w:val="20"/>
      <w:szCs w:val="20"/>
    </w:rPr>
  </w:style>
  <w:style w:type="paragraph" w:customStyle="1" w:styleId="ADRESSE1ERLIGNE">
    <w:name w:val="ADRESSE 1ER LIGNE"/>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ELIGNESSUIVANTES">
    <w:name w:val="ADRESSE LIGNES SUIVANTES"/>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EXPERTISEP2">
    <w:name w:val="EXPERTISE P2"/>
    <w:basedOn w:val="-Titre"/>
    <w:qFormat/>
    <w:rsid w:val="0049666F"/>
    <w:pPr>
      <w:tabs>
        <w:tab w:val="clear" w:pos="7037"/>
        <w:tab w:val="left" w:pos="7371"/>
      </w:tabs>
      <w:spacing w:before="0" w:beforeAutospacing="0" w:after="80" w:line="240" w:lineRule="auto"/>
      <w:ind w:right="0"/>
      <w:jc w:val="left"/>
    </w:pPr>
    <w:rPr>
      <w:rFonts w:ascii="Arial" w:hAnsi="Arial"/>
      <w:caps/>
      <w:color w:val="007BC4"/>
      <w:w w:val="100"/>
      <w:sz w:val="16"/>
      <w:szCs w:val="16"/>
      <w:lang w:val="en-US"/>
    </w:rPr>
  </w:style>
  <w:style w:type="paragraph" w:customStyle="1" w:styleId="ARIALREGULARSIZE8-P2">
    <w:name w:val="ARIAL REGULAR SIZE 8 -  P2"/>
    <w:basedOn w:val="Normal"/>
    <w:qFormat/>
    <w:rsid w:val="00173188"/>
    <w:rPr>
      <w:rFonts w:ascii="Arial" w:hAnsi="Arial" w:cs="Arial"/>
      <w:color w:val="FFFFFF"/>
      <w:sz w:val="16"/>
      <w:szCs w:val="22"/>
    </w:rPr>
  </w:style>
  <w:style w:type="paragraph" w:customStyle="1" w:styleId="FundName-P2">
    <w:name w:val="Fund Name -  P2"/>
    <w:basedOn w:val="Header"/>
    <w:qFormat/>
    <w:rsid w:val="0049666F"/>
    <w:pPr>
      <w:spacing w:line="220" w:lineRule="exact"/>
    </w:pPr>
    <w:rPr>
      <w:rFonts w:ascii="Arial Gras" w:hAnsi="Arial Gras" w:cs="Arial"/>
      <w:b/>
      <w:color w:val="103184"/>
      <w:sz w:val="22"/>
      <w:szCs w:val="32"/>
      <w:lang w:val="en-US"/>
    </w:rPr>
  </w:style>
  <w:style w:type="paragraph" w:customStyle="1" w:styleId="WWWAXA-P2">
    <w:name w:val="WWW AXA - P2"/>
    <w:basedOn w:val="Normal"/>
    <w:qFormat/>
    <w:rsid w:val="00924C21"/>
    <w:pPr>
      <w:autoSpaceDE w:val="0"/>
      <w:autoSpaceDN w:val="0"/>
      <w:adjustRightInd w:val="0"/>
      <w:spacing w:after="120"/>
      <w:jc w:val="right"/>
      <w:textAlignment w:val="center"/>
    </w:pPr>
    <w:rPr>
      <w:rFonts w:ascii="Arial Gras" w:hAnsi="Arial Gras" w:cs="Arial"/>
      <w:b/>
      <w:color w:val="103184"/>
      <w:sz w:val="20"/>
      <w:szCs w:val="20"/>
      <w:lang w:eastAsia="fr-FR"/>
    </w:rPr>
  </w:style>
  <w:style w:type="character" w:customStyle="1" w:styleId="Heading1Char">
    <w:name w:val="Heading 1 Char"/>
    <w:link w:val="Heading1"/>
    <w:uiPriority w:val="99"/>
    <w:rsid w:val="001954A9"/>
    <w:rPr>
      <w:rFonts w:ascii="Cambria" w:eastAsia="Times New Roman" w:hAnsi="Cambria"/>
      <w:b/>
      <w:bCs/>
      <w:kern w:val="32"/>
      <w:sz w:val="32"/>
      <w:szCs w:val="32"/>
      <w:lang w:eastAsia="ja-JP"/>
    </w:rPr>
  </w:style>
  <w:style w:type="character" w:customStyle="1" w:styleId="Heading2Char">
    <w:name w:val="Heading 2 Char"/>
    <w:link w:val="Heading2"/>
    <w:uiPriority w:val="9"/>
    <w:rsid w:val="001954A9"/>
    <w:rPr>
      <w:rFonts w:eastAsia="Times New Roman"/>
      <w:b/>
      <w:bCs/>
      <w:lang w:val="en-US" w:eastAsia="en-US"/>
    </w:rPr>
  </w:style>
  <w:style w:type="character" w:customStyle="1" w:styleId="Heading3Char">
    <w:name w:val="Heading 3 Char"/>
    <w:link w:val="Heading3"/>
    <w:uiPriority w:val="99"/>
    <w:rsid w:val="001954A9"/>
    <w:rPr>
      <w:rFonts w:ascii="Cambria" w:eastAsia="Times New Roman" w:hAnsi="Cambria"/>
      <w:b/>
      <w:bCs/>
      <w:sz w:val="26"/>
      <w:szCs w:val="26"/>
      <w:lang w:eastAsia="ja-JP"/>
    </w:rPr>
  </w:style>
  <w:style w:type="paragraph" w:styleId="BodyText">
    <w:name w:val="Body Text"/>
    <w:basedOn w:val="Normal"/>
    <w:link w:val="BodyTextChar"/>
    <w:uiPriority w:val="99"/>
    <w:qFormat/>
    <w:rsid w:val="001954A9"/>
    <w:pPr>
      <w:widowControl w:val="0"/>
      <w:ind w:left="253"/>
    </w:pPr>
    <w:rPr>
      <w:rFonts w:eastAsia="Times New Roman"/>
      <w:sz w:val="18"/>
      <w:szCs w:val="18"/>
      <w:lang w:val="en-US" w:eastAsia="en-US"/>
    </w:rPr>
  </w:style>
  <w:style w:type="character" w:customStyle="1" w:styleId="BodyTextChar">
    <w:name w:val="Body Text Char"/>
    <w:link w:val="BodyText"/>
    <w:uiPriority w:val="99"/>
    <w:rsid w:val="001954A9"/>
    <w:rPr>
      <w:rFonts w:eastAsia="Times New Roman"/>
      <w:sz w:val="18"/>
      <w:szCs w:val="18"/>
      <w:lang w:val="en-US" w:eastAsia="en-US"/>
    </w:rPr>
  </w:style>
  <w:style w:type="paragraph" w:customStyle="1" w:styleId="TableParagraph">
    <w:name w:val="Table Paragraph"/>
    <w:basedOn w:val="Normal"/>
    <w:uiPriority w:val="1"/>
    <w:qFormat/>
    <w:rsid w:val="001473F7"/>
    <w:pPr>
      <w:widowControl w:val="0"/>
    </w:pPr>
    <w:rPr>
      <w:rFonts w:ascii="Calibri" w:hAnsi="Calibri"/>
      <w:sz w:val="22"/>
      <w:szCs w:val="22"/>
      <w:lang w:val="en-US" w:eastAsia="en-US"/>
    </w:rPr>
  </w:style>
  <w:style w:type="character" w:styleId="Hyperlink">
    <w:name w:val="Hyperlink"/>
    <w:uiPriority w:val="99"/>
    <w:unhideWhenUsed/>
    <w:rsid w:val="00423239"/>
    <w:rPr>
      <w:color w:val="0000FF"/>
      <w:u w:val="single"/>
    </w:rPr>
  </w:style>
  <w:style w:type="paragraph" w:styleId="BalloonText">
    <w:name w:val="Balloon Text"/>
    <w:basedOn w:val="Normal"/>
    <w:link w:val="BalloonTextChar"/>
    <w:uiPriority w:val="99"/>
    <w:semiHidden/>
    <w:unhideWhenUsed/>
    <w:rsid w:val="00DF1DF5"/>
    <w:rPr>
      <w:rFonts w:ascii="Tahoma" w:hAnsi="Tahoma" w:cs="Tahoma"/>
      <w:sz w:val="16"/>
      <w:szCs w:val="16"/>
    </w:rPr>
  </w:style>
  <w:style w:type="character" w:customStyle="1" w:styleId="BalloonTextChar">
    <w:name w:val="Balloon Text Char"/>
    <w:link w:val="BalloonText"/>
    <w:uiPriority w:val="99"/>
    <w:semiHidden/>
    <w:rsid w:val="00DF1DF5"/>
    <w:rPr>
      <w:rFonts w:ascii="Tahoma" w:hAnsi="Tahoma" w:cs="Tahoma"/>
      <w:sz w:val="16"/>
      <w:szCs w:val="16"/>
      <w:lang w:eastAsia="ja-JP"/>
    </w:rPr>
  </w:style>
  <w:style w:type="paragraph" w:styleId="ListParagraph">
    <w:name w:val="List Paragraph"/>
    <w:basedOn w:val="Normal"/>
    <w:uiPriority w:val="34"/>
    <w:qFormat/>
    <w:rsid w:val="00E705F2"/>
    <w:pPr>
      <w:ind w:left="708"/>
    </w:pPr>
  </w:style>
  <w:style w:type="table" w:customStyle="1" w:styleId="TableNormal1">
    <w:name w:val="Table Normal1"/>
    <w:uiPriority w:val="2"/>
    <w:semiHidden/>
    <w:unhideWhenUsed/>
    <w:qFormat/>
    <w:rsid w:val="00267DA3"/>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character" w:customStyle="1" w:styleId="DeltaViewInsertion">
    <w:name w:val="DeltaView Insertion"/>
    <w:uiPriority w:val="99"/>
    <w:rsid w:val="00783A95"/>
    <w:rPr>
      <w:color w:val="0000FF"/>
      <w:u w:val="double"/>
    </w:rPr>
  </w:style>
  <w:style w:type="character" w:customStyle="1" w:styleId="DeltaViewMoveDestination">
    <w:name w:val="DeltaView Move Destination"/>
    <w:uiPriority w:val="99"/>
    <w:rsid w:val="00B614B4"/>
    <w:rPr>
      <w:color w:val="00C000"/>
      <w:u w:val="double"/>
    </w:rPr>
  </w:style>
  <w:style w:type="paragraph" w:styleId="Revision">
    <w:name w:val="Revision"/>
    <w:hidden/>
    <w:rsid w:val="00217260"/>
    <w:pPr>
      <w:autoSpaceDE w:val="0"/>
      <w:autoSpaceDN w:val="0"/>
      <w:adjustRightInd w:val="0"/>
    </w:pPr>
    <w:rPr>
      <w:rFonts w:ascii="Frutiger LT Std 45 Light" w:eastAsia="MS Mincho" w:hAnsi="Frutiger LT Std 45 Light"/>
      <w:sz w:val="16"/>
      <w:szCs w:val="24"/>
      <w:lang w:val="en-US"/>
    </w:rPr>
  </w:style>
  <w:style w:type="table" w:customStyle="1" w:styleId="TableNormal2">
    <w:name w:val="Table Normal2"/>
    <w:uiPriority w:val="2"/>
    <w:semiHidden/>
    <w:unhideWhenUsed/>
    <w:qFormat/>
    <w:rsid w:val="00960811"/>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paragraph" w:customStyle="1" w:styleId="MainBodyText">
    <w:name w:val="(Main) Body Text"/>
    <w:qFormat/>
    <w:rsid w:val="004C3685"/>
    <w:pPr>
      <w:spacing w:before="60" w:after="60"/>
    </w:pPr>
    <w:rPr>
      <w:rFonts w:ascii="Arial" w:eastAsia="MS Mincho" w:hAnsi="Arial"/>
      <w:color w:val="000000"/>
      <w:spacing w:val="-2"/>
      <w:sz w:val="18"/>
      <w:szCs w:val="17"/>
      <w:lang w:val="en-US" w:eastAsia="en-US"/>
    </w:rPr>
  </w:style>
  <w:style w:type="character" w:styleId="FootnoteReference">
    <w:name w:val="footnote reference"/>
    <w:uiPriority w:val="99"/>
    <w:rsid w:val="004C3685"/>
    <w:rPr>
      <w:rFonts w:cs="Times New Roman"/>
      <w:vertAlign w:val="superscript"/>
    </w:rPr>
  </w:style>
  <w:style w:type="paragraph" w:customStyle="1" w:styleId="MainBullet">
    <w:name w:val="(Main) Bullet"/>
    <w:basedOn w:val="Normal"/>
    <w:rsid w:val="004C3685"/>
    <w:pPr>
      <w:numPr>
        <w:numId w:val="39"/>
      </w:numPr>
    </w:pPr>
    <w:rPr>
      <w:rFonts w:ascii="Arial" w:eastAsia="MS Mincho" w:hAnsi="Arial" w:cs="Arial"/>
      <w:color w:val="000000"/>
      <w:spacing w:val="1"/>
      <w:sz w:val="18"/>
      <w:szCs w:val="20"/>
      <w:lang w:val="en-US"/>
    </w:rPr>
  </w:style>
  <w:style w:type="paragraph" w:styleId="FootnoteText">
    <w:name w:val="footnote text"/>
    <w:aliases w:val="Car"/>
    <w:basedOn w:val="Normal"/>
    <w:link w:val="FootnoteTextChar"/>
    <w:uiPriority w:val="99"/>
    <w:rsid w:val="003D6F9A"/>
    <w:pPr>
      <w:tabs>
        <w:tab w:val="left" w:pos="567"/>
      </w:tabs>
      <w:autoSpaceDE w:val="0"/>
      <w:autoSpaceDN w:val="0"/>
      <w:adjustRightInd w:val="0"/>
    </w:pPr>
    <w:rPr>
      <w:rFonts w:ascii="CG Times" w:eastAsia="Batang" w:hAnsi="CG Times"/>
      <w:color w:val="000000"/>
      <w:sz w:val="20"/>
      <w:szCs w:val="20"/>
      <w:lang w:val="en-GB" w:eastAsia="en-US"/>
    </w:rPr>
  </w:style>
  <w:style w:type="character" w:customStyle="1" w:styleId="FootnoteTextChar">
    <w:name w:val="Footnote Text Char"/>
    <w:aliases w:val="Car Char"/>
    <w:basedOn w:val="DefaultParagraphFont"/>
    <w:link w:val="FootnoteText"/>
    <w:uiPriority w:val="99"/>
    <w:rsid w:val="003D6F9A"/>
    <w:rPr>
      <w:rFonts w:ascii="CG Times" w:eastAsia="Batang" w:hAnsi="CG Times"/>
      <w:color w:val="000000"/>
      <w:lang w:val="en-GB" w:eastAsia="en-US"/>
    </w:rPr>
  </w:style>
  <w:style w:type="character" w:customStyle="1" w:styleId="apple-converted-space">
    <w:name w:val="apple-converted-space"/>
    <w:rsid w:val="003D6F9A"/>
    <w:rPr>
      <w:rFonts w:cs="Times New Roman"/>
    </w:rPr>
  </w:style>
  <w:style w:type="character" w:customStyle="1" w:styleId="Mentionnonrsolue1">
    <w:name w:val="Mention non résolue1"/>
    <w:basedOn w:val="DefaultParagraphFont"/>
    <w:uiPriority w:val="99"/>
    <w:semiHidden/>
    <w:unhideWhenUsed/>
    <w:rsid w:val="00362A07"/>
    <w:rPr>
      <w:color w:val="808080"/>
      <w:shd w:val="clear" w:color="auto" w:fill="E6E6E6"/>
    </w:rPr>
  </w:style>
  <w:style w:type="character" w:styleId="FollowedHyperlink">
    <w:name w:val="FollowedHyperlink"/>
    <w:uiPriority w:val="99"/>
    <w:semiHidden/>
    <w:unhideWhenUsed/>
    <w:rsid w:val="00B00694"/>
    <w:rPr>
      <w:color w:val="800080"/>
      <w:u w:val="single"/>
    </w:rPr>
  </w:style>
  <w:style w:type="character" w:styleId="CommentReference">
    <w:name w:val="annotation reference"/>
    <w:basedOn w:val="DefaultParagraphFont"/>
    <w:uiPriority w:val="99"/>
    <w:semiHidden/>
    <w:unhideWhenUsed/>
    <w:rsid w:val="00F11D6D"/>
    <w:rPr>
      <w:sz w:val="16"/>
      <w:szCs w:val="16"/>
    </w:rPr>
  </w:style>
  <w:style w:type="paragraph" w:styleId="CommentText">
    <w:name w:val="annotation text"/>
    <w:basedOn w:val="Normal"/>
    <w:link w:val="CommentTextChar"/>
    <w:uiPriority w:val="99"/>
    <w:unhideWhenUsed/>
    <w:rsid w:val="00F11D6D"/>
    <w:rPr>
      <w:sz w:val="20"/>
      <w:szCs w:val="20"/>
    </w:rPr>
  </w:style>
  <w:style w:type="character" w:customStyle="1" w:styleId="CommentTextChar">
    <w:name w:val="Comment Text Char"/>
    <w:basedOn w:val="DefaultParagraphFont"/>
    <w:link w:val="CommentText"/>
    <w:uiPriority w:val="99"/>
    <w:rsid w:val="00F11D6D"/>
    <w:rPr>
      <w:lang w:val="fr-FR" w:eastAsia="ja-JP"/>
    </w:rPr>
  </w:style>
  <w:style w:type="paragraph" w:styleId="CommentSubject">
    <w:name w:val="annotation subject"/>
    <w:basedOn w:val="CommentText"/>
    <w:next w:val="CommentText"/>
    <w:link w:val="CommentSubjectChar"/>
    <w:uiPriority w:val="99"/>
    <w:semiHidden/>
    <w:unhideWhenUsed/>
    <w:rsid w:val="00F11D6D"/>
    <w:rPr>
      <w:b/>
      <w:bCs/>
    </w:rPr>
  </w:style>
  <w:style w:type="character" w:customStyle="1" w:styleId="CommentSubjectChar">
    <w:name w:val="Comment Subject Char"/>
    <w:basedOn w:val="CommentTextChar"/>
    <w:link w:val="CommentSubject"/>
    <w:uiPriority w:val="99"/>
    <w:semiHidden/>
    <w:rsid w:val="00F11D6D"/>
    <w:rPr>
      <w:b/>
      <w:bCs/>
      <w:lang w:val="fr-FR" w:eastAsia="ja-JP"/>
    </w:rPr>
  </w:style>
  <w:style w:type="character" w:customStyle="1" w:styleId="normaltextrun">
    <w:name w:val="normaltextrun"/>
    <w:basedOn w:val="DefaultParagraphFont"/>
    <w:rsid w:val="00E13A47"/>
  </w:style>
  <w:style w:type="character" w:customStyle="1" w:styleId="DeltaViewDeletion">
    <w:name w:val="DeltaView Deletion"/>
    <w:uiPriority w:val="99"/>
    <w:rsid w:val="002C26A1"/>
    <w:rPr>
      <w:strike/>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axa-im.com.hk/"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axa-im.com.hk." TargetMode="Externa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BF235-D9D0-4D58-AB57-941ACB55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5114</Words>
  <Characters>29154</Characters>
  <Application>Microsoft Office Word</Application>
  <DocSecurity>0</DocSecurity>
  <Lines>242</Lines>
  <Paragraphs>68</Paragraphs>
  <ScaleCrop>false</ScaleCrop>
  <HeadingPairs>
    <vt:vector size="2" baseType="variant">
      <vt:variant>
        <vt:lpstr/>
      </vt:variant>
      <vt:variant>
        <vt:i4>1</vt:i4>
      </vt:variant>
    </vt:vector>
  </HeadingPairs>
  <TitlesOfParts>
    <vt:vector size="1" baseType="lpstr">
      <vt:lpstr/>
    </vt:vector>
  </TitlesOfParts>
  <Company/>
  <LinksUpToDate>false</LinksUpToDate>
  <CharactersWithSpaces>34200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0</cp:revision>
  <dcterms:created xsi:type="dcterms:W3CDTF">2025-05-08T15:29:00Z</dcterms:created>
  <dcterms:modified xsi:type="dcterms:W3CDTF">2025-05-26T00:32:00Z</dcterms:modified>
</cp:coreProperties>
</file>