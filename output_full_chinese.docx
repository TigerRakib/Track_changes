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0FE72" w14:textId="0484C128" w:rsidR="00806CC0" w:rsidRPr="000E5FB4" w:rsidRDefault="006F084B" w:rsidP="00806CC0">
      <w:pPr>
        <w:rPr>
          <w:rFonts w:ascii="Franklin Gothic Medium" w:hAnsi="Franklin Gothic Medium"/>
          <w:color w:val="757F96"/>
          <w:spacing w:val="15"/>
          <w:w w:val="105"/>
          <w:lang w:val="en-US"/>
        </w:rPr>
      </w:pPr>
      <w:r w:rsidRPr="000E5FB4">
        <w:rPr>
          <w:rFonts w:ascii="Franklin Gothic Medium" w:hAnsi="Franklin Gothic Medium"/>
          <w:color w:val="757F96"/>
          <w:spacing w:val="15"/>
          <w:w w:val="105"/>
          <w:lang w:val="en-US"/>
        </w:rPr>
        <w:t xml:space="preserve">发行人：</w:t>
      </w:r>
      <w:r w:rsidR="00A55EE4">
        <w:rPr>
          <w:rFonts w:ascii="Franklin Gothic Medium" w:hAnsi="Franklin Gothic Medium"/>
          <w:color w:val="757F96"/>
          <w:spacing w:val="15"/>
          <w:w w:val="105"/>
          <w:lang w:val="en-US"/>
        </w:rPr>
        <w:t>AXA投资经理巴黎</w:t>
      </w:r>
    </w:p>
    <w:p w14:paraId="382E3554" w14:textId="0F1E4B41" w:rsidR="00806CC0" w:rsidRPr="000E5FB4" w:rsidRDefault="00806CC0" w:rsidP="00806CC0">
      <w:pPr>
        <w:rPr>
          <w:rFonts w:ascii="Franklin Gothic Medium" w:hAnsi="Franklin Gothic Medium"/>
          <w:color w:val="757F96"/>
          <w:spacing w:val="15"/>
          <w:w w:val="105"/>
          <w:lang w:val="en-US"/>
        </w:rPr>
      </w:pPr>
    </w:p>
    <w:p w14:paraId="5FC0B027" w14:textId="5DA88477" w:rsidR="00806CC0" w:rsidRPr="00B428DD" w:rsidRDefault="006F084B" w:rsidP="00806CC0">
      <w:pPr>
        <w:pStyle w:val="Heading2"/>
        <w:numPr>
          <w:ilvl w:val="0"/>
          <w:numId w:val="7"/>
        </w:numPr>
        <w:ind w:left="284" w:hanging="284"/>
        <w:rPr>
          <w:rFonts w:ascii="Franklin Gothic Medium" w:hAnsi="Franklin Gothic Medium"/>
          <w:color w:val="757F96"/>
          <w:spacing w:val="15"/>
          <w:w w:val="105"/>
        </w:rPr>
      </w:pPr>
      <w:r w:rsidRPr="00B428DD">
        <w:rPr>
          <w:rFonts w:ascii="Franklin Gothic Medium" w:hAnsi="Franklin Gothic Medium"/>
          <w:color w:val="757F96"/>
          <w:spacing w:val="15"/>
          <w:w w:val="105"/>
        </w:rPr>
        <w:t>该声明为您提供有关此产品的关键信息。</w:t>
      </w:r>
    </w:p>
    <w:p w14:paraId="7E32C3CC" w14:textId="3FF8DD65" w:rsidR="00806CC0" w:rsidRPr="00E32119" w:rsidRDefault="006F084B" w:rsidP="00806CC0">
      <w:pPr>
        <w:numPr>
          <w:ilvl w:val="0"/>
          <w:numId w:val="7"/>
        </w:numPr>
        <w:spacing w:before="15"/>
        <w:ind w:left="284" w:hanging="284"/>
        <w:rPr>
          <w:rFonts w:ascii="Franklin Gothic Medium" w:hAnsi="Franklin Gothic Medium"/>
          <w:b/>
          <w:bCs/>
          <w:color w:val="757F96"/>
          <w:w w:val="110"/>
          <w:sz w:val="20"/>
          <w:szCs w:val="20"/>
          <w:lang w:val="en-US"/>
        </w:rPr>
      </w:pPr>
      <w:r>
        <w:rPr>
          <w:rFonts w:ascii="Franklin Gothic Medium" w:eastAsia="Times New Roman" w:hAnsi="Franklin Gothic Medium"/>
          <w:b/>
          <w:bCs/>
          <w:color w:val="757F96"/>
          <w:spacing w:val="15"/>
          <w:w w:val="105"/>
          <w:sz w:val="20"/>
          <w:szCs w:val="20"/>
          <w:lang w:val="en-US" w:eastAsia="en-US"/>
        </w:rPr>
        <w:t>该声明是发行文档的一部分。</w:t>
      </w:r>
    </w:p>
    <w:p w14:paraId="7C8E5E12" w14:textId="0E7B5EED" w:rsidR="00806CC0" w:rsidRPr="0037343F" w:rsidRDefault="006F084B" w:rsidP="00806CC0">
      <w:pPr>
        <w:numPr>
          <w:ilvl w:val="0"/>
          <w:numId w:val="7"/>
        </w:numPr>
        <w:spacing w:before="15"/>
        <w:ind w:left="284" w:hanging="284"/>
        <w:rPr>
          <w:rFonts w:ascii="Franklin Gothic Medium" w:eastAsia="Times New Roman" w:hAnsi="Franklin Gothic Medium"/>
          <w:b/>
          <w:bCs/>
          <w:color w:val="757F96"/>
          <w:spacing w:val="15"/>
          <w:w w:val="105"/>
          <w:sz w:val="20"/>
          <w:szCs w:val="20"/>
          <w:lang w:val="en-US" w:eastAsia="en-US"/>
        </w:rPr>
      </w:pPr>
      <w:r w:rsidRPr="0037343F">
        <w:rPr>
          <w:rFonts w:ascii="Franklin Gothic Medium" w:eastAsia="Times New Roman" w:hAnsi="Franklin Gothic Medium"/>
          <w:b/>
          <w:bCs/>
          <w:color w:val="757F96"/>
          <w:spacing w:val="15"/>
          <w:w w:val="105"/>
          <w:sz w:val="20"/>
          <w:szCs w:val="20"/>
          <w:lang w:val="en-US" w:eastAsia="en-US"/>
        </w:rPr>
        <w:t>您不应仅基于此说明就投资于此产品。</w:t>
      </w:r>
    </w:p>
    <w:p w14:paraId="7CBBC734" w14:textId="00065870" w:rsidR="00806CC0" w:rsidRPr="00B428DD" w:rsidRDefault="006F084B" w:rsidP="00806CC0">
      <w:pPr>
        <w:spacing w:before="15"/>
        <w:ind w:left="113"/>
        <w:rPr>
          <w:color w:val="757F96"/>
          <w:sz w:val="20"/>
          <w:szCs w:val="20"/>
          <w:lang w:val="en-US"/>
        </w:rPr>
      </w:pPr>
      <w:r>
        <w:rPr>
          <w:noProof/>
          <w:lang w:val="en-AU" w:eastAsia="zh-CN"/>
        </w:rPr>
        <mc:AlternateContent>
          <mc:Choice Requires="wpg">
            <w:drawing>
              <wp:anchor distT="0" distB="0" distL="114300" distR="114300" simplePos="0" relativeHeight="251658240" behindDoc="1" locked="0" layoutInCell="1" allowOverlap="1" wp14:editId="37E18D81">
                <wp:simplePos x="0" y="0"/>
                <wp:positionH relativeFrom="margin">
                  <wp:posOffset>14028</wp:posOffset>
                </wp:positionH>
                <wp:positionV relativeFrom="paragraph">
                  <wp:posOffset>42430</wp:posOffset>
                </wp:positionV>
                <wp:extent cx="7017327" cy="5243541"/>
                <wp:effectExtent l="0" t="0" r="12700" b="14605"/>
                <wp:wrapNone/>
                <wp:docPr id="130" name="Group 2"/>
                <wp:cNvGraphicFramePr/>
                <a:graphic xmlns:a="http://schemas.openxmlformats.org/drawingml/2006/main">
                  <a:graphicData uri="http://schemas.microsoft.com/office/word/2010/wordprocessingGroup">
                    <wpg:wgp>
                      <wpg:cNvGrpSpPr/>
                      <wpg:grpSpPr>
                        <a:xfrm>
                          <a:off x="0" y="0"/>
                          <a:ext cx="7017327" cy="5243541"/>
                          <a:chOff x="454" y="487"/>
                          <a:chExt cx="10998" cy="7210"/>
                        </a:xfrm>
                      </wpg:grpSpPr>
                      <wpg:grpSp>
                        <wpg:cNvPr id="131" name="Group 3"/>
                        <wpg:cNvGrpSpPr/>
                        <wpg:grpSpPr>
                          <a:xfrm>
                            <a:off x="454" y="487"/>
                            <a:ext cx="10998" cy="7201"/>
                            <a:chOff x="454" y="487"/>
                            <a:chExt cx="10998" cy="7201"/>
                          </a:xfrm>
                        </wpg:grpSpPr>
                        <wps:wsp>
                          <wps:cNvPr id="132" name="Freeform 4"/>
                          <wps:cNvSpPr/>
                          <wps:spPr bwMode="auto">
                            <a:xfrm>
                              <a:off x="454" y="487"/>
                              <a:ext cx="10998" cy="7201"/>
                            </a:xfrm>
                            <a:custGeom>
                              <a:avLst/>
                              <a:gdLst>
                                <a:gd name="T0" fmla="+- 0 454 454"/>
                                <a:gd name="T1" fmla="*/ T0 w 10998"/>
                                <a:gd name="T2" fmla="+- 0 487 487"/>
                                <a:gd name="T3" fmla="*/ 487 h 7077"/>
                                <a:gd name="T4" fmla="+- 0 11452 454"/>
                                <a:gd name="T5" fmla="*/ T4 w 10998"/>
                                <a:gd name="T6" fmla="+- 0 487 487"/>
                                <a:gd name="T7" fmla="*/ 487 h 7077"/>
                                <a:gd name="T8" fmla="+- 0 11452 454"/>
                                <a:gd name="T9" fmla="*/ T8 w 10998"/>
                                <a:gd name="T10" fmla="+- 0 7564 487"/>
                                <a:gd name="T11" fmla="*/ 7564 h 7077"/>
                                <a:gd name="T12" fmla="+- 0 454 454"/>
                                <a:gd name="T13" fmla="*/ T12 w 10998"/>
                                <a:gd name="T14" fmla="+- 0 7564 487"/>
                                <a:gd name="T15" fmla="*/ 7564 h 7077"/>
                                <a:gd name="T16" fmla="+- 0 454 454"/>
                                <a:gd name="T17" fmla="*/ T16 w 10998"/>
                                <a:gd name="T18" fmla="+- 0 487 487"/>
                                <a:gd name="T19" fmla="*/ 487 h 7077"/>
                              </a:gdLst>
                              <a:ahLst/>
                              <a:cxnLst/>
                              <a:rect l="0" t="0" r="0" b="0"/>
                              <a:pathLst>
                                <a:path w="10998" h="7077">
                                  <a:moveTo>
                                    <a:pt x="0" y="0"/>
                                  </a:moveTo>
                                  <a:lnTo>
                                    <a:pt x="10998" y="0"/>
                                  </a:lnTo>
                                  <a:lnTo>
                                    <a:pt x="10998" y="7077"/>
                                  </a:lnTo>
                                  <a:lnTo>
                                    <a:pt x="0" y="7077"/>
                                  </a:lnTo>
                                  <a:lnTo>
                                    <a:pt x="0" y="0"/>
                                  </a:lnTo>
                                  <a:close/>
                                </a:path>
                              </a:pathLst>
                            </a:custGeom>
                            <a:solidFill>
                              <a:srgbClr val="007BC4">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133" name="Group 5"/>
                        <wpg:cNvGrpSpPr/>
                        <wpg:grpSpPr>
                          <a:xfrm>
                            <a:off x="454" y="492"/>
                            <a:ext cx="10998" cy="2"/>
                            <a:chOff x="454" y="492"/>
                            <a:chExt cx="10998" cy="2"/>
                          </a:xfrm>
                        </wpg:grpSpPr>
                        <wps:wsp>
                          <wps:cNvPr id="134" name="Freeform 6"/>
                          <wps:cNvSpPr/>
                          <wps:spPr bwMode="auto">
                            <a:xfrm>
                              <a:off x="454" y="492"/>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solidFill>
                              <a:srgbClr val="007BC4"/>
                            </a:solidFill>
                            <a:ln w="7621">
                              <a:solidFill>
                                <a:srgbClr val="465A75"/>
                              </a:solidFill>
                              <a:round/>
                              <a:headEnd/>
                              <a:tailEnd/>
                            </a:ln>
                          </wps:spPr>
                          <wps:bodyPr rot="0" vert="horz" wrap="square" anchor="t" anchorCtr="0" upright="1"/>
                        </wps:wsp>
                      </wpg:grpSp>
                      <wpg:grpSp>
                        <wpg:cNvPr id="135" name="Group 7"/>
                        <wpg:cNvGrpSpPr/>
                        <wpg:grpSpPr>
                          <a:xfrm>
                            <a:off x="454" y="7695"/>
                            <a:ext cx="10998" cy="2"/>
                            <a:chOff x="454" y="7695"/>
                            <a:chExt cx="10998" cy="2"/>
                          </a:xfrm>
                        </wpg:grpSpPr>
                        <wps:wsp>
                          <wps:cNvPr id="136" name="Freeform 8"/>
                          <wps:cNvSpPr/>
                          <wps:spPr bwMode="auto">
                            <a:xfrm>
                              <a:off x="454" y="7695"/>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solidFill>
                              <a:srgbClr val="007BC4"/>
                            </a:solidFill>
                            <a:ln w="7620">
                              <a:solidFill>
                                <a:srgbClr val="465A75"/>
                              </a:solidFill>
                              <a:round/>
                              <a:headEnd/>
                              <a:tailEnd/>
                            </a:ln>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w14:anchorId="6A3F4FBC" id="Group 2" o:spid="_x0000_s1026" style="position:absolute;margin-left:1.1pt;margin-top:3.35pt;width:552.55pt;height:412.9pt;z-index:-251658240;mso-position-horizontal-relative:margin" coordorigin="454,487" coordsize="10998,72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">
                <v:group id="Group 3" o:spid="_x0000_s1027" style="position:absolute;left:454;top:487;width:10998;height:7201" coordorigin="454,487" coordsize="10998,7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Kjn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">
                  <v:shape id="Freeform 4" o:spid="_x0000_s1028" style="position:absolute;left:454;top:487;width:10998;height:7201;visibility:visible;mso-wrap-style:square;v-text-anchor:top" coordsize="10998,70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" path="m,l10998,r,7077l,7077,,xe" fillcolor="#007bc4" stroked="f">
                    <v:fill opacity="13107f"/>
                    <v:path arrowok="t" textboxrect="0,0,10998,7077"/>
                  </v:shape>
                </v:group>
                <v:group id="Group 5" o:spid="_x0000_s1029" style="position:absolute;left:454;top:492;width:10998;height:2" coordorigin="454,492"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">
                  <v:shape id="Freeform 6" o:spid="_x0000_s1030" style="position:absolute;left:454;top:492;width:10998;height:2;visibility:visible;mso-wrap-style:square;v-text-anchor:top"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" path="m,l10998,e" fillcolor="#007bc4" strokecolor="#465a75" strokeweight=".21169mm">
                    <v:path arrowok="t" textboxrect="0,0,10998,2"/>
                  </v:shape>
                </v:group>
                <v:group id="Group 7" o:spid="_x0000_s1031" style="position:absolute;left:454;top:7695;width:10998;height:2" coordorigin="454,7695"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67k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">
                  <v:shape id="Freeform 8" o:spid="_x0000_s1032" style="position:absolute;left:454;top:7695;width:10998;height:2;visibility:visible;mso-wrap-style:square;v-text-anchor:top"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" path="m,l10998,e" fillcolor="#007bc4" strokecolor="#465a75" strokeweight=".6pt">
                    <v:path arrowok="t" textboxrect="0,0,10998,2"/>
                  </v:shape>
                </v:group>
                <w10:wrap anchorx="margin"/>
              </v:group>
            </w:pict>
          </mc:Fallback>
        </mc:AlternateContent>
      </w:r>
    </w:p>
    <w:p w14:paraId="4AD62108" w14:textId="77777777" w:rsidR="00806CC0" w:rsidRDefault="00806CC0" w:rsidP="00806CC0">
      <w:pPr>
        <w:ind w:left="255"/>
        <w:rPr>
          <w:rFonts w:ascii="Franklin Gothic Medium" w:eastAsia="Times New Roman" w:hAnsi="Franklin Gothic Medium"/>
          <w:b/>
          <w:bCs/>
          <w:color w:val="757F96"/>
          <w:spacing w:val="15"/>
          <w:w w:val="105"/>
          <w:sz w:val="18"/>
          <w:szCs w:val="18"/>
          <w:lang w:val="en-US" w:eastAsia="en-US"/>
        </w:rPr>
        <w:sectPr w:rsidR="00806CC0" w:rsidSect="00806CC0">
          <w:headerReference w:type="even" r:id="rId8"/>
          <w:headerReference w:type="default" r:id="rId9"/>
          <w:footerReference w:type="even" r:id="rId10"/>
          <w:footerReference w:type="default" r:id="rId11"/>
          <w:headerReference w:type="first" r:id="rId12"/>
          <w:footerReference w:type="first" r:id="rId13"/>
          <w:pgSz w:w="11906" w:h="16838" w:code="9"/>
          <w:pgMar w:top="1701" w:right="567" w:bottom="851" w:left="567" w:header="284" w:footer="1191" w:gutter="0"/>
          <w:cols w:space="720"/>
          <w:titlePg/>
          <w:docGrid w:linePitch="360"/>
        </w:sectPr>
      </w:pPr>
    </w:p>
    <w:p w14:paraId="13BE1596" w14:textId="23A413DE" w:rsidR="00806CC0" w:rsidRPr="00B428DD" w:rsidRDefault="006F084B" w:rsidP="00806CC0">
      <w:pPr>
        <w:ind w:left="255"/>
        <w:rPr>
          <w:rFonts w:ascii="Franklin Gothic Medium" w:eastAsia="Times New Roman" w:hAnsi="Franklin Gothic Medium"/>
          <w:b/>
          <w:bCs/>
          <w:color w:val="757F96"/>
          <w:spacing w:val="15"/>
          <w:w w:val="105"/>
          <w:sz w:val="18"/>
          <w:szCs w:val="18"/>
          <w:lang w:val="en-US" w:eastAsia="en-US"/>
        </w:rPr>
      </w:pPr>
      <w:r w:rsidRPr="00B428DD">
        <w:rPr>
          <w:rFonts w:ascii="Franklin Gothic Medium" w:eastAsia="Times New Roman" w:hAnsi="Franklin Gothic Medium"/>
          <w:b/>
          <w:bCs/>
          <w:color w:val="757F96"/>
          <w:spacing w:val="15"/>
          <w:w w:val="105"/>
          <w:sz w:val="18"/>
          <w:szCs w:val="18"/>
          <w:lang w:val="en-US" w:eastAsia="en-US"/>
        </w:rPr>
        <w:t>快速事实</w:t>
      </w:r>
    </w:p>
    <w:p w14:paraId="7E4EE19F" w14:textId="4535C582" w:rsidR="00806CC0" w:rsidRPr="00B428DD" w:rsidRDefault="006F084B" w:rsidP="00806CC0">
      <w:pPr>
        <w:tabs>
          <w:tab w:val="left" w:pos="4620"/>
        </w:tabs>
        <w:ind w:left="255"/>
        <w:rPr>
          <w:rFonts w:ascii="Franklin Gothic Medium" w:hAnsi="Franklin Gothic Medium"/>
          <w:b/>
          <w:bCs/>
          <w:spacing w:val="-5"/>
          <w:sz w:val="18"/>
          <w:szCs w:val="18"/>
          <w:lang w:val="en-US"/>
        </w:rPr>
      </w:pPr>
      <w:r>
        <w:rPr>
          <w:rFonts w:ascii="Franklin Gothic Medium" w:hAnsi="Franklin Gothic Medium"/>
          <w:b/>
          <w:bCs/>
          <w:spacing w:val="-5"/>
          <w:sz w:val="18"/>
          <w:szCs w:val="18"/>
          <w:lang w:val="en-US"/>
        </w:rPr>
        <w:tab/>
      </w:r>
    </w:p>
    <w:p w14:paraId="4AECBBC6" w14:textId="468D1202" w:rsidR="007A5D6B" w:rsidRDefault="006F084B" w:rsidP="00806CC0">
      <w:pPr>
        <w:tabs>
          <w:tab w:val="left" w:pos="3656"/>
        </w:tabs>
        <w:ind w:left="255"/>
        <w:rPr>
          <w:rFonts w:ascii="Franklin Gothic Medium" w:hAnsi="Franklin Gothic Medium"/>
          <w:sz w:val="18"/>
          <w:szCs w:val="18"/>
          <w:lang w:val="en-US"/>
        </w:rPr>
      </w:pPr>
      <w:r w:rsidRPr="00B428DD">
        <w:rPr>
          <w:rFonts w:ascii="Franklin Gothic Medium" w:hAnsi="Franklin Gothic Medium"/>
          <w:b/>
          <w:bCs/>
          <w:spacing w:val="-5"/>
          <w:sz w:val="18"/>
          <w:szCs w:val="18"/>
          <w:lang w:val="en-US"/>
        </w:rPr>
        <w:t>f</w:t>
      </w:r>
      <w:r w:rsidRPr="00B428DD">
        <w:rPr>
          <w:rFonts w:ascii="Franklin Gothic Medium" w:hAnsi="Franklin Gothic Medium"/>
          <w:b/>
          <w:bCs/>
          <w:sz w:val="18"/>
          <w:szCs w:val="18"/>
          <w:lang w:val="en-US"/>
        </w:rPr>
        <w:t>和</w:t>
      </w:r>
      <w:r w:rsidRPr="00B428DD">
        <w:rPr>
          <w:rFonts w:ascii="Franklin Gothic Medium" w:hAnsi="Franklin Gothic Medium"/>
          <w:b/>
          <w:bCs/>
          <w:spacing w:val="14"/>
          <w:sz w:val="18"/>
          <w:szCs w:val="18"/>
          <w:lang w:val="en-US"/>
        </w:rPr>
        <w:t xml:space="preserve"> </w:t>
      </w:r>
      <w:r w:rsidRPr="00B428DD">
        <w:rPr>
          <w:rFonts w:ascii="Franklin Gothic Medium" w:hAnsi="Franklin Gothic Medium"/>
          <w:b/>
          <w:bCs/>
          <w:sz w:val="18"/>
          <w:szCs w:val="18"/>
          <w:lang w:val="en-US"/>
        </w:rPr>
        <w:t>经理：</w:t>
      </w:r>
      <w:r w:rsidRPr="00B428DD">
        <w:rPr>
          <w:rFonts w:ascii="Franklin Gothic Medium" w:hAnsi="Franklin Gothic Medium"/>
          <w:b/>
          <w:bCs/>
          <w:sz w:val="18"/>
          <w:szCs w:val="18"/>
          <w:lang w:val="en-US"/>
        </w:rPr>
        <w:tab/>
      </w:r>
      <w:r w:rsidR="00A55EE4" w:rsidRPr="00A55EE4">
        <w:rPr>
          <w:rFonts w:ascii="Franklin Gothic Medium" w:hAnsi="Franklin Gothic Medium"/>
          <w:sz w:val="18"/>
          <w:szCs w:val="18"/>
          <w:lang w:val="en-US"/>
        </w:rPr>
        <w:t>AXA投资经理巴黎（法国）</w:t>
      </w:r>
    </w:p>
    <w:p w14:paraId="33329191" w14:textId="5FF09745" w:rsidR="00806CC0" w:rsidRPr="008D13FB" w:rsidRDefault="006F084B" w:rsidP="001A260B">
      <w:pPr>
        <w:ind w:left="3686"/>
        <w:rPr>
          <w:rFonts w:ascii="Franklin Gothic Medium" w:hAnsi="Franklin Gothic Medium"/>
          <w:sz w:val="18"/>
          <w:szCs w:val="18"/>
          <w:lang w:val="en-US"/>
        </w:rPr>
      </w:pPr>
      <w:r w:rsidRPr="00E704BA">
        <w:rPr>
          <w:rFonts w:ascii="Franklin Gothic Medium" w:hAnsi="Franklin Gothic Medium"/>
          <w:bCs/>
          <w:spacing w:val="-5"/>
          <w:sz w:val="18"/>
          <w:szCs w:val="18"/>
          <w:lang w:val="en-US"/>
        </w:rPr>
        <w:t xml:space="preserve">投资</w:t>
      </w:r>
      <w:r>
        <w:rPr>
          <w:rFonts w:ascii="Franklin Gothic Medium" w:hAnsi="Franklin Gothic Medium"/>
          <w:bCs/>
          <w:spacing w:val="-5"/>
          <w:sz w:val="18"/>
          <w:szCs w:val="18"/>
          <w:lang w:val="en-US"/>
        </w:rPr>
        <w:t xml:space="preserve">该子基金的证券化资产的管理由</w:t>
      </w:r>
      <w:r w:rsidRPr="00A55EE4">
        <w:rPr>
          <w:rFonts w:ascii="Franklin Gothic Medium" w:hAnsi="Franklin Gothic Medium"/>
          <w:sz w:val="18"/>
          <w:szCs w:val="18"/>
          <w:lang w:val="en-US"/>
        </w:rPr>
        <w:t>AXA投资经理巴黎（法国）</w:t>
      </w:r>
      <w:r w:rsidR="006C05F9" w:rsidRPr="008D13FB">
        <w:rPr>
          <w:rFonts w:cs="Arial"/>
          <w:noProof/>
          <w:color w:val="000000"/>
          <w:lang w:val="en-AU"/>
        </w:rPr>
        <w:t xml:space="preserve"> </w:t>
      </w:r>
    </w:p>
    <w:p w14:paraId="36072472" w14:textId="3631CEC3" w:rsidR="00806CC0" w:rsidRPr="00B428DD" w:rsidRDefault="00806CC0" w:rsidP="00806CC0">
      <w:pPr>
        <w:spacing w:before="8" w:line="110" w:lineRule="exact"/>
        <w:rPr>
          <w:rFonts w:ascii="Franklin Gothic Medium" w:hAnsi="Franklin Gothic Medium"/>
          <w:sz w:val="18"/>
          <w:szCs w:val="18"/>
          <w:lang w:val="en-US"/>
        </w:rPr>
      </w:pPr>
    </w:p>
    <w:p w14:paraId="4B0DE8CE" w14:textId="77777777" w:rsidR="00806CC0" w:rsidRPr="005953A4" w:rsidRDefault="006F084B">
      <w:pPr>
        <w:tabs>
          <w:tab w:val="left" w:pos="3656"/>
        </w:tabs>
        <w:ind w:left="255"/>
        <w:rPr>
          <w:rFonts w:ascii="Franklin Gothic Medium" w:hAnsi="Franklin Gothic Medium"/>
          <w:bCs/>
          <w:sz w:val="18"/>
          <w:szCs w:val="18"/>
          <w:lang w:val="en-US"/>
        </w:rPr>
      </w:pPr>
      <w:r w:rsidRPr="00B428DD">
        <w:rPr>
          <w:rFonts w:ascii="Franklin Gothic Medium" w:hAnsi="Franklin Gothic Medium"/>
          <w:b/>
          <w:bCs/>
          <w:spacing w:val="-5"/>
          <w:sz w:val="18"/>
          <w:szCs w:val="18"/>
          <w:lang w:val="en-US"/>
        </w:rPr>
        <w:t>f</w:t>
      </w:r>
      <w:r w:rsidRPr="00B428DD">
        <w:rPr>
          <w:rFonts w:ascii="Franklin Gothic Medium" w:hAnsi="Franklin Gothic Medium"/>
          <w:b/>
          <w:bCs/>
          <w:sz w:val="18"/>
          <w:szCs w:val="18"/>
          <w:lang w:val="en-US"/>
        </w:rPr>
        <w:t>和</w:t>
      </w:r>
      <w:r w:rsidRPr="00B428DD">
        <w:rPr>
          <w:rFonts w:ascii="Franklin Gothic Medium" w:hAnsi="Franklin Gothic Medium"/>
          <w:b/>
          <w:bCs/>
          <w:spacing w:val="17"/>
          <w:sz w:val="18"/>
          <w:szCs w:val="18"/>
          <w:lang w:val="en-US"/>
        </w:rPr>
        <w:t xml:space="preserve"> </w:t>
      </w:r>
      <w:r w:rsidRPr="00B428DD">
        <w:rPr>
          <w:rFonts w:ascii="Franklin Gothic Medium" w:hAnsi="Franklin Gothic Medium"/>
          <w:b/>
          <w:bCs/>
          <w:sz w:val="18"/>
          <w:szCs w:val="18"/>
          <w:lang w:val="en-US"/>
        </w:rPr>
        <w:t>经理</w:t>
      </w:r>
      <w:r w:rsidRPr="00B428DD">
        <w:rPr>
          <w:rFonts w:ascii="Franklin Gothic Medium" w:hAnsi="Franklin Gothic Medium"/>
          <w:b/>
          <w:bCs/>
          <w:spacing w:val="17"/>
          <w:sz w:val="18"/>
          <w:szCs w:val="18"/>
          <w:lang w:val="en-US"/>
        </w:rPr>
        <w:t xml:space="preserve"> </w:t>
      </w:r>
      <w:r w:rsidRPr="00B428DD">
        <w:rPr>
          <w:rFonts w:ascii="Franklin Gothic Medium" w:hAnsi="Franklin Gothic Medium"/>
          <w:b/>
          <w:bCs/>
          <w:sz w:val="18"/>
          <w:szCs w:val="18"/>
          <w:lang w:val="en-US"/>
        </w:rPr>
        <w:t>经过</w:t>
      </w:r>
      <w:r w:rsidRPr="00B428DD">
        <w:rPr>
          <w:rFonts w:ascii="Franklin Gothic Medium" w:hAnsi="Franklin Gothic Medium"/>
          <w:b/>
          <w:bCs/>
          <w:spacing w:val="17"/>
          <w:sz w:val="18"/>
          <w:szCs w:val="18"/>
          <w:lang w:val="en-US"/>
        </w:rPr>
        <w:t xml:space="preserve"> </w:t>
      </w:r>
      <w:r w:rsidRPr="00B428DD">
        <w:rPr>
          <w:rFonts w:ascii="Franklin Gothic Medium" w:hAnsi="Franklin Gothic Medium"/>
          <w:b/>
          <w:bCs/>
          <w:sz w:val="18"/>
          <w:szCs w:val="18"/>
          <w:lang w:val="en-US"/>
        </w:rPr>
        <w:t>代表团：</w:t>
      </w:r>
      <w:r w:rsidRPr="00B428DD">
        <w:rPr>
          <w:rFonts w:ascii="Franklin Gothic Medium" w:hAnsi="Franklin Gothic Medium"/>
          <w:b/>
          <w:bCs/>
          <w:sz w:val="18"/>
          <w:szCs w:val="18"/>
          <w:lang w:val="en-US"/>
        </w:rPr>
        <w:tab/>
      </w:r>
      <w:r w:rsidRPr="005953A4">
        <w:rPr>
          <w:rFonts w:ascii="Franklin Gothic Medium" w:hAnsi="Franklin Gothic Medium"/>
          <w:bCs/>
          <w:sz w:val="18"/>
          <w:szCs w:val="18"/>
          <w:lang w:val="en-US"/>
        </w:rPr>
        <w:t xml:space="preserve">投资经理：</w:t>
      </w:r>
    </w:p>
    <w:p w14:paraId="6FA8F3EF" w14:textId="2ACA23C3" w:rsidR="00806CC0" w:rsidRPr="004F6AE4" w:rsidRDefault="006F084B" w:rsidP="00C3581C">
      <w:pPr>
        <w:tabs>
          <w:tab w:val="left" w:pos="3656"/>
        </w:tabs>
        <w:ind w:left="3686" w:hanging="3431"/>
        <w:rPr>
          <w:rFonts w:ascii="Franklin Gothic Medium" w:hAnsi="Franklin Gothic Medium"/>
          <w:sz w:val="18"/>
          <w:szCs w:val="18"/>
          <w:lang w:val="en-US"/>
        </w:rPr>
      </w:pPr>
      <w:r w:rsidRPr="005953A4">
        <w:rPr>
          <w:rFonts w:ascii="Franklin Gothic Medium" w:hAnsi="Franklin Gothic Medium"/>
          <w:bCs/>
          <w:sz w:val="18"/>
          <w:szCs w:val="18"/>
          <w:lang w:val="en-US"/>
        </w:rPr>
        <w:tab/>
      </w:r>
      <w:r w:rsidRPr="005953A4">
        <w:rPr>
          <w:rFonts w:ascii="Franklin Gothic Medium" w:hAnsi="Franklin Gothic Medium"/>
          <w:sz w:val="18"/>
          <w:szCs w:val="18"/>
          <w:lang w:val="en-US"/>
        </w:rPr>
        <w:t>Axa Investme</w:t>
      </w:r>
      <w:r w:rsidRPr="004F6AE4">
        <w:rPr>
          <w:rFonts w:ascii="Franklin Gothic Medium" w:hAnsi="Franklin Gothic Medium"/>
          <w:sz w:val="18"/>
          <w:szCs w:val="18"/>
          <w:lang w:val="en-US"/>
        </w:rPr>
        <w:t>NT Managers UK Limited（英国内部代表团）</w:t>
      </w:r>
    </w:p>
    <w:p w14:paraId="6E567C4A" w14:textId="537C6059" w:rsidR="00806CC0" w:rsidRPr="004F6AE4" w:rsidDel="00B44506" w:rsidRDefault="006F084B">
      <w:pPr>
        <w:tabs>
          <w:tab w:val="left" w:pos="3656"/>
          <w:tab w:val="left" w:pos="6507"/>
        </w:tabs>
        <w:ind w:left="255"/>
        <w:rPr>
          <w:del w:id="4" w:author="Author" w:date="2025-05-08T23:30:00Z"/>
          <w:rFonts w:ascii="Franklin Gothic Medium" w:hAnsi="Franklin Gothic Medium"/>
          <w:sz w:val="18"/>
          <w:szCs w:val="18"/>
          <w:lang w:val="en-US"/>
        </w:rPr>
      </w:pPr>
      <w:r w:rsidRPr="004F6AE4">
        <w:rPr>
          <w:rFonts w:ascii="FranklinGothic-Medium" w:hAnsi="FranklinGothic-Medium" w:cs="FranklinGothic-Medium"/>
          <w:sz w:val="18"/>
          <w:szCs w:val="18"/>
          <w:lang w:val="en-AU" w:eastAsia="zh-CN"/>
        </w:rPr>
        <w:tab/>
      </w:r>
      <w:del w:id="5" w:author="Author" w:date="2025-05-08T23:30:00Z">
        <w:r w:rsidRPr="004F6AE4" w:rsidDel="00B44506">
          <w:rPr>
            <w:rFonts w:ascii="Franklin Gothic Medium" w:hAnsi="Franklin Gothic Medium"/>
            <w:sz w:val="18"/>
            <w:szCs w:val="18"/>
            <w:lang w:val="en-US"/>
          </w:rPr>
          <w:delText>Sub-Investment Manager:</w:delText>
        </w:r>
        <w:r w:rsidRPr="004F6AE4" w:rsidDel="00B44506">
          <w:rPr>
            <w:rFonts w:ascii="Franklin Gothic Medium" w:hAnsi="Franklin Gothic Medium"/>
            <w:sz w:val="18"/>
            <w:szCs w:val="18"/>
            <w:lang w:val="en-US"/>
          </w:rPr>
          <w:tab/>
        </w:r>
      </w:del>
    </w:p>
    <w:p w14:paraId="06EB2483" w14:textId="02926E96" w:rsidR="00806CC0" w:rsidRPr="004F6AE4" w:rsidRDefault="006F084B">
      <w:pPr>
        <w:tabs>
          <w:tab w:val="left" w:pos="3656"/>
          <w:tab w:val="left" w:pos="6507"/>
        </w:tabs>
        <w:ind w:left="255"/>
        <w:rPr>
          <w:rFonts w:ascii="Franklin Gothic Medium" w:hAnsi="Franklin Gothic Medium"/>
          <w:sz w:val="18"/>
          <w:szCs w:val="18"/>
          <w:lang w:val="en-US"/>
        </w:rPr>
        <w:pPrChange w:id="6" w:author="Author" w:date="2025-05-08T23:30:00Z">
          <w:pPr>
            <w:tabs>
              <w:tab w:val="left" w:pos="3656"/>
            </w:tabs>
            <w:ind w:left="255"/>
          </w:pPr>
        </w:pPrChange>
      </w:pPr>
      <w:del w:id="7" w:author="Author" w:date="2025-05-08T23:30:00Z">
        <w:r w:rsidRPr="004F6AE4" w:rsidDel="00B44506">
          <w:rPr>
            <w:rFonts w:ascii="Franklin Gothic Medium" w:hAnsi="Franklin Gothic Medium"/>
            <w:sz w:val="18"/>
            <w:szCs w:val="18"/>
            <w:lang w:val="en-US"/>
          </w:rPr>
          <w:tab/>
          <w:delText xml:space="preserve">AXA Investment Managers </w:delText>
        </w:r>
        <w:r w:rsidR="008A27D4" w:rsidRPr="004F6AE4" w:rsidDel="00B44506">
          <w:rPr>
            <w:rFonts w:ascii="Franklin Gothic Medium" w:hAnsi="Franklin Gothic Medium"/>
            <w:sz w:val="18"/>
            <w:szCs w:val="18"/>
            <w:lang w:val="en-US"/>
          </w:rPr>
          <w:delText xml:space="preserve">US </w:delText>
        </w:r>
        <w:r w:rsidRPr="004F6AE4" w:rsidDel="00B44506">
          <w:rPr>
            <w:rFonts w:ascii="Franklin Gothic Medium" w:hAnsi="Franklin Gothic Medium"/>
            <w:sz w:val="18"/>
            <w:szCs w:val="18"/>
            <w:lang w:val="en-US"/>
          </w:rPr>
          <w:delText>Inc. (internal delegation, in USA)</w:delText>
        </w:r>
      </w:del>
    </w:p>
    <w:p w14:paraId="05E4725C" w14:textId="77777777" w:rsidR="00806CC0" w:rsidRPr="004F6AE4" w:rsidRDefault="00806CC0" w:rsidP="00806CC0">
      <w:pPr>
        <w:spacing w:before="8" w:line="110" w:lineRule="exact"/>
        <w:rPr>
          <w:rFonts w:ascii="Franklin Gothic Medium" w:hAnsi="Franklin Gothic Medium"/>
          <w:sz w:val="18"/>
          <w:szCs w:val="18"/>
          <w:lang w:val="en-US"/>
        </w:rPr>
      </w:pPr>
    </w:p>
    <w:p w14:paraId="2803F2D0" w14:textId="77777777" w:rsidR="00806CC0" w:rsidRPr="00B428DD" w:rsidRDefault="006F084B" w:rsidP="00806CC0">
      <w:pPr>
        <w:ind w:left="3657" w:right="282" w:hanging="3402"/>
        <w:jc w:val="both"/>
        <w:rPr>
          <w:rFonts w:ascii="Franklin Gothic Medium" w:hAnsi="Franklin Gothic Medium"/>
          <w:sz w:val="18"/>
          <w:szCs w:val="18"/>
          <w:lang w:val="en-US"/>
        </w:rPr>
      </w:pPr>
      <w:r w:rsidRPr="004F6AE4">
        <w:rPr>
          <w:rFonts w:ascii="Franklin Gothic Medium" w:hAnsi="Franklin Gothic Medium"/>
          <w:b/>
          <w:bCs/>
          <w:w w:val="105"/>
          <w:sz w:val="18"/>
          <w:szCs w:val="18"/>
          <w:lang w:val="en-US"/>
        </w:rPr>
        <w:t>保管人：</w:t>
      </w:r>
      <w:r w:rsidRPr="004F6AE4">
        <w:rPr>
          <w:rFonts w:ascii="Franklin Gothic Medium" w:hAnsi="Franklin Gothic Medium"/>
          <w:b/>
          <w:bCs/>
          <w:w w:val="105"/>
          <w:sz w:val="18"/>
          <w:szCs w:val="18"/>
          <w:lang w:val="en-US"/>
        </w:rPr>
        <w:tab/>
      </w:r>
      <w:r w:rsidRPr="004F6AE4">
        <w:rPr>
          <w:rFonts w:ascii="Franklin Gothic Medium" w:hAnsi="Franklin Gothic Medium"/>
          <w:sz w:val="18"/>
          <w:szCs w:val="18"/>
          <w:lang w:val="en-US"/>
        </w:rPr>
        <w:t>州街银行国际卢森堡分支机构</w:t>
      </w:r>
    </w:p>
    <w:p w14:paraId="3A86E2AA" w14:textId="77777777" w:rsidR="00806CC0" w:rsidRPr="00B428DD" w:rsidRDefault="00806CC0" w:rsidP="00806CC0">
      <w:pPr>
        <w:spacing w:before="10" w:line="110" w:lineRule="exact"/>
        <w:rPr>
          <w:rFonts w:ascii="Franklin Gothic Medium" w:hAnsi="Franklin Gothic Medium"/>
          <w:sz w:val="18"/>
          <w:szCs w:val="18"/>
          <w:lang w:val="en-US"/>
        </w:rPr>
      </w:pPr>
    </w:p>
    <w:p w14:paraId="63B26A13" w14:textId="6BC9C02F" w:rsidR="00806CC0" w:rsidRDefault="006F084B" w:rsidP="00806CC0">
      <w:pPr>
        <w:tabs>
          <w:tab w:val="left" w:pos="3656"/>
          <w:tab w:val="left" w:pos="8355"/>
        </w:tabs>
        <w:ind w:left="255"/>
        <w:rPr>
          <w:rFonts w:ascii="Franklin Gothic Medium" w:hAnsi="Franklin Gothic Medium"/>
          <w:w w:val="105"/>
          <w:sz w:val="18"/>
          <w:szCs w:val="18"/>
          <w:lang w:val="en-US"/>
        </w:rPr>
      </w:pPr>
      <w:r w:rsidRPr="00B428DD">
        <w:rPr>
          <w:rFonts w:ascii="Franklin Gothic Medium" w:hAnsi="Franklin Gothic Medium"/>
          <w:b/>
          <w:bCs/>
          <w:w w:val="105"/>
          <w:sz w:val="18"/>
          <w:szCs w:val="18"/>
          <w:lang w:val="en-US"/>
        </w:rPr>
        <w:t>正在进行</w:t>
      </w:r>
      <w:r w:rsidRPr="00B428DD">
        <w:rPr>
          <w:rFonts w:ascii="Franklin Gothic Medium" w:hAnsi="Franklin Gothic Medium"/>
          <w:b/>
          <w:bCs/>
          <w:spacing w:val="10"/>
          <w:w w:val="105"/>
          <w:sz w:val="18"/>
          <w:szCs w:val="18"/>
          <w:lang w:val="en-US"/>
        </w:rPr>
        <w:t xml:space="preserve"> </w:t>
      </w:r>
      <w:r w:rsidRPr="00B428DD">
        <w:rPr>
          <w:rFonts w:ascii="Franklin Gothic Medium" w:hAnsi="Franklin Gothic Medium"/>
          <w:b/>
          <w:bCs/>
          <w:w w:val="105"/>
          <w:sz w:val="18"/>
          <w:szCs w:val="18"/>
          <w:lang w:val="en-US"/>
        </w:rPr>
        <w:t>指控</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超过</w:t>
      </w:r>
      <w:r w:rsidRPr="00B428DD">
        <w:rPr>
          <w:rFonts w:ascii="Franklin Gothic Medium" w:hAnsi="Franklin Gothic Medium"/>
          <w:b/>
          <w:bCs/>
          <w:spacing w:val="11"/>
          <w:w w:val="105"/>
          <w:sz w:val="18"/>
          <w:szCs w:val="18"/>
          <w:lang w:val="en-US"/>
        </w:rPr>
        <w:t xml:space="preserve"> </w:t>
      </w:r>
      <w:r w:rsidRPr="00B428DD">
        <w:rPr>
          <w:rFonts w:ascii="Franklin Gothic Medium" w:hAnsi="Franklin Gothic Medium"/>
          <w:b/>
          <w:bCs/>
          <w:w w:val="105"/>
          <w:sz w:val="18"/>
          <w:szCs w:val="18"/>
          <w:lang w:val="en-US"/>
        </w:rPr>
        <w:t>一个</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年*：</w:t>
      </w:r>
      <w:r w:rsidRPr="00B428DD">
        <w:rPr>
          <w:rFonts w:ascii="Franklin Gothic Medium" w:hAnsi="Franklin Gothic Medium"/>
          <w:b/>
          <w:bCs/>
          <w:w w:val="105"/>
          <w:sz w:val="18"/>
          <w:szCs w:val="18"/>
          <w:lang w:val="en-US"/>
        </w:rPr>
        <w:tab/>
      </w:r>
      <w:r w:rsidRPr="00B428DD">
        <w:rPr>
          <w:rFonts w:ascii="Franklin Gothic Medium" w:hAnsi="Franklin Gothic Medium"/>
          <w:w w:val="105"/>
          <w:sz w:val="18"/>
          <w:szCs w:val="18"/>
          <w:lang w:val="en-US"/>
        </w:rPr>
        <w:t>A级资本化（美元</w:t>
      </w:r>
      <w:r w:rsidRPr="000F6C8B">
        <w:rPr>
          <w:rFonts w:ascii="Franklin Gothic Medium" w:hAnsi="Franklin Gothic Medium"/>
          <w:w w:val="105"/>
          <w:sz w:val="18"/>
          <w:szCs w:val="18"/>
          <w:lang w:val="en-US"/>
        </w:rPr>
        <w:t xml:space="preserve">）：</w:t>
      </w:r>
      <w:r w:rsidR="009506C9">
        <w:rPr>
          <w:rFonts w:ascii="Franklin Gothic Medium" w:hAnsi="Franklin Gothic Medium"/>
          <w:w w:val="105"/>
          <w:sz w:val="18"/>
          <w:szCs w:val="18"/>
          <w:lang w:val="en-US"/>
        </w:rPr>
        <w:t>1.25</w:t>
      </w:r>
      <w:r w:rsidRPr="008A73EB">
        <w:rPr>
          <w:rFonts w:ascii="Franklin Gothic Medium" w:hAnsi="Franklin Gothic Medium"/>
          <w:w w:val="105"/>
          <w:sz w:val="18"/>
          <w:szCs w:val="18"/>
          <w:lang w:val="en-US"/>
        </w:rPr>
        <w:t>％</w:t>
      </w:r>
      <w:r>
        <w:rPr>
          <w:rFonts w:ascii="Franklin Gothic Medium" w:hAnsi="Franklin Gothic Medium"/>
          <w:w w:val="105"/>
          <w:sz w:val="18"/>
          <w:szCs w:val="18"/>
          <w:lang w:val="en-US"/>
        </w:rPr>
        <w:t xml:space="preserve"> </w:t>
      </w:r>
    </w:p>
    <w:p w14:paraId="4E9C3E55" w14:textId="46A92BAF" w:rsidR="00806CC0" w:rsidRDefault="006F084B" w:rsidP="00806CC0">
      <w:pPr>
        <w:tabs>
          <w:tab w:val="left" w:pos="3656"/>
          <w:tab w:val="left" w:pos="8355"/>
        </w:tabs>
        <w:ind w:left="255"/>
        <w:rPr>
          <w:rFonts w:ascii="Franklin Gothic Medium" w:hAnsi="Franklin Gothic Medium"/>
          <w:w w:val="105"/>
          <w:sz w:val="18"/>
          <w:szCs w:val="18"/>
          <w:lang w:val="en-US"/>
        </w:rPr>
      </w:pPr>
      <w:r>
        <w:rPr>
          <w:rFonts w:ascii="Franklin Gothic Medium" w:hAnsi="Franklin Gothic Medium"/>
          <w:b/>
          <w:bCs/>
          <w:w w:val="105"/>
          <w:sz w:val="18"/>
          <w:szCs w:val="18"/>
          <w:lang w:val="en-US"/>
        </w:rPr>
        <w:tab/>
      </w:r>
      <w:r>
        <w:rPr>
          <w:rFonts w:ascii="Franklin Gothic Medium" w:hAnsi="Franklin Gothic Medium"/>
          <w:w w:val="105"/>
          <w:sz w:val="18"/>
          <w:szCs w:val="18"/>
          <w:lang w:val="en-US"/>
        </w:rPr>
        <w:t xml:space="preserve">A类</w:t>
      </w:r>
      <w:r w:rsidRPr="00B428DD">
        <w:rPr>
          <w:rFonts w:ascii="Franklin Gothic Medium" w:hAnsi="Franklin Gothic Medium"/>
          <w:w w:val="105"/>
          <w:sz w:val="18"/>
          <w:szCs w:val="18"/>
          <w:lang w:val="en-US"/>
        </w:rPr>
        <w:t>Cocaledisatio</w:t>
      </w:r>
      <w:r>
        <w:rPr>
          <w:rFonts w:ascii="Franklin Gothic Medium" w:hAnsi="Franklin Gothic Medium"/>
          <w:w w:val="105"/>
          <w:sz w:val="18"/>
          <w:szCs w:val="18"/>
          <w:lang w:val="en-US"/>
        </w:rPr>
        <w:t>n</w:t>
      </w:r>
      <w:r w:rsidRPr="004D6273">
        <w:rPr>
          <w:rFonts w:ascii="Franklin Gothic Medium" w:hAnsi="Franklin Gothic Medium"/>
          <w:w w:val="105"/>
          <w:sz w:val="18"/>
          <w:szCs w:val="18"/>
          <w:lang w:val="en-US"/>
        </w:rPr>
        <w:t xml:space="preserve">（（</w:t>
      </w:r>
      <w:r>
        <w:rPr>
          <w:rFonts w:ascii="Franklin Gothic Medium" w:hAnsi="Franklin Gothic Medium"/>
          <w:w w:val="105"/>
          <w:sz w:val="18"/>
          <w:szCs w:val="18"/>
          <w:lang w:val="en-US"/>
        </w:rPr>
        <w:t xml:space="preserve">HKD</w:t>
      </w:r>
      <w:r w:rsidRPr="005D2056">
        <w:rPr>
          <w:rFonts w:ascii="Franklin Gothic Medium" w:hAnsi="Franklin Gothic Medium"/>
          <w:w w:val="105"/>
          <w:sz w:val="18"/>
          <w:szCs w:val="18"/>
          <w:lang w:val="en-US"/>
        </w:rPr>
        <w:t>对冲95％**）：</w:t>
      </w:r>
      <w:r w:rsidRPr="00F64328">
        <w:rPr>
          <w:rFonts w:ascii="Franklin Gothic Medium" w:hAnsi="Franklin Gothic Medium"/>
          <w:spacing w:val="-15"/>
          <w:w w:val="105"/>
          <w:sz w:val="18"/>
          <w:szCs w:val="18"/>
          <w:lang w:val="en-US"/>
        </w:rPr>
        <w:t xml:space="preserve"> </w:t>
      </w:r>
      <w:r w:rsidR="009506C9">
        <w:rPr>
          <w:rFonts w:ascii="Franklin Gothic Medium" w:hAnsi="Franklin Gothic Medium"/>
          <w:w w:val="105"/>
          <w:sz w:val="18"/>
          <w:szCs w:val="18"/>
          <w:lang w:val="en-US"/>
        </w:rPr>
        <w:t>1。</w:t>
      </w:r>
      <w:ins w:id="8" w:author="Author" w:date="2025-05-08T23:30:00Z">
        <w:r w:rsidR="00B44506">
          <w:rPr>
            <w:rFonts w:ascii="Franklin Gothic Medium" w:hAnsi="Franklin Gothic Medium"/>
            <w:w w:val="105"/>
            <w:sz w:val="18"/>
            <w:szCs w:val="18"/>
            <w:lang w:val="en-US"/>
          </w:rPr>
          <w:t>3</w:t>
        </w:r>
      </w:ins>
      <w:del w:id="9" w:author="Author" w:date="2025-05-08T23:30:00Z">
        <w:r w:rsidR="009506C9" w:rsidDel="00B44506">
          <w:rPr>
            <w:rFonts w:ascii="Franklin Gothic Medium" w:hAnsi="Franklin Gothic Medium"/>
            <w:w w:val="105"/>
            <w:sz w:val="18"/>
            <w:szCs w:val="18"/>
            <w:lang w:val="en-US"/>
          </w:rPr>
          <w:delText>28</w:delText>
        </w:r>
      </w:del>
      <w:r w:rsidRPr="00BB15B2">
        <w:rPr>
          <w:rFonts w:ascii="Franklin Gothic Medium" w:hAnsi="Franklin Gothic Medium"/>
          <w:w w:val="105"/>
          <w:sz w:val="18"/>
          <w:szCs w:val="18"/>
          <w:lang w:val="en-US"/>
        </w:rPr>
        <w:t>％</w:t>
      </w:r>
    </w:p>
    <w:p w14:paraId="5B101E24" w14:textId="0C08FE01" w:rsidR="00806CC0" w:rsidRPr="001555EA" w:rsidRDefault="006F084B" w:rsidP="00806CC0">
      <w:pPr>
        <w:tabs>
          <w:tab w:val="left" w:pos="3656"/>
          <w:tab w:val="left" w:pos="8355"/>
        </w:tabs>
        <w:ind w:left="255"/>
        <w:rPr>
          <w:rFonts w:ascii="Franklin Gothic Medium" w:hAnsi="Franklin Gothic Medium"/>
          <w:w w:val="105"/>
          <w:sz w:val="18"/>
          <w:szCs w:val="18"/>
          <w:lang w:val="en-US"/>
        </w:rPr>
      </w:pPr>
      <w:r>
        <w:rPr>
          <w:rFonts w:ascii="Franklin Gothic Medium" w:hAnsi="Franklin Gothic Medium"/>
          <w:w w:val="105"/>
          <w:sz w:val="18"/>
          <w:szCs w:val="18"/>
          <w:lang w:val="en-US"/>
        </w:rPr>
        <w:tab/>
      </w:r>
      <w:r w:rsidRPr="00B0653B">
        <w:rPr>
          <w:rFonts w:ascii="Franklin Gothic Medium" w:hAnsi="Franklin Gothic Medium"/>
          <w:bCs/>
          <w:w w:val="105"/>
          <w:sz w:val="18"/>
          <w:szCs w:val="18"/>
          <w:lang w:val="en-US"/>
        </w:rPr>
        <w:t xml:space="preserve">A类发行</w:t>
      </w:r>
      <w:r w:rsidRPr="001555EA">
        <w:rPr>
          <w:rFonts w:ascii="Franklin Gothic Medium" w:hAnsi="Franklin Gothic Medium"/>
          <w:bCs/>
          <w:w w:val="105"/>
          <w:sz w:val="18"/>
          <w:szCs w:val="18"/>
          <w:lang w:val="en-US"/>
        </w:rPr>
        <w:t xml:space="preserve">每月</w:t>
      </w:r>
      <w:r w:rsidR="009F0040" w:rsidRPr="00CE6B54">
        <w:rPr>
          <w:rFonts w:ascii="Franklin Gothic Medium" w:hAnsi="Franklin Gothic Medium"/>
          <w:sz w:val="18"/>
          <w:szCs w:val="18"/>
          <w:lang w:val="en-US"/>
        </w:rPr>
        <w:t>“英石”</w:t>
      </w:r>
      <w:r w:rsidR="009F0040" w:rsidRPr="001555EA">
        <w:rPr>
          <w:rFonts w:ascii="Franklin Gothic Medium" w:hAnsi="Franklin Gothic Medium"/>
          <w:bCs/>
          <w:w w:val="105"/>
          <w:sz w:val="18"/>
          <w:szCs w:val="18"/>
          <w:lang w:val="en-US"/>
        </w:rPr>
        <w:t xml:space="preserve"> </w:t>
      </w:r>
      <w:r w:rsidRPr="001555EA">
        <w:rPr>
          <w:rFonts w:ascii="Franklin Gothic Medium" w:hAnsi="Franklin Gothic Medium"/>
          <w:bCs/>
          <w:w w:val="105"/>
          <w:sz w:val="18"/>
          <w:szCs w:val="18"/>
          <w:lang w:val="en-US"/>
        </w:rPr>
        <w:t xml:space="preserve">（美元）：</w:t>
      </w:r>
      <w:r w:rsidR="009506C9">
        <w:rPr>
          <w:rFonts w:ascii="Franklin Gothic Medium" w:hAnsi="Franklin Gothic Medium"/>
          <w:bCs/>
          <w:w w:val="105"/>
          <w:sz w:val="18"/>
          <w:szCs w:val="18"/>
          <w:lang w:val="en-US"/>
        </w:rPr>
        <w:t>1.25</w:t>
      </w:r>
      <w:r w:rsidRPr="001555EA">
        <w:rPr>
          <w:rFonts w:ascii="Franklin Gothic Medium" w:hAnsi="Franklin Gothic Medium"/>
          <w:bCs/>
          <w:w w:val="105"/>
          <w:sz w:val="18"/>
          <w:szCs w:val="18"/>
          <w:lang w:val="en-US"/>
        </w:rPr>
        <w:t>％</w:t>
      </w:r>
    </w:p>
    <w:p w14:paraId="14612E10" w14:textId="3C8C9456" w:rsidR="00806CC0" w:rsidRPr="001555EA" w:rsidRDefault="006F084B" w:rsidP="00806CC0">
      <w:pPr>
        <w:tabs>
          <w:tab w:val="left" w:pos="3656"/>
        </w:tabs>
        <w:ind w:left="255"/>
        <w:rPr>
          <w:rFonts w:ascii="Franklin Gothic Medium" w:hAnsi="Franklin Gothic Medium"/>
          <w:w w:val="105"/>
          <w:sz w:val="18"/>
          <w:szCs w:val="18"/>
          <w:lang w:val="en-US"/>
        </w:rPr>
      </w:pPr>
      <w:r w:rsidRPr="001555EA">
        <w:rPr>
          <w:rFonts w:ascii="Franklin Gothic Medium" w:hAnsi="Franklin Gothic Medium"/>
          <w:w w:val="105"/>
          <w:sz w:val="18"/>
          <w:szCs w:val="18"/>
          <w:lang w:val="en-US"/>
        </w:rPr>
        <w:tab/>
        <w:t xml:space="preserve">A类</w:t>
      </w:r>
      <w:r w:rsidRPr="001555EA">
        <w:rPr>
          <w:rFonts w:ascii="Franklin Gothic Medium" w:hAnsi="Franklin Gothic Medium"/>
          <w:bCs/>
          <w:w w:val="105"/>
          <w:sz w:val="18"/>
          <w:szCs w:val="18"/>
          <w:lang w:val="en-US"/>
        </w:rPr>
        <w:t>每月分发</w:t>
      </w:r>
      <w:r w:rsidRPr="001555EA">
        <w:rPr>
          <w:rFonts w:ascii="Franklin Gothic Medium" w:hAnsi="Franklin Gothic Medium"/>
          <w:w w:val="105"/>
          <w:sz w:val="18"/>
          <w:szCs w:val="18"/>
          <w:lang w:val="en-US"/>
        </w:rPr>
        <w:t xml:space="preserve"> </w:t>
      </w:r>
      <w:r w:rsidR="009F0040" w:rsidRPr="00CE6B54">
        <w:rPr>
          <w:rFonts w:ascii="Franklin Gothic Medium" w:hAnsi="Franklin Gothic Medium"/>
          <w:sz w:val="18"/>
          <w:szCs w:val="18"/>
          <w:lang w:val="en-US"/>
        </w:rPr>
        <w:t>“英石”</w:t>
      </w:r>
      <w:r w:rsidR="009F0040" w:rsidRPr="001555EA">
        <w:rPr>
          <w:rFonts w:ascii="Franklin Gothic Medium" w:hAnsi="Franklin Gothic Medium"/>
          <w:bCs/>
          <w:w w:val="105"/>
          <w:sz w:val="18"/>
          <w:szCs w:val="18"/>
          <w:lang w:val="en-US"/>
        </w:rPr>
        <w:t xml:space="preserve"> </w:t>
      </w:r>
      <w:r w:rsidRPr="001555EA">
        <w:rPr>
          <w:rFonts w:ascii="Franklin Gothic Medium" w:hAnsi="Franklin Gothic Medium"/>
          <w:w w:val="105"/>
          <w:sz w:val="18"/>
          <w:szCs w:val="18"/>
          <w:lang w:val="en-US"/>
        </w:rPr>
        <w:t>（HKD对冲95％**）：</w:t>
      </w:r>
      <w:r w:rsidRPr="001555EA">
        <w:rPr>
          <w:rFonts w:ascii="Franklin Gothic Medium" w:hAnsi="Franklin Gothic Medium"/>
          <w:spacing w:val="-15"/>
          <w:w w:val="105"/>
          <w:sz w:val="18"/>
          <w:szCs w:val="18"/>
          <w:lang w:val="en-US"/>
        </w:rPr>
        <w:t xml:space="preserve"> </w:t>
      </w:r>
      <w:del w:id="10" w:author="Author" w:date="2025-05-08T23:30:00Z">
        <w:r w:rsidR="009506C9" w:rsidDel="00B44506">
          <w:rPr>
            <w:rFonts w:ascii="Franklin Gothic Medium" w:hAnsi="Franklin Gothic Medium"/>
            <w:w w:val="105"/>
            <w:sz w:val="18"/>
            <w:szCs w:val="18"/>
            <w:lang w:val="en-US"/>
          </w:rPr>
          <w:delText>1.28</w:delText>
        </w:r>
      </w:del>
      <w:ins w:id="11" w:author="Author" w:date="2025-05-08T23:30:00Z">
        <w:r w:rsidR="00B44506">
          <w:rPr>
            <w:rFonts w:ascii="Franklin Gothic Medium" w:hAnsi="Franklin Gothic Medium"/>
            <w:w w:val="105"/>
            <w:sz w:val="18"/>
            <w:szCs w:val="18"/>
            <w:lang w:val="en-US"/>
          </w:rPr>
          <w:t>6</w:t>
        </w:r>
      </w:ins>
      <w:r w:rsidRPr="001555EA">
        <w:rPr>
          <w:rFonts w:ascii="Franklin Gothic Medium" w:hAnsi="Franklin Gothic Medium"/>
          <w:w w:val="105"/>
          <w:sz w:val="18"/>
          <w:szCs w:val="18"/>
          <w:lang w:val="en-US"/>
        </w:rPr>
        <w:t>％</w:t>
      </w:r>
    </w:p>
    <w:p w14:paraId="6F30CD43" w14:textId="77777777" w:rsidR="00806CC0" w:rsidRPr="001555EA" w:rsidRDefault="00806CC0" w:rsidP="00806CC0">
      <w:pPr>
        <w:tabs>
          <w:tab w:val="left" w:pos="3656"/>
        </w:tabs>
        <w:ind w:left="255"/>
        <w:rPr>
          <w:rFonts w:ascii="Franklin Gothic Medium" w:hAnsi="Franklin Gothic Medium"/>
          <w:sz w:val="18"/>
          <w:szCs w:val="18"/>
          <w:lang w:val="en-US"/>
        </w:rPr>
      </w:pPr>
    </w:p>
    <w:p w14:paraId="3E3F7F0C" w14:textId="77777777" w:rsidR="00806CC0" w:rsidRPr="001555EA" w:rsidRDefault="006F084B" w:rsidP="00806CC0">
      <w:pPr>
        <w:tabs>
          <w:tab w:val="left" w:pos="3656"/>
          <w:tab w:val="left" w:pos="4256"/>
        </w:tabs>
        <w:ind w:left="255"/>
        <w:rPr>
          <w:rFonts w:ascii="Franklin Gothic Medium" w:hAnsi="Franklin Gothic Medium"/>
          <w:sz w:val="18"/>
          <w:szCs w:val="18"/>
          <w:lang w:val="en-US"/>
        </w:rPr>
      </w:pPr>
      <w:r w:rsidRPr="001555EA">
        <w:rPr>
          <w:rFonts w:ascii="Franklin Gothic Medium" w:hAnsi="Franklin Gothic Medium"/>
          <w:b/>
          <w:bCs/>
          <w:w w:val="105"/>
          <w:sz w:val="18"/>
          <w:szCs w:val="18"/>
          <w:lang w:val="en-US"/>
        </w:rPr>
        <w:t>交易</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频率：</w:t>
      </w:r>
      <w:r w:rsidRPr="001555EA">
        <w:rPr>
          <w:rFonts w:ascii="Franklin Gothic Medium" w:hAnsi="Franklin Gothic Medium"/>
          <w:b/>
          <w:bCs/>
          <w:w w:val="105"/>
          <w:sz w:val="18"/>
          <w:szCs w:val="18"/>
          <w:lang w:val="en-US"/>
        </w:rPr>
        <w:tab/>
      </w:r>
      <w:r w:rsidRPr="001555EA">
        <w:rPr>
          <w:rFonts w:ascii="Franklin Gothic Medium" w:hAnsi="Franklin Gothic Medium"/>
          <w:w w:val="105"/>
          <w:sz w:val="18"/>
          <w:szCs w:val="18"/>
          <w:lang w:val="en-US"/>
        </w:rPr>
        <w:t>日常的</w:t>
      </w:r>
    </w:p>
    <w:p w14:paraId="24F9C501" w14:textId="77777777" w:rsidR="00806CC0" w:rsidRPr="001555EA" w:rsidRDefault="00806CC0" w:rsidP="00806CC0">
      <w:pPr>
        <w:spacing w:before="5" w:line="110" w:lineRule="exact"/>
        <w:rPr>
          <w:rFonts w:ascii="Franklin Gothic Medium" w:hAnsi="Franklin Gothic Medium"/>
          <w:sz w:val="18"/>
          <w:szCs w:val="18"/>
          <w:lang w:val="en-US"/>
        </w:rPr>
      </w:pPr>
    </w:p>
    <w:p w14:paraId="1D078272" w14:textId="78236C9F" w:rsidR="00806CC0" w:rsidRDefault="006F084B" w:rsidP="00806CC0">
      <w:pPr>
        <w:tabs>
          <w:tab w:val="left" w:pos="3656"/>
        </w:tabs>
        <w:ind w:left="255"/>
        <w:rPr>
          <w:ins w:id="12" w:author="Author" w:date="2025-05-08T23:30:00Z"/>
          <w:rFonts w:ascii="Franklin Gothic Medium" w:hAnsi="Franklin Gothic Medium"/>
          <w:w w:val="105"/>
          <w:sz w:val="18"/>
          <w:szCs w:val="18"/>
          <w:lang w:val="en-US"/>
        </w:rPr>
      </w:pPr>
      <w:r w:rsidRPr="001555EA">
        <w:rPr>
          <w:rFonts w:ascii="Franklin Gothic Medium" w:hAnsi="Franklin Gothic Medium"/>
          <w:b/>
          <w:sz w:val="18"/>
          <w:szCs w:val="18"/>
          <w:lang w:val="en-US"/>
        </w:rPr>
        <w:t xml:space="preserve">根据</w:t>
      </w:r>
      <w:r w:rsidRPr="001555EA">
        <w:rPr>
          <w:rFonts w:ascii="Franklin Gothic Medium" w:hAnsi="Franklin Gothic Medium"/>
          <w:b/>
          <w:bCs/>
          <w:w w:val="105"/>
          <w:sz w:val="18"/>
          <w:szCs w:val="18"/>
          <w:lang w:val="en-US"/>
        </w:rPr>
        <w:t>货币</w:t>
      </w:r>
      <w:r w:rsidRPr="001555EA">
        <w:rPr>
          <w:rFonts w:ascii="Franklin Gothic Medium" w:hAnsi="Franklin Gothic Medium"/>
          <w:sz w:val="18"/>
          <w:szCs w:val="18"/>
          <w:lang w:val="en-US"/>
        </w:rPr>
        <w:t>：</w:t>
      </w:r>
      <w:r w:rsidRPr="001555EA">
        <w:rPr>
          <w:rFonts w:ascii="Franklin Gothic Medium" w:hAnsi="Franklin Gothic Medium"/>
          <w:sz w:val="18"/>
          <w:szCs w:val="18"/>
          <w:lang w:val="en-US"/>
        </w:rPr>
        <w:tab/>
      </w:r>
      <w:r w:rsidRPr="001555EA">
        <w:rPr>
          <w:rFonts w:ascii="Franklin Gothic Medium" w:hAnsi="Franklin Gothic Medium"/>
          <w:w w:val="105"/>
          <w:sz w:val="18"/>
          <w:szCs w:val="18"/>
          <w:lang w:val="en-US"/>
        </w:rPr>
        <w:t>美元</w:t>
      </w:r>
    </w:p>
    <w:p w14:paraId="020B179C" w14:textId="447E3BCF" w:rsidR="00B44506" w:rsidRPr="001555EA" w:rsidRDefault="00B44506" w:rsidP="00806CC0">
      <w:pPr>
        <w:tabs>
          <w:tab w:val="left" w:pos="3656"/>
        </w:tabs>
        <w:ind w:left="255"/>
        <w:rPr>
          <w:rFonts w:ascii="Franklin Gothic Medium" w:hAnsi="Franklin Gothic Medium"/>
          <w:b/>
          <w:bCs/>
          <w:sz w:val="18"/>
          <w:szCs w:val="18"/>
          <w:lang w:val="en-US"/>
        </w:rPr>
      </w:pPr>
      <w:ins w:id="13" w:author="Author" w:date="2025-05-08T23:30:00Z">
        <w:r>
          <w:rPr>
            <w:rFonts w:ascii="Franklin Gothic Medium" w:hAnsi="Franklin Gothic Medium"/>
            <w:b/>
            <w:sz w:val="18"/>
            <w:szCs w:val="18"/>
            <w:lang w:val="en-US"/>
          </w:rPr>
          <w:tab/>
        </w:r>
        <w:r>
          <w:rPr>
            <w:rFonts w:ascii="Franklin Gothic Medium" w:hAnsi="Franklin Gothic Medium" w:hint="eastAsia"/>
            <w:b/>
            <w:sz w:val="18"/>
            <w:szCs w:val="18"/>
            <w:lang w:val="en-US" w:eastAsia="zh-CN"/>
          </w:rPr>
          <w:t>NZD</w:t>
        </w:r>
      </w:ins>
    </w:p>
    <w:p w14:paraId="4424030A" w14:textId="77777777" w:rsidR="00806CC0" w:rsidRPr="001555EA" w:rsidRDefault="00806CC0" w:rsidP="00806CC0">
      <w:pPr>
        <w:spacing w:before="8" w:line="110" w:lineRule="exact"/>
        <w:rPr>
          <w:rFonts w:ascii="Franklin Gothic Medium" w:hAnsi="Franklin Gothic Medium"/>
          <w:sz w:val="18"/>
          <w:szCs w:val="18"/>
          <w:lang w:val="en-US"/>
        </w:rPr>
      </w:pPr>
    </w:p>
    <w:p w14:paraId="3495763E" w14:textId="77777777" w:rsidR="00806CC0" w:rsidRPr="001555EA" w:rsidRDefault="006F084B" w:rsidP="00806CC0">
      <w:pPr>
        <w:tabs>
          <w:tab w:val="left" w:pos="3656"/>
        </w:tabs>
        <w:ind w:left="255"/>
        <w:rPr>
          <w:rFonts w:ascii="Franklin Gothic Medium" w:hAnsi="Franklin Gothic Medium"/>
          <w:sz w:val="18"/>
          <w:szCs w:val="18"/>
          <w:lang w:val="en-US"/>
        </w:rPr>
      </w:pPr>
      <w:r w:rsidRPr="001555EA">
        <w:rPr>
          <w:rFonts w:ascii="Franklin Gothic Medium" w:hAnsi="Franklin Gothic Medium"/>
          <w:b/>
          <w:bCs/>
          <w:sz w:val="18"/>
          <w:szCs w:val="18"/>
          <w:lang w:val="en-US"/>
        </w:rPr>
        <w:t>股利</w:t>
      </w:r>
      <w:r w:rsidRPr="001555EA">
        <w:rPr>
          <w:rFonts w:ascii="Franklin Gothic Medium" w:hAnsi="Franklin Gothic Medium"/>
          <w:b/>
          <w:bCs/>
          <w:spacing w:val="13"/>
          <w:sz w:val="18"/>
          <w:szCs w:val="18"/>
          <w:lang w:val="en-US"/>
        </w:rPr>
        <w:t xml:space="preserve"> </w:t>
      </w:r>
      <w:r w:rsidRPr="001555EA">
        <w:rPr>
          <w:rFonts w:ascii="Franklin Gothic Medium" w:hAnsi="Franklin Gothic Medium"/>
          <w:b/>
          <w:bCs/>
          <w:sz w:val="18"/>
          <w:szCs w:val="18"/>
          <w:lang w:val="en-US"/>
        </w:rPr>
        <w:t>政策：</w:t>
      </w:r>
      <w:r w:rsidRPr="001555EA">
        <w:rPr>
          <w:rFonts w:ascii="Franklin Gothic Medium" w:hAnsi="Franklin Gothic Medium"/>
          <w:b/>
          <w:bCs/>
          <w:sz w:val="18"/>
          <w:szCs w:val="18"/>
          <w:lang w:val="en-US"/>
        </w:rPr>
        <w:tab/>
      </w:r>
      <w:r w:rsidRPr="001555EA">
        <w:rPr>
          <w:rFonts w:ascii="Franklin Gothic Medium" w:hAnsi="Franklin Gothic Medium"/>
          <w:sz w:val="18"/>
          <w:szCs w:val="18"/>
          <w:lang w:val="en-US"/>
        </w:rPr>
        <w:t>大写</w:t>
      </w:r>
      <w:r w:rsidRPr="001555EA">
        <w:rPr>
          <w:rFonts w:ascii="Franklin Gothic Medium" w:hAnsi="Franklin Gothic Medium"/>
          <w:spacing w:val="22"/>
          <w:sz w:val="18"/>
          <w:szCs w:val="18"/>
          <w:lang w:val="en-US"/>
        </w:rPr>
        <w:t xml:space="preserve"> </w:t>
      </w:r>
      <w:r w:rsidRPr="001555EA">
        <w:rPr>
          <w:rFonts w:ascii="Franklin Gothic Medium" w:hAnsi="Franklin Gothic Medium"/>
          <w:sz w:val="18"/>
          <w:szCs w:val="18"/>
          <w:lang w:val="en-US"/>
        </w:rPr>
        <w:t>股票：</w:t>
      </w:r>
      <w:r w:rsidRPr="001555EA">
        <w:rPr>
          <w:rFonts w:ascii="Franklin Gothic Medium" w:hAnsi="Franklin Gothic Medium"/>
          <w:spacing w:val="21"/>
          <w:sz w:val="18"/>
          <w:szCs w:val="18"/>
          <w:lang w:val="en-US"/>
        </w:rPr>
        <w:t xml:space="preserve"> </w:t>
      </w:r>
      <w:r w:rsidRPr="001555EA">
        <w:rPr>
          <w:rFonts w:ascii="Franklin Gothic Medium" w:hAnsi="Franklin Gothic Medium"/>
          <w:sz w:val="18"/>
          <w:szCs w:val="18"/>
          <w:lang w:val="en-US"/>
        </w:rPr>
        <w:t>不</w:t>
      </w:r>
      <w:r w:rsidRPr="001555EA">
        <w:rPr>
          <w:rFonts w:ascii="Franklin Gothic Medium" w:hAnsi="Franklin Gothic Medium"/>
          <w:spacing w:val="23"/>
          <w:sz w:val="18"/>
          <w:szCs w:val="18"/>
          <w:lang w:val="en-US"/>
        </w:rPr>
        <w:t xml:space="preserve"> </w:t>
      </w:r>
      <w:r w:rsidRPr="001555EA">
        <w:rPr>
          <w:rFonts w:ascii="Franklin Gothic Medium" w:hAnsi="Franklin Gothic Medium"/>
          <w:sz w:val="18"/>
          <w:szCs w:val="18"/>
          <w:lang w:val="en-US"/>
        </w:rPr>
        <w:t>股利</w:t>
      </w:r>
      <w:r w:rsidRPr="001555EA">
        <w:rPr>
          <w:rFonts w:ascii="Franklin Gothic Medium" w:hAnsi="Franklin Gothic Medium"/>
          <w:spacing w:val="21"/>
          <w:sz w:val="18"/>
          <w:szCs w:val="18"/>
          <w:lang w:val="en-US"/>
        </w:rPr>
        <w:t xml:space="preserve"> </w:t>
      </w:r>
      <w:r w:rsidRPr="001555EA">
        <w:rPr>
          <w:rFonts w:ascii="Franklin Gothic Medium" w:hAnsi="Franklin Gothic Medium"/>
          <w:sz w:val="18"/>
          <w:szCs w:val="18"/>
          <w:lang w:val="en-US"/>
        </w:rPr>
        <w:t>分配</w:t>
      </w:r>
    </w:p>
    <w:p w14:paraId="64E5F9AB" w14:textId="39C95F1F" w:rsidR="00806CC0" w:rsidRPr="001555EA" w:rsidRDefault="006F084B" w:rsidP="00806CC0">
      <w:pPr>
        <w:tabs>
          <w:tab w:val="left" w:pos="3656"/>
        </w:tabs>
        <w:ind w:left="3686" w:hanging="3431"/>
        <w:jc w:val="both"/>
        <w:rPr>
          <w:rFonts w:ascii="Franklin Gothic Medium" w:hAnsi="Franklin Gothic Medium"/>
          <w:bCs/>
          <w:sz w:val="18"/>
          <w:szCs w:val="18"/>
          <w:lang w:val="en-US"/>
        </w:rPr>
      </w:pPr>
      <w:r w:rsidRPr="001555EA">
        <w:rPr>
          <w:rFonts w:ascii="Franklin Gothic Medium" w:hAnsi="Franklin Gothic Medium"/>
          <w:b/>
          <w:bCs/>
          <w:sz w:val="18"/>
          <w:szCs w:val="18"/>
          <w:lang w:val="en-US"/>
        </w:rPr>
        <w:tab/>
      </w:r>
      <w:r w:rsidR="009F0040" w:rsidRPr="001555EA">
        <w:rPr>
          <w:rFonts w:ascii="Franklin Gothic Medium" w:hAnsi="Franklin Gothic Medium"/>
          <w:bCs/>
          <w:sz w:val="18"/>
          <w:szCs w:val="18"/>
          <w:lang w:val="en-US"/>
        </w:rPr>
        <w:t xml:space="preserve">分发</w:t>
      </w:r>
      <w:r w:rsidRPr="001555EA">
        <w:rPr>
          <w:rFonts w:ascii="Franklin Gothic Medium" w:hAnsi="Franklin Gothic Medium"/>
          <w:bCs/>
          <w:sz w:val="18"/>
          <w:szCs w:val="18"/>
          <w:lang w:val="en-US"/>
        </w:rPr>
        <w:t xml:space="preserve">股票：</w:t>
      </w:r>
      <w:del w:id="14" w:author="Author" w:date="2025-05-08T23:30:00Z">
        <w:r w:rsidRPr="001555EA" w:rsidDel="00B44506">
          <w:rPr>
            <w:rFonts w:ascii="Franklin Gothic Medium" w:hAnsi="Franklin Gothic Medium"/>
            <w:bCs/>
            <w:sz w:val="18"/>
            <w:szCs w:val="18"/>
            <w:lang w:val="en-US"/>
          </w:rPr>
          <w:delText xml:space="preserve">Dividends will be discretionary and determined annually. "Monthly distribution" share class intends to distribute dividends monthly subject to the discretion of the Board of Directors. </w:delText>
        </w:r>
      </w:del>
      <w:r w:rsidRPr="001555EA">
        <w:rPr>
          <w:rFonts w:ascii="Franklin Gothic Medium" w:hAnsi="Franklin Gothic Medium"/>
          <w:bCs/>
          <w:sz w:val="18"/>
          <w:szCs w:val="18"/>
          <w:lang w:val="en-US"/>
        </w:rPr>
        <w:t>股息（如果有）可以分配给相关股东或将其重新投资到子基金中。分配可能是从资本中支付的，也可以有效地从资本中支付，如果是的，则可以降低子基金的净资产价值。</w:t>
      </w:r>
      <w:r w:rsidR="009F0040" w:rsidRPr="001555EA">
        <w:rPr>
          <w:rFonts w:ascii="Franklin Gothic Medium" w:hAnsi="Franklin Gothic Medium"/>
          <w:bCs/>
          <w:sz w:val="18"/>
          <w:szCs w:val="18"/>
          <w:lang w:val="en-US"/>
        </w:rPr>
        <w:t xml:space="preserve"> </w:t>
      </w:r>
      <w:r w:rsidR="009F0040" w:rsidRPr="00CE6B54">
        <w:rPr>
          <w:rFonts w:ascii="Franklin Gothic Medium" w:hAnsi="Franklin Gothic Medium"/>
          <w:sz w:val="18"/>
          <w:szCs w:val="18"/>
          <w:lang w:val="en-US"/>
        </w:rPr>
        <w:t>用标识符“ ST”分配股票类别旨在在财政年度支付稳定的金额或税率（根据相关分配频率），而无需由董事会酌情决定持续和过度侵蚀。</w:t>
      </w:r>
      <w:r w:rsidR="00DD3903" w:rsidRPr="001555EA">
        <w:rPr>
          <w:rFonts w:ascii="Franklin Gothic Medium" w:hAnsi="Franklin Gothic Medium"/>
          <w:bCs/>
          <w:sz w:val="18"/>
          <w:szCs w:val="18"/>
          <w:lang w:val="en-US"/>
        </w:rPr>
        <w:t xml:space="preserve"> </w:t>
      </w:r>
    </w:p>
    <w:p w14:paraId="65A80A75" w14:textId="77777777" w:rsidR="00806CC0" w:rsidRPr="001555EA" w:rsidRDefault="00806CC0" w:rsidP="00806CC0">
      <w:pPr>
        <w:tabs>
          <w:tab w:val="left" w:pos="3656"/>
        </w:tabs>
        <w:ind w:left="3686" w:hanging="3431"/>
        <w:jc w:val="both"/>
        <w:rPr>
          <w:rFonts w:ascii="Franklin Gothic Medium" w:hAnsi="Franklin Gothic Medium"/>
          <w:sz w:val="18"/>
          <w:szCs w:val="18"/>
          <w:lang w:val="en-US"/>
        </w:rPr>
      </w:pPr>
    </w:p>
    <w:p w14:paraId="7AA61593" w14:textId="77777777" w:rsidR="00806CC0" w:rsidRPr="001555EA" w:rsidRDefault="006F084B" w:rsidP="00806CC0">
      <w:pPr>
        <w:tabs>
          <w:tab w:val="left" w:pos="3656"/>
        </w:tabs>
        <w:ind w:left="255"/>
        <w:rPr>
          <w:rFonts w:ascii="Franklin Gothic Medium" w:hAnsi="Franklin Gothic Medium"/>
          <w:sz w:val="18"/>
          <w:szCs w:val="18"/>
          <w:lang w:val="en-US"/>
        </w:rPr>
      </w:pPr>
      <w:r w:rsidRPr="001555EA">
        <w:rPr>
          <w:rFonts w:ascii="Franklin Gothic Medium" w:hAnsi="Franklin Gothic Medium"/>
          <w:b/>
          <w:bCs/>
          <w:w w:val="105"/>
          <w:sz w:val="18"/>
          <w:szCs w:val="18"/>
          <w:lang w:val="en-US"/>
        </w:rPr>
        <w:t>金融的</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年</w:t>
      </w:r>
      <w:r w:rsidRPr="001555EA">
        <w:rPr>
          <w:rFonts w:ascii="Franklin Gothic Medium" w:hAnsi="Franklin Gothic Medium"/>
          <w:b/>
          <w:bCs/>
          <w:spacing w:val="9"/>
          <w:w w:val="105"/>
          <w:sz w:val="18"/>
          <w:szCs w:val="18"/>
          <w:lang w:val="en-US"/>
        </w:rPr>
        <w:t xml:space="preserve"> </w:t>
      </w:r>
      <w:r w:rsidRPr="001555EA">
        <w:rPr>
          <w:rFonts w:ascii="Franklin Gothic Medium" w:hAnsi="Franklin Gothic Medium"/>
          <w:b/>
          <w:bCs/>
          <w:w w:val="105"/>
          <w:sz w:val="18"/>
          <w:szCs w:val="18"/>
          <w:lang w:val="en-US"/>
        </w:rPr>
        <w:t>结尾</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的</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这</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基金：</w:t>
      </w:r>
      <w:r w:rsidRPr="001555EA">
        <w:rPr>
          <w:rFonts w:ascii="Franklin Gothic Medium" w:hAnsi="Franklin Gothic Medium"/>
          <w:b/>
          <w:bCs/>
          <w:w w:val="105"/>
          <w:sz w:val="18"/>
          <w:szCs w:val="18"/>
          <w:lang w:val="en-US"/>
        </w:rPr>
        <w:tab/>
      </w:r>
      <w:r w:rsidRPr="001555EA">
        <w:rPr>
          <w:rFonts w:ascii="Franklin Gothic Medium" w:hAnsi="Franklin Gothic Medium"/>
          <w:w w:val="105"/>
          <w:sz w:val="18"/>
          <w:szCs w:val="18"/>
          <w:lang w:val="en-US"/>
        </w:rPr>
        <w:t>31</w:t>
      </w:r>
      <w:r w:rsidRPr="001555EA">
        <w:rPr>
          <w:rFonts w:ascii="Franklin Gothic Medium" w:hAnsi="Franklin Gothic Medium"/>
          <w:spacing w:val="35"/>
          <w:w w:val="105"/>
          <w:sz w:val="18"/>
          <w:szCs w:val="18"/>
          <w:lang w:val="en-US"/>
        </w:rPr>
        <w:t xml:space="preserve"> </w:t>
      </w:r>
      <w:r w:rsidRPr="001555EA">
        <w:rPr>
          <w:rFonts w:ascii="Franklin Gothic Medium" w:hAnsi="Franklin Gothic Medium"/>
          <w:w w:val="105"/>
          <w:sz w:val="18"/>
          <w:szCs w:val="18"/>
          <w:lang w:val="en-US"/>
        </w:rPr>
        <w:t>十二月</w:t>
      </w:r>
    </w:p>
    <w:p w14:paraId="509697E5" w14:textId="77777777" w:rsidR="00806CC0" w:rsidRPr="001555EA" w:rsidRDefault="00806CC0" w:rsidP="00806CC0">
      <w:pPr>
        <w:spacing w:before="8" w:line="110" w:lineRule="exact"/>
        <w:rPr>
          <w:rFonts w:ascii="Franklin Gothic Medium" w:hAnsi="Franklin Gothic Medium"/>
          <w:sz w:val="18"/>
          <w:szCs w:val="18"/>
          <w:lang w:val="en-US"/>
        </w:rPr>
      </w:pPr>
    </w:p>
    <w:p w14:paraId="3C4E10D2" w14:textId="77777777" w:rsidR="00806CC0" w:rsidRPr="00B428DD" w:rsidRDefault="006F084B" w:rsidP="00806CC0">
      <w:pPr>
        <w:tabs>
          <w:tab w:val="left" w:pos="3656"/>
        </w:tabs>
        <w:ind w:left="255"/>
        <w:rPr>
          <w:rFonts w:ascii="Franklin Gothic Medium" w:hAnsi="Franklin Gothic Medium"/>
          <w:sz w:val="18"/>
          <w:szCs w:val="18"/>
          <w:lang w:val="en-US"/>
        </w:rPr>
      </w:pPr>
      <w:r w:rsidRPr="001555EA">
        <w:rPr>
          <w:rFonts w:ascii="Franklin Gothic Medium" w:hAnsi="Franklin Gothic Medium"/>
          <w:b/>
          <w:bCs/>
          <w:w w:val="105"/>
          <w:sz w:val="18"/>
          <w:szCs w:val="18"/>
          <w:lang w:val="en-US"/>
        </w:rPr>
        <w:t>最低限度</w:t>
      </w:r>
      <w:r w:rsidRPr="001555EA">
        <w:rPr>
          <w:rFonts w:ascii="Franklin Gothic Medium" w:hAnsi="Franklin Gothic Medium"/>
          <w:b/>
          <w:bCs/>
          <w:spacing w:val="9"/>
          <w:w w:val="105"/>
          <w:sz w:val="18"/>
          <w:szCs w:val="18"/>
          <w:lang w:val="en-US"/>
        </w:rPr>
        <w:t xml:space="preserve"> </w:t>
      </w:r>
      <w:r w:rsidRPr="001555EA">
        <w:rPr>
          <w:rFonts w:ascii="Franklin Gothic Medium" w:hAnsi="Franklin Gothic Medium"/>
          <w:b/>
          <w:bCs/>
          <w:w w:val="105"/>
          <w:sz w:val="18"/>
          <w:szCs w:val="18"/>
          <w:lang w:val="en-US"/>
        </w:rPr>
        <w:t>投资：</w:t>
      </w:r>
      <w:r w:rsidRPr="001555EA">
        <w:rPr>
          <w:rFonts w:ascii="Franklin Gothic Medium" w:hAnsi="Franklin Gothic Medium"/>
          <w:b/>
          <w:bCs/>
          <w:w w:val="105"/>
          <w:sz w:val="18"/>
          <w:szCs w:val="18"/>
          <w:lang w:val="en-US"/>
        </w:rPr>
        <w:tab/>
      </w:r>
      <w:r w:rsidRPr="001555EA">
        <w:rPr>
          <w:rFonts w:ascii="Franklin Gothic Medium" w:hAnsi="Franklin Gothic Medium"/>
          <w:w w:val="105"/>
          <w:sz w:val="18"/>
          <w:szCs w:val="18"/>
          <w:lang w:val="en-US"/>
        </w:rPr>
        <w:t>班级</w:t>
      </w:r>
      <w:r w:rsidRPr="001555EA">
        <w:rPr>
          <w:rFonts w:ascii="Franklin Gothic Medium" w:hAnsi="Franklin Gothic Medium"/>
          <w:spacing w:val="-8"/>
          <w:w w:val="105"/>
          <w:sz w:val="18"/>
          <w:szCs w:val="18"/>
          <w:lang w:val="en-US"/>
        </w:rPr>
        <w:t xml:space="preserve"> </w:t>
      </w:r>
      <w:r w:rsidRPr="001555EA">
        <w:rPr>
          <w:rFonts w:ascii="Franklin Gothic Medium" w:hAnsi="Franklin Gothic Medium"/>
          <w:w w:val="105"/>
          <w:sz w:val="18"/>
          <w:szCs w:val="18"/>
          <w:lang w:val="en-US"/>
        </w:rPr>
        <w:t>一个：</w:t>
      </w:r>
      <w:r w:rsidRPr="001555EA">
        <w:rPr>
          <w:rFonts w:ascii="Franklin Gothic Medium" w:hAnsi="Franklin Gothic Medium"/>
          <w:spacing w:val="-7"/>
          <w:w w:val="105"/>
          <w:sz w:val="18"/>
          <w:szCs w:val="18"/>
          <w:lang w:val="en-US"/>
        </w:rPr>
        <w:t xml:space="preserve"> </w:t>
      </w:r>
      <w:r w:rsidRPr="001555EA">
        <w:rPr>
          <w:rFonts w:ascii="Franklin Gothic Medium" w:hAnsi="Franklin Gothic Medium"/>
          <w:w w:val="105"/>
          <w:sz w:val="18"/>
          <w:szCs w:val="18"/>
          <w:lang w:val="en-US"/>
        </w:rPr>
        <w:t>没有任何</w:t>
      </w:r>
      <w:r w:rsidRPr="001555EA">
        <w:rPr>
          <w:rFonts w:ascii="Franklin Gothic Medium" w:hAnsi="Franklin Gothic Medium"/>
          <w:spacing w:val="-9"/>
          <w:w w:val="105"/>
          <w:sz w:val="18"/>
          <w:szCs w:val="18"/>
          <w:lang w:val="en-US"/>
        </w:rPr>
        <w:t xml:space="preserve"> </w:t>
      </w:r>
      <w:r w:rsidRPr="001555EA">
        <w:rPr>
          <w:rFonts w:ascii="Franklin Gothic Medium" w:hAnsi="Franklin Gothic Medium"/>
          <w:w w:val="105"/>
          <w:sz w:val="18"/>
          <w:szCs w:val="18"/>
          <w:lang w:val="en-US"/>
        </w:rPr>
        <w:t>（最初的）;</w:t>
      </w:r>
      <w:r w:rsidRPr="001555EA">
        <w:rPr>
          <w:rFonts w:ascii="Franklin Gothic Medium" w:hAnsi="Franklin Gothic Medium"/>
          <w:spacing w:val="-8"/>
          <w:w w:val="105"/>
          <w:sz w:val="18"/>
          <w:szCs w:val="18"/>
          <w:lang w:val="en-US"/>
        </w:rPr>
        <w:t xml:space="preserve"> </w:t>
      </w:r>
      <w:r w:rsidRPr="001555EA">
        <w:rPr>
          <w:rFonts w:ascii="Franklin Gothic Medium" w:hAnsi="Franklin Gothic Medium"/>
          <w:w w:val="105"/>
          <w:sz w:val="18"/>
          <w:szCs w:val="18"/>
          <w:lang w:val="en-US"/>
        </w:rPr>
        <w:t>没有任何</w:t>
      </w:r>
      <w:r w:rsidRPr="001555EA">
        <w:rPr>
          <w:rFonts w:ascii="Franklin Gothic Medium" w:hAnsi="Franklin Gothic Medium"/>
          <w:spacing w:val="-8"/>
          <w:w w:val="105"/>
          <w:sz w:val="18"/>
          <w:szCs w:val="18"/>
          <w:lang w:val="en-US"/>
        </w:rPr>
        <w:t xml:space="preserve"> </w:t>
      </w:r>
      <w:r w:rsidRPr="001555EA">
        <w:rPr>
          <w:rFonts w:ascii="Franklin Gothic Medium" w:hAnsi="Franklin Gothic Medium"/>
          <w:w w:val="105"/>
          <w:sz w:val="18"/>
          <w:szCs w:val="18"/>
          <w:lang w:val="en-US"/>
        </w:rPr>
        <w:t>(subsequent)</w:t>
      </w:r>
    </w:p>
    <w:p w14:paraId="19E81FF5" w14:textId="77777777" w:rsidR="00806CC0" w:rsidRPr="00B428DD" w:rsidRDefault="00806CC0" w:rsidP="00806CC0">
      <w:pPr>
        <w:spacing w:before="8" w:line="110" w:lineRule="exact"/>
        <w:rPr>
          <w:rFonts w:ascii="Franklin Gothic Medium" w:hAnsi="Franklin Gothic Medium"/>
          <w:sz w:val="18"/>
          <w:szCs w:val="18"/>
          <w:lang w:val="en-US"/>
        </w:rPr>
      </w:pPr>
    </w:p>
    <w:p w14:paraId="791EC168" w14:textId="07AC3CAD" w:rsidR="00806CC0" w:rsidRPr="001555EA" w:rsidRDefault="006F084B" w:rsidP="00806CC0">
      <w:pPr>
        <w:pStyle w:val="BodyText"/>
        <w:tabs>
          <w:tab w:val="left" w:pos="709"/>
          <w:tab w:val="left" w:pos="10772"/>
        </w:tabs>
        <w:ind w:left="709" w:right="270" w:hanging="456"/>
        <w:jc w:val="both"/>
        <w:rPr>
          <w:rFonts w:ascii="Franklin Gothic Medium" w:hAnsi="Franklin Gothic Medium"/>
          <w:b/>
          <w:i/>
          <w:w w:val="105"/>
        </w:rPr>
      </w:pPr>
      <w:r w:rsidRPr="00906A7B">
        <w:rPr>
          <w:rFonts w:ascii="Franklin Gothic Medium" w:hAnsi="Franklin Gothic Medium"/>
          <w:w w:val="105"/>
        </w:rPr>
        <w:t/>
      </w:r>
      <w:r>
        <w:rPr>
          <w:rFonts w:ascii="Franklin Gothic Medium" w:hAnsi="Franklin Gothic Medium"/>
          <w:w w:val="105"/>
        </w:rPr>
        <w:t xml:space="preserve"> </w:t>
      </w:r>
      <w:r>
        <w:rPr>
          <w:rFonts w:ascii="Franklin Gothic Medium" w:hAnsi="Franklin Gothic Medium"/>
          <w:w w:val="105"/>
        </w:rPr>
        <w:tab/>
        <w:t xml:space="preserve">A类</w:t>
      </w:r>
      <w:r w:rsidRPr="001555EA">
        <w:rPr>
          <w:rFonts w:ascii="Franklin Gothic Medium" w:hAnsi="Franklin Gothic Medium"/>
          <w:w w:val="105"/>
        </w:rPr>
        <w:t>大写（美元</w:t>
      </w:r>
      <w:r w:rsidR="0036157E">
        <w:rPr>
          <w:rFonts w:ascii="Franklin Gothic Medium" w:hAnsi="Franklin Gothic Medium"/>
          <w:w w:val="105"/>
        </w:rPr>
        <w:t xml:space="preserve"> </w:t>
      </w:r>
      <w:r w:rsidR="0036157E" w:rsidRPr="003F618F">
        <w:rPr>
          <w:rFonts w:ascii="Franklin Gothic Medium" w:hAnsi="Franklin Gothic Medium"/>
          <w:w w:val="105"/>
        </w:rPr>
        <w:t>/ HKD对冲95％</w:t>
      </w:r>
      <w:r w:rsidRPr="00712418">
        <w:rPr>
          <w:rFonts w:ascii="Franklin Gothic Medium" w:hAnsi="Franklin Gothic Medium"/>
          <w:w w:val="105"/>
        </w:rPr>
        <w:t>）</w:t>
      </w:r>
      <w:r w:rsidR="0036157E" w:rsidRPr="003F618F">
        <w:rPr>
          <w:rFonts w:ascii="Franklin Gothic Medium" w:hAnsi="Franklin Gothic Medium"/>
          <w:w w:val="105"/>
        </w:rPr>
        <w:t xml:space="preserve">和</w:t>
      </w:r>
      <w:r w:rsidRPr="00712418">
        <w:rPr>
          <w:rFonts w:ascii="Franklin Gothic Medium" w:hAnsi="Franklin Gothic Medium"/>
        </w:rPr>
        <w:t>班级</w:t>
      </w:r>
      <w:r w:rsidRPr="00712418">
        <w:rPr>
          <w:rFonts w:ascii="Franklin Gothic Medium" w:hAnsi="Franklin Gothic Medium"/>
          <w:spacing w:val="22"/>
        </w:rPr>
        <w:t xml:space="preserve"> </w:t>
      </w:r>
      <w:r w:rsidRPr="00712418">
        <w:rPr>
          <w:rFonts w:ascii="Franklin Gothic Medium" w:hAnsi="Franklin Gothic Medium"/>
        </w:rPr>
        <w:t>一个</w:t>
      </w:r>
      <w:r w:rsidRPr="00712418">
        <w:rPr>
          <w:rFonts w:ascii="Franklin Gothic Medium" w:hAnsi="Franklin Gothic Medium"/>
          <w:spacing w:val="24"/>
        </w:rPr>
        <w:t xml:space="preserve"> </w:t>
      </w:r>
      <w:r w:rsidRPr="00712418">
        <w:rPr>
          <w:rFonts w:ascii="Franklin Gothic Medium" w:hAnsi="Franklin Gothic Medium"/>
        </w:rPr>
        <w:t>分配</w:t>
      </w:r>
      <w:r w:rsidRPr="00712418">
        <w:rPr>
          <w:rFonts w:ascii="Franklin Gothic Medium" w:hAnsi="Franklin Gothic Medium"/>
          <w:spacing w:val="22"/>
        </w:rPr>
        <w:t xml:space="preserve"> </w:t>
      </w:r>
      <w:r w:rsidRPr="00712418">
        <w:rPr>
          <w:rFonts w:ascii="Franklin Gothic Medium" w:hAnsi="Franklin Gothic Medium"/>
        </w:rPr>
        <w:t>每月</w:t>
      </w:r>
      <w:r w:rsidR="009F0040" w:rsidRPr="00712418">
        <w:rPr>
          <w:rFonts w:ascii="Franklin Gothic Medium" w:hAnsi="Franklin Gothic Medium"/>
        </w:rPr>
        <w:t xml:space="preserve">“英石”</w:t>
      </w:r>
      <w:r w:rsidRPr="00712418">
        <w:rPr>
          <w:rFonts w:ascii="Franklin Gothic Medium" w:hAnsi="Franklin Gothic Medium"/>
        </w:rPr>
        <w:t xml:space="preserve"> </w:t>
      </w:r>
      <w:r w:rsidRPr="00712418">
        <w:rPr>
          <w:rFonts w:ascii="Franklin Gothic Medium" w:hAnsi="Franklin Gothic Medium"/>
          <w:w w:val="105"/>
        </w:rPr>
        <w:t>（美元</w:t>
      </w:r>
      <w:r w:rsidR="0036157E" w:rsidRPr="00712418">
        <w:rPr>
          <w:rFonts w:ascii="Franklin Gothic Medium" w:hAnsi="Franklin Gothic Medium"/>
          <w:w w:val="105"/>
        </w:rPr>
        <w:t xml:space="preserve"> </w:t>
      </w:r>
      <w:r w:rsidR="0036157E" w:rsidRPr="001A260B">
        <w:rPr>
          <w:rFonts w:ascii="Franklin Gothic Medium" w:hAnsi="Franklin Gothic Medium"/>
          <w:w w:val="105"/>
        </w:rPr>
        <w:t>/ HKD对冲95％</w:t>
      </w:r>
      <w:r w:rsidRPr="001A260B">
        <w:rPr>
          <w:rFonts w:ascii="Franklin Gothic Medium" w:hAnsi="Franklin Gothic Medium"/>
          <w:w w:val="105"/>
        </w:rPr>
        <w:t>）</w:t>
      </w:r>
      <w:r w:rsidRPr="001555EA">
        <w:rPr>
          <w:rFonts w:ascii="Franklin Gothic Medium" w:hAnsi="Franklin Gothic Medium"/>
          <w:w w:val="105"/>
        </w:rPr>
        <w:t>：正在进行的费用数字基于12月31日截至12个月的费用</w:t>
      </w:r>
      <w:r w:rsidR="00AE5656" w:rsidRPr="001555EA">
        <w:rPr>
          <w:rFonts w:ascii="Franklin Gothic Medium" w:hAnsi="Franklin Gothic Medium"/>
          <w:w w:val="105"/>
        </w:rPr>
        <w:t>2</w:t>
      </w:r>
      <w:r w:rsidR="00A478BA">
        <w:rPr>
          <w:rFonts w:ascii="Franklin Gothic Medium" w:hAnsi="Franklin Gothic Medium"/>
          <w:w w:val="105"/>
        </w:rPr>
        <w:t>2</w:t>
      </w:r>
      <w:r w:rsidRPr="001555EA">
        <w:rPr>
          <w:rFonts w:ascii="Franklin Gothic Medium" w:hAnsi="Franklin Gothic Medium"/>
          <w:w w:val="105"/>
        </w:rPr>
        <w:t>。这个数字可能每年都有不同。</w:t>
      </w:r>
    </w:p>
    <w:p w14:paraId="2BEEB6F5" w14:textId="4BDB9236" w:rsidR="00806CC0" w:rsidRDefault="006F084B" w:rsidP="00806CC0">
      <w:pPr>
        <w:pStyle w:val="BodyText"/>
        <w:tabs>
          <w:tab w:val="left" w:pos="709"/>
          <w:tab w:val="left" w:pos="10762"/>
        </w:tabs>
        <w:ind w:left="709" w:right="270" w:hanging="456"/>
        <w:jc w:val="both"/>
        <w:rPr>
          <w:rFonts w:ascii="Franklin Gothic Medium" w:hAnsi="Franklin Gothic Medium"/>
          <w:w w:val="105"/>
        </w:rPr>
      </w:pPr>
      <w:r w:rsidRPr="001555EA">
        <w:rPr>
          <w:rFonts w:ascii="Franklin Gothic Medium" w:hAnsi="Franklin Gothic Medium"/>
        </w:rPr>
        <w:tab/>
      </w:r>
    </w:p>
    <w:p w14:paraId="7FED985C" w14:textId="4185013A" w:rsidR="00806CC0" w:rsidRDefault="006F084B" w:rsidP="00806CC0">
      <w:pPr>
        <w:pStyle w:val="BodyText"/>
        <w:tabs>
          <w:tab w:val="left" w:pos="709"/>
          <w:tab w:val="left" w:pos="10772"/>
        </w:tabs>
        <w:ind w:left="709" w:right="270" w:hanging="456"/>
        <w:jc w:val="both"/>
        <w:rPr>
          <w:rFonts w:ascii="Franklin Gothic Medium" w:hAnsi="Franklin Gothic Medium"/>
          <w:w w:val="105"/>
        </w:rPr>
      </w:pPr>
      <w:r>
        <w:rPr>
          <w:rFonts w:ascii="Franklin Gothic Medium" w:hAnsi="Franklin Gothic Medium"/>
          <w:w w:val="105"/>
        </w:rPr>
        <w:t/>
      </w:r>
      <w:r>
        <w:rPr>
          <w:rFonts w:ascii="Franklin Gothic Medium" w:hAnsi="Franklin Gothic Medium"/>
          <w:w w:val="105"/>
        </w:rPr>
        <w:tab/>
        <w:t>HKD</w:t>
      </w:r>
      <w:r w:rsidRPr="007B0432">
        <w:rPr>
          <w:rFonts w:ascii="Franklin Gothic Medium" w:hAnsi="Franklin Gothic Medium"/>
          <w:w w:val="105"/>
        </w:rPr>
        <w:t xml:space="preserve">对冲95％是指</w:t>
      </w:r>
      <w:r>
        <w:rPr>
          <w:rFonts w:ascii="Franklin Gothic Medium" w:hAnsi="Franklin Gothic Medium"/>
          <w:w w:val="105"/>
        </w:rPr>
        <w:t>HKD</w:t>
      </w:r>
      <w:r w:rsidRPr="007B0432">
        <w:rPr>
          <w:rFonts w:ascii="Franklin Gothic Medium" w:hAnsi="Franklin Gothic Medium"/>
          <w:w w:val="105"/>
        </w:rPr>
        <w:t xml:space="preserve">分享班级将至少对冲95％</w:t>
      </w:r>
      <w:r w:rsidR="000E4A06" w:rsidRPr="001A260B">
        <w:rPr>
          <w:rFonts w:ascii="Franklin Gothic Medium" w:hAnsi="Franklin Gothic Medium"/>
          <w:w w:val="105"/>
        </w:rPr>
        <w:t>根据</w:t>
      </w:r>
      <w:r w:rsidR="000E4A06" w:rsidRPr="00712418">
        <w:rPr>
          <w:rFonts w:ascii="Franklin Gothic Medium" w:hAnsi="Franklin Gothic Medium"/>
          <w:w w:val="105"/>
        </w:rPr>
        <w:t xml:space="preserve"> </w:t>
      </w:r>
      <w:r w:rsidRPr="00712418">
        <w:rPr>
          <w:rFonts w:ascii="Franklin Gothic Medium" w:hAnsi="Franklin Gothic Medium"/>
          <w:w w:val="105"/>
        </w:rPr>
        <w:t>跑步</w:t>
      </w:r>
      <w:r>
        <w:rPr>
          <w:rFonts w:ascii="Franklin Gothic Medium" w:hAnsi="Franklin Gothic Medium"/>
          <w:w w:val="105"/>
        </w:rPr>
        <w:t>子基金的ncy，即USD</w:t>
      </w:r>
    </w:p>
    <w:p w14:paraId="58FB0CF0" w14:textId="77777777" w:rsidR="00806CC0" w:rsidRDefault="00806CC0" w:rsidP="00806CC0">
      <w:pPr>
        <w:pStyle w:val="BodyText"/>
        <w:spacing w:before="1" w:line="245" w:lineRule="auto"/>
        <w:ind w:left="0" w:right="268"/>
        <w:rPr>
          <w:rFonts w:ascii="Franklin Gothic Medium" w:hAnsi="Franklin Gothic Medium"/>
          <w:sz w:val="12"/>
          <w:szCs w:val="12"/>
        </w:rPr>
        <w:sectPr w:rsidR="00806CC0" w:rsidSect="00806CC0">
          <w:type w:val="continuous"/>
          <w:pgSz w:w="11906" w:h="16838" w:code="9"/>
          <w:pgMar w:top="1701" w:right="567" w:bottom="851" w:left="567" w:header="284" w:footer="851" w:gutter="0"/>
          <w:cols w:space="709"/>
          <w:titlePg/>
          <w:docGrid w:linePitch="360"/>
        </w:sectPr>
      </w:pPr>
    </w:p>
    <w:p w14:paraId="322C356B" w14:textId="77777777" w:rsidR="00806CC0" w:rsidRDefault="006F084B" w:rsidP="00806CC0">
      <w:pPr>
        <w:pStyle w:val="BodyText"/>
        <w:spacing w:before="1" w:line="245" w:lineRule="auto"/>
        <w:ind w:left="0" w:right="268"/>
        <w:rPr>
          <w:rFonts w:ascii="Franklin Gothic Medium" w:hAnsi="Franklin Gothic Medium"/>
          <w:sz w:val="12"/>
          <w:szCs w:val="12"/>
        </w:rPr>
        <w:sectPr w:rsidR="00806CC0" w:rsidSect="00806CC0">
          <w:type w:val="continuous"/>
          <w:pgSz w:w="11906" w:h="16838" w:code="9"/>
          <w:pgMar w:top="1701" w:right="567" w:bottom="851" w:left="567" w:header="284" w:footer="851" w:gutter="0"/>
          <w:cols w:num="2" w:space="709"/>
          <w:titlePg/>
          <w:docGrid w:linePitch="360"/>
        </w:sectPr>
      </w:pPr>
      <w:r>
        <w:rPr>
          <w:rFonts w:ascii="Franklin Gothic Medium" w:hAnsi="Franklin Gothic Medium"/>
          <w:sz w:val="12"/>
          <w:szCs w:val="12"/>
        </w:rPr>
        <w:br w:type="column"/>
      </w:r>
    </w:p>
    <w:p w14:paraId="650A28BA" w14:textId="77777777" w:rsidR="00806CC0" w:rsidRDefault="00806CC0" w:rsidP="00806CC0">
      <w:pPr>
        <w:pStyle w:val="BodyText"/>
        <w:spacing w:before="1" w:line="245" w:lineRule="auto"/>
        <w:ind w:left="0" w:right="268"/>
        <w:rPr>
          <w:rFonts w:ascii="Franklin Gothic Medium" w:hAnsi="Franklin Gothic Medium"/>
          <w:b/>
          <w:bCs/>
          <w:w w:val="105"/>
          <w:kern w:val="32"/>
          <w:lang w:eastAsia="ja-JP"/>
        </w:rPr>
      </w:pPr>
    </w:p>
    <w:p w14:paraId="51C96620" w14:textId="77777777" w:rsidR="00806CC0" w:rsidRPr="00832870" w:rsidRDefault="006F084B" w:rsidP="00806CC0">
      <w:pPr>
        <w:pStyle w:val="BodyText"/>
        <w:spacing w:before="1" w:line="245" w:lineRule="auto"/>
        <w:ind w:left="0" w:right="268"/>
        <w:rPr>
          <w:rFonts w:ascii="Franklin Gothic Medium" w:hAnsi="Franklin Gothic Medium"/>
          <w:bCs/>
          <w:color w:val="646D7C"/>
          <w:w w:val="105"/>
          <w:kern w:val="32"/>
          <w:lang w:eastAsia="ja-JP"/>
        </w:rPr>
      </w:pPr>
      <w:r w:rsidRPr="00B428DD">
        <w:rPr>
          <w:rFonts w:ascii="Franklin Gothic Medium" w:hAnsi="Franklin Gothic Medium"/>
          <w:b/>
          <w:bCs/>
          <w:color w:val="646D7C"/>
          <w:w w:val="105"/>
          <w:kern w:val="32"/>
          <w:lang w:eastAsia="ja-JP"/>
        </w:rPr>
        <w:t xml:space="preserve">这个产品是什么？</w:t>
      </w:r>
    </w:p>
    <w:p w14:paraId="365FAB73" w14:textId="77777777" w:rsidR="00806CC0" w:rsidRPr="00832870" w:rsidRDefault="00806CC0" w:rsidP="00806CC0">
      <w:pPr>
        <w:pStyle w:val="BodyText"/>
        <w:spacing w:before="1" w:line="245" w:lineRule="auto"/>
        <w:ind w:left="0" w:right="268"/>
        <w:rPr>
          <w:rFonts w:ascii="Franklin Gothic Medium" w:hAnsi="Franklin Gothic Medium"/>
          <w:bCs/>
          <w:color w:val="646D7C"/>
          <w:w w:val="105"/>
          <w:kern w:val="32"/>
          <w:sz w:val="12"/>
          <w:szCs w:val="12"/>
          <w:lang w:eastAsia="ja-JP"/>
        </w:rPr>
      </w:pPr>
    </w:p>
    <w:p w14:paraId="0F411BBE" w14:textId="77777777" w:rsidR="00806CC0" w:rsidRPr="00392E95" w:rsidRDefault="006F084B" w:rsidP="00806CC0">
      <w:pPr>
        <w:pStyle w:val="BodyText"/>
        <w:ind w:left="0" w:right="128"/>
        <w:jc w:val="both"/>
        <w:rPr>
          <w:rFonts w:ascii="Franklin Gothic Medium" w:hAnsi="Franklin Gothic Medium"/>
          <w:w w:val="105"/>
        </w:rPr>
      </w:pPr>
      <w:r w:rsidRPr="00FA5AEF">
        <w:rPr>
          <w:rFonts w:ascii="Franklin Gothic Medium" w:hAnsi="Franklin Gothic Medium"/>
          <w:w w:val="105"/>
        </w:rPr>
        <w:t>AXA世界资金 - 全球战略债券（“子基金”）</w:t>
      </w:r>
      <w:r w:rsidRPr="00FA5AEF">
        <w:rPr>
          <w:rFonts w:ascii="Franklin Gothic Medium" w:hAnsi="Franklin Gothic Medium"/>
          <w:spacing w:val="6"/>
          <w:w w:val="105"/>
        </w:rPr>
        <w:t xml:space="preserve"> </w:t>
      </w:r>
      <w:r w:rsidRPr="00FA5AEF">
        <w:rPr>
          <w:rFonts w:ascii="Franklin Gothic Medium" w:hAnsi="Franklin Gothic Medium"/>
          <w:w w:val="105"/>
        </w:rPr>
        <w:t>是</w:t>
      </w:r>
      <w:r w:rsidRPr="00FA5AEF">
        <w:rPr>
          <w:rFonts w:ascii="Franklin Gothic Medium" w:hAnsi="Franklin Gothic Medium"/>
          <w:spacing w:val="6"/>
          <w:w w:val="105"/>
        </w:rPr>
        <w:t xml:space="preserve"> </w:t>
      </w:r>
      <w:r w:rsidRPr="00FA5AEF">
        <w:rPr>
          <w:rFonts w:ascii="Franklin Gothic Medium" w:hAnsi="Franklin Gothic Medium"/>
          <w:w w:val="105"/>
        </w:rPr>
        <w:t>构成</w:t>
      </w:r>
      <w:r w:rsidRPr="00FA5AEF">
        <w:rPr>
          <w:rFonts w:ascii="Franklin Gothic Medium" w:hAnsi="Franklin Gothic Medium"/>
          <w:spacing w:val="5"/>
          <w:w w:val="105"/>
        </w:rPr>
        <w:t xml:space="preserve"> </w:t>
      </w:r>
      <w:r w:rsidRPr="00FA5AEF">
        <w:rPr>
          <w:rFonts w:ascii="Franklin Gothic Medium" w:hAnsi="Franklin Gothic Medium"/>
          <w:w w:val="105"/>
        </w:rPr>
        <w:t>在</w:t>
      </w:r>
      <w:r w:rsidRPr="00FA5AEF">
        <w:rPr>
          <w:rFonts w:ascii="Franklin Gothic Medium" w:hAnsi="Franklin Gothic Medium"/>
          <w:spacing w:val="6"/>
          <w:w w:val="105"/>
        </w:rPr>
        <w:t xml:space="preserve"> </w:t>
      </w:r>
      <w:r w:rsidRPr="00FA5AEF">
        <w:rPr>
          <w:rFonts w:ascii="Franklin Gothic Medium" w:hAnsi="Franklin Gothic Medium"/>
          <w:w w:val="105"/>
        </w:rPr>
        <w:t>这</w:t>
      </w:r>
      <w:r w:rsidRPr="00FA5AEF">
        <w:rPr>
          <w:rFonts w:ascii="Franklin Gothic Medium" w:hAnsi="Franklin Gothic Medium"/>
          <w:spacing w:val="7"/>
          <w:w w:val="105"/>
        </w:rPr>
        <w:t xml:space="preserve"> </w:t>
      </w:r>
      <w:r w:rsidRPr="00FA5AEF">
        <w:rPr>
          <w:rFonts w:ascii="Franklin Gothic Medium" w:hAnsi="Franklin Gothic Medium"/>
          <w:w w:val="105"/>
        </w:rPr>
        <w:t>形式</w:t>
      </w:r>
      <w:r w:rsidRPr="00FA5AEF">
        <w:rPr>
          <w:rFonts w:ascii="Franklin Gothic Medium" w:hAnsi="Franklin Gothic Medium"/>
          <w:spacing w:val="6"/>
          <w:w w:val="105"/>
        </w:rPr>
        <w:t xml:space="preserve"> </w:t>
      </w:r>
      <w:r w:rsidRPr="00FA5AEF">
        <w:rPr>
          <w:rFonts w:ascii="Franklin Gothic Medium" w:hAnsi="Franklin Gothic Medium"/>
          <w:w w:val="105"/>
        </w:rPr>
        <w:t>的</w:t>
      </w:r>
      <w:r w:rsidRPr="00FA5AEF">
        <w:rPr>
          <w:rFonts w:ascii="Franklin Gothic Medium" w:hAnsi="Franklin Gothic Medium"/>
          <w:spacing w:val="6"/>
          <w:w w:val="105"/>
        </w:rPr>
        <w:t xml:space="preserve"> </w:t>
      </w:r>
      <w:r w:rsidRPr="00FA5AEF">
        <w:rPr>
          <w:rFonts w:ascii="Franklin Gothic Medium" w:hAnsi="Franklin Gothic Medium"/>
          <w:w w:val="105"/>
        </w:rPr>
        <w:t>一个</w:t>
      </w:r>
      <w:r w:rsidRPr="00FA5AEF">
        <w:rPr>
          <w:rFonts w:ascii="Franklin Gothic Medium" w:hAnsi="Franklin Gothic Medium"/>
          <w:spacing w:val="6"/>
          <w:w w:val="105"/>
        </w:rPr>
        <w:t xml:space="preserve"> </w:t>
      </w:r>
      <w:r w:rsidRPr="00FA5AEF">
        <w:rPr>
          <w:rFonts w:ascii="Franklin Gothic Medium" w:hAnsi="Franklin Gothic Medium"/>
          <w:w w:val="105"/>
        </w:rPr>
        <w:t>开放式</w:t>
      </w:r>
      <w:r w:rsidRPr="00FA5AEF">
        <w:rPr>
          <w:rFonts w:ascii="Franklin Gothic Medium" w:hAnsi="Franklin Gothic Medium"/>
          <w:spacing w:val="6"/>
          <w:w w:val="105"/>
        </w:rPr>
        <w:t xml:space="preserve"> </w:t>
      </w:r>
      <w:r w:rsidRPr="00FA5AEF">
        <w:rPr>
          <w:rFonts w:ascii="Franklin Gothic Medium" w:hAnsi="Franklin Gothic Medium"/>
          <w:w w:val="105"/>
        </w:rPr>
        <w:t>伴侣</w:t>
      </w:r>
      <w:r w:rsidRPr="00FA5AEF">
        <w:rPr>
          <w:rFonts w:ascii="Franklin Gothic Medium" w:hAnsi="Franklin Gothic Medium"/>
          <w:spacing w:val="-16"/>
          <w:w w:val="105"/>
        </w:rPr>
        <w:t>y</w:t>
      </w:r>
      <w:r w:rsidRPr="00FA5AEF">
        <w:rPr>
          <w:rFonts w:ascii="Franklin Gothic Medium" w:hAnsi="Franklin Gothic Medium"/>
          <w:w w:val="105"/>
        </w:rPr>
        <w:t>。</w:t>
      </w:r>
      <w:r w:rsidRPr="00FA5AEF">
        <w:rPr>
          <w:rFonts w:ascii="Franklin Gothic Medium" w:hAnsi="Franklin Gothic Medium"/>
          <w:spacing w:val="7"/>
          <w:w w:val="105"/>
        </w:rPr>
        <w:t xml:space="preserve"> </w:t>
      </w:r>
      <w:r w:rsidRPr="00FA5AEF">
        <w:rPr>
          <w:rFonts w:ascii="Franklin Gothic Medium" w:hAnsi="Franklin Gothic Medium"/>
          <w:w w:val="105"/>
        </w:rPr>
        <w:t>它</w:t>
      </w:r>
      <w:r w:rsidRPr="00FA5AEF">
        <w:rPr>
          <w:rFonts w:ascii="Franklin Gothic Medium" w:hAnsi="Franklin Gothic Medium"/>
          <w:spacing w:val="6"/>
          <w:w w:val="105"/>
        </w:rPr>
        <w:t xml:space="preserve"> </w:t>
      </w:r>
      <w:r w:rsidRPr="00FA5AEF">
        <w:rPr>
          <w:rFonts w:ascii="Franklin Gothic Medium" w:hAnsi="Franklin Gothic Medium"/>
          <w:w w:val="105"/>
        </w:rPr>
        <w:t>是</w:t>
      </w:r>
      <w:r w:rsidRPr="00FA5AEF">
        <w:rPr>
          <w:rFonts w:ascii="Franklin Gothic Medium" w:hAnsi="Franklin Gothic Medium"/>
          <w:spacing w:val="6"/>
          <w:w w:val="105"/>
        </w:rPr>
        <w:t xml:space="preserve"> </w:t>
      </w:r>
      <w:r w:rsidRPr="00FA5AEF">
        <w:rPr>
          <w:rFonts w:ascii="Franklin Gothic Medium" w:hAnsi="Franklin Gothic Medium"/>
          <w:w w:val="105"/>
        </w:rPr>
        <w:t>居住</w:t>
      </w:r>
      <w:r w:rsidRPr="00FA5AEF">
        <w:rPr>
          <w:rFonts w:ascii="Franklin Gothic Medium" w:hAnsi="Franklin Gothic Medium"/>
          <w:spacing w:val="6"/>
          <w:w w:val="105"/>
        </w:rPr>
        <w:t xml:space="preserve"> </w:t>
      </w:r>
      <w:r w:rsidRPr="00FA5AEF">
        <w:rPr>
          <w:rFonts w:ascii="Franklin Gothic Medium" w:hAnsi="Franklin Gothic Medium"/>
          <w:w w:val="105"/>
        </w:rPr>
        <w:t>在</w:t>
      </w:r>
      <w:r w:rsidRPr="00FA5AEF">
        <w:rPr>
          <w:rFonts w:ascii="Franklin Gothic Medium" w:hAnsi="Franklin Gothic Medium"/>
          <w:spacing w:val="6"/>
          <w:w w:val="105"/>
        </w:rPr>
        <w:t xml:space="preserve"> </w:t>
      </w:r>
      <w:r w:rsidRPr="00392E95">
        <w:rPr>
          <w:rFonts w:ascii="Franklin Gothic Medium" w:hAnsi="Franklin Gothic Medium"/>
          <w:w w:val="105"/>
        </w:rPr>
        <w:t>卢森堡</w:t>
      </w:r>
      <w:r w:rsidRPr="00392E95">
        <w:rPr>
          <w:rFonts w:ascii="Franklin Gothic Medium" w:hAnsi="Franklin Gothic Medium"/>
          <w:spacing w:val="5"/>
          <w:w w:val="105"/>
        </w:rPr>
        <w:t xml:space="preserve"> </w:t>
      </w:r>
      <w:r w:rsidRPr="00392E95">
        <w:rPr>
          <w:rFonts w:ascii="Franklin Gothic Medium" w:hAnsi="Franklin Gothic Medium"/>
          <w:w w:val="105"/>
        </w:rPr>
        <w:t>和</w:t>
      </w:r>
      <w:r w:rsidRPr="00392E95">
        <w:rPr>
          <w:rFonts w:ascii="Franklin Gothic Medium" w:hAnsi="Franklin Gothic Medium"/>
          <w:spacing w:val="6"/>
          <w:w w:val="105"/>
        </w:rPr>
        <w:t xml:space="preserve"> </w:t>
      </w:r>
      <w:r w:rsidRPr="00392E95">
        <w:rPr>
          <w:rFonts w:ascii="Franklin Gothic Medium" w:hAnsi="Franklin Gothic Medium"/>
          <w:w w:val="105"/>
        </w:rPr>
        <w:t>它是</w:t>
      </w:r>
      <w:r w:rsidRPr="00392E95">
        <w:rPr>
          <w:rFonts w:ascii="Franklin Gothic Medium" w:hAnsi="Franklin Gothic Medium"/>
          <w:spacing w:val="6"/>
          <w:w w:val="105"/>
        </w:rPr>
        <w:t xml:space="preserve"> </w:t>
      </w:r>
      <w:r w:rsidRPr="00392E95">
        <w:rPr>
          <w:rFonts w:ascii="Franklin Gothic Medium" w:hAnsi="Franklin Gothic Medium"/>
          <w:w w:val="105"/>
        </w:rPr>
        <w:t>家</w:t>
      </w:r>
      <w:r w:rsidRPr="00392E95">
        <w:rPr>
          <w:rFonts w:ascii="Franklin Gothic Medium" w:hAnsi="Franklin Gothic Medium"/>
          <w:spacing w:val="7"/>
          <w:w w:val="105"/>
        </w:rPr>
        <w:t xml:space="preserve"> </w:t>
      </w:r>
      <w:r w:rsidRPr="00392E95">
        <w:rPr>
          <w:rFonts w:ascii="Franklin Gothic Medium" w:hAnsi="Franklin Gothic Medium"/>
          <w:w w:val="105"/>
        </w:rPr>
        <w:t>监管机构</w:t>
      </w:r>
      <w:r w:rsidRPr="00392E95">
        <w:rPr>
          <w:rFonts w:ascii="Franklin Gothic Medium" w:hAnsi="Franklin Gothic Medium"/>
          <w:spacing w:val="5"/>
          <w:w w:val="105"/>
        </w:rPr>
        <w:t xml:space="preserve"> </w:t>
      </w:r>
      <w:r w:rsidRPr="00392E95">
        <w:rPr>
          <w:rFonts w:ascii="Franklin Gothic Medium" w:hAnsi="Franklin Gothic Medium"/>
          <w:w w:val="105"/>
        </w:rPr>
        <w:t>是</w:t>
      </w:r>
      <w:r w:rsidRPr="00392E95">
        <w:rPr>
          <w:rFonts w:ascii="Franklin Gothic Medium" w:hAnsi="Franklin Gothic Medium"/>
          <w:spacing w:val="6"/>
          <w:w w:val="105"/>
        </w:rPr>
        <w:t xml:space="preserve"> </w:t>
      </w:r>
      <w:r w:rsidRPr="00392E95">
        <w:rPr>
          <w:rFonts w:ascii="Franklin Gothic Medium" w:hAnsi="Franklin Gothic Medium"/>
          <w:w w:val="105"/>
        </w:rPr>
        <w:t>这</w:t>
      </w:r>
      <w:r w:rsidRPr="00392E95">
        <w:rPr>
          <w:rFonts w:ascii="Franklin Gothic Medium" w:hAnsi="Franklin Gothic Medium"/>
          <w:spacing w:val="6"/>
          <w:w w:val="105"/>
        </w:rPr>
        <w:t xml:space="preserve"> </w:t>
      </w:r>
      <w:r w:rsidRPr="00392E95">
        <w:rPr>
          <w:rFonts w:ascii="Franklin Gothic Medium" w:hAnsi="Franklin Gothic Medium"/>
          <w:w w:val="105"/>
        </w:rPr>
        <w:t>“委员会</w:t>
      </w:r>
      <w:r w:rsidRPr="00392E95">
        <w:rPr>
          <w:rFonts w:ascii="Franklin Gothic Medium" w:hAnsi="Franklin Gothic Medium"/>
          <w:spacing w:val="5"/>
          <w:w w:val="105"/>
        </w:rPr>
        <w:t xml:space="preserve"> </w:t>
      </w:r>
      <w:r w:rsidRPr="00392E95">
        <w:rPr>
          <w:rFonts w:ascii="Franklin Gothic Medium" w:hAnsi="Franklin Gothic Medium"/>
          <w:w w:val="105"/>
        </w:rPr>
        <w:t>的</w:t>
      </w:r>
      <w:r w:rsidRPr="00392E95">
        <w:rPr>
          <w:rFonts w:ascii="Franklin Gothic Medium" w:hAnsi="Franklin Gothic Medium"/>
          <w:w w:val="110"/>
        </w:rPr>
        <w:t xml:space="preserve"> </w:t>
      </w:r>
      <w:r w:rsidRPr="00392E95">
        <w:rPr>
          <w:rFonts w:ascii="Franklin Gothic Medium" w:hAnsi="Franklin Gothic Medium"/>
          <w:w w:val="105"/>
        </w:rPr>
        <w:t>监视</w:t>
      </w:r>
      <w:r w:rsidRPr="00392E95">
        <w:rPr>
          <w:rFonts w:ascii="Franklin Gothic Medium" w:hAnsi="Franklin Gothic Medium"/>
          <w:spacing w:val="-21"/>
          <w:w w:val="105"/>
        </w:rPr>
        <w:t xml:space="preserve"> </w:t>
      </w:r>
      <w:r w:rsidRPr="00392E95">
        <w:rPr>
          <w:rFonts w:ascii="Franklin Gothic Medium" w:hAnsi="Franklin Gothic Medium"/>
          <w:w w:val="105"/>
        </w:rPr>
        <w:t>的</w:t>
      </w:r>
      <w:r w:rsidRPr="00392E95">
        <w:rPr>
          <w:rFonts w:ascii="Franklin Gothic Medium" w:hAnsi="Franklin Gothic Medium"/>
          <w:spacing w:val="-20"/>
          <w:w w:val="105"/>
        </w:rPr>
        <w:t xml:space="preserve"> </w:t>
      </w:r>
      <w:r w:rsidRPr="00392E95">
        <w:rPr>
          <w:rFonts w:ascii="Franklin Gothic Medium" w:hAnsi="Franklin Gothic Medium"/>
          <w:w w:val="105"/>
        </w:rPr>
        <w:t>部门</w:t>
      </w:r>
      <w:r w:rsidRPr="00392E95">
        <w:rPr>
          <w:rFonts w:ascii="Franklin Gothic Medium" w:hAnsi="Franklin Gothic Medium"/>
          <w:spacing w:val="-20"/>
          <w:w w:val="105"/>
        </w:rPr>
        <w:t xml:space="preserve"> </w:t>
      </w:r>
      <w:r w:rsidRPr="00392E95">
        <w:rPr>
          <w:rFonts w:ascii="Franklin Gothic Medium" w:hAnsi="Franklin Gothic Medium"/>
          <w:w w:val="105"/>
        </w:rPr>
        <w:t>金融家”</w:t>
      </w:r>
      <w:r w:rsidRPr="00392E95">
        <w:rPr>
          <w:rFonts w:ascii="Franklin Gothic Medium" w:hAnsi="Franklin Gothic Medium"/>
          <w:spacing w:val="-20"/>
          <w:w w:val="105"/>
        </w:rPr>
        <w:t xml:space="preserve"> </w:t>
      </w:r>
      <w:r w:rsidRPr="00392E95">
        <w:rPr>
          <w:rFonts w:ascii="Franklin Gothic Medium" w:hAnsi="Franklin Gothic Medium"/>
          <w:w w:val="105"/>
        </w:rPr>
        <w:t>（c</w:t>
      </w:r>
      <w:r w:rsidRPr="00392E95">
        <w:rPr>
          <w:rFonts w:ascii="Franklin Gothic Medium" w:hAnsi="Franklin Gothic Medium"/>
          <w:spacing w:val="2"/>
          <w:w w:val="105"/>
        </w:rPr>
        <w:t>s</w:t>
      </w:r>
      <w:r w:rsidRPr="00392E95">
        <w:rPr>
          <w:rFonts w:ascii="Franklin Gothic Medium" w:hAnsi="Franklin Gothic Medium"/>
          <w:w w:val="105"/>
        </w:rPr>
        <w:t>SF）。</w:t>
      </w:r>
    </w:p>
    <w:p w14:paraId="4FD20E01" w14:textId="77777777" w:rsidR="00806CC0" w:rsidRPr="00392E95" w:rsidRDefault="00806CC0" w:rsidP="00806CC0">
      <w:pPr>
        <w:pStyle w:val="BodyText"/>
        <w:ind w:left="0" w:right="128"/>
        <w:rPr>
          <w:rFonts w:ascii="Franklin Gothic Medium" w:hAnsi="Franklin Gothic Medium"/>
        </w:rPr>
        <w:sectPr w:rsidR="00806CC0" w:rsidRPr="00392E95" w:rsidSect="00806CC0">
          <w:type w:val="continuous"/>
          <w:pgSz w:w="11906" w:h="16838" w:code="9"/>
          <w:pgMar w:top="1701" w:right="567" w:bottom="851" w:left="567" w:header="284" w:footer="851" w:gutter="0"/>
          <w:cols w:space="709"/>
          <w:titlePg/>
          <w:docGrid w:linePitch="360"/>
        </w:sectPr>
      </w:pPr>
    </w:p>
    <w:p w14:paraId="48702F3A" w14:textId="77777777" w:rsidR="00806CC0" w:rsidRPr="00FA5AEF" w:rsidRDefault="006F084B" w:rsidP="00806CC0">
      <w:pPr>
        <w:pStyle w:val="BodyText"/>
        <w:ind w:left="0" w:right="128"/>
        <w:rPr>
          <w:rFonts w:ascii="Franklin Gothic Medium" w:hAnsi="Franklin Gothic Medium"/>
        </w:rPr>
      </w:pPr>
      <w:r w:rsidRPr="00FA5AEF">
        <w:rPr>
          <w:rFonts w:ascii="Franklin Gothic Medium" w:hAnsi="Franklin Gothic Medium"/>
          <w:noProof/>
          <w:lang w:val="en-AU" w:eastAsia="zh-CN"/>
        </w:rPr>
        <mc:AlternateContent>
          <mc:Choice Requires="wpg">
            <w:drawing>
              <wp:anchor distT="0" distB="0" distL="114300" distR="114300" simplePos="0" relativeHeight="251660288" behindDoc="1" locked="0" layoutInCell="1" allowOverlap="1">
                <wp:simplePos x="0" y="0"/>
                <wp:positionH relativeFrom="page">
                  <wp:posOffset>370205</wp:posOffset>
                </wp:positionH>
                <wp:positionV relativeFrom="paragraph">
                  <wp:posOffset>55245</wp:posOffset>
                </wp:positionV>
                <wp:extent cx="6983730" cy="1270"/>
                <wp:effectExtent l="8255" t="11430" r="8890" b="6350"/>
                <wp:wrapNone/>
                <wp:docPr id="128" name="Group 9"/>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129" name="Freeform 10"/>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0">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 o:spid="_x0000_s1033" style="width:549.9pt;height:0.1pt;margin-top:4.35pt;margin-left:29.15pt;mso-position-horizontal-relative:page;position:absolute;z-index:-251655168" coordorigin="454,-20" coordsize="10998,2">
                <v:shape id="Freeform 10" o:spid="_x0000_s1034"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14:paraId="12D0AF5F" w14:textId="77777777" w:rsidR="00806CC0" w:rsidRPr="00392E95" w:rsidRDefault="00806CC0" w:rsidP="00806CC0">
      <w:pPr>
        <w:spacing w:line="150" w:lineRule="exact"/>
        <w:rPr>
          <w:rFonts w:ascii="Franklin Gothic Medium" w:hAnsi="Franklin Gothic Medium"/>
          <w:sz w:val="18"/>
          <w:szCs w:val="18"/>
          <w:lang w:val="en-US"/>
        </w:rPr>
        <w:sectPr w:rsidR="00806CC0" w:rsidRPr="00392E95" w:rsidSect="00806CC0">
          <w:type w:val="continuous"/>
          <w:pgSz w:w="11906" w:h="16838" w:code="9"/>
          <w:pgMar w:top="1701" w:right="567" w:bottom="851" w:left="567" w:header="284" w:footer="851" w:gutter="0"/>
          <w:cols w:num="2" w:space="709"/>
          <w:titlePg/>
          <w:docGrid w:linePitch="360"/>
        </w:sectPr>
      </w:pPr>
    </w:p>
    <w:p w14:paraId="6AE4872E" w14:textId="77777777" w:rsidR="00806CC0" w:rsidRPr="00FA5AEF" w:rsidRDefault="006F084B" w:rsidP="00806CC0">
      <w:pPr>
        <w:pStyle w:val="Heading1"/>
        <w:spacing w:before="70"/>
        <w:ind w:right="1404"/>
        <w:jc w:val="both"/>
        <w:rPr>
          <w:rFonts w:ascii="Franklin Gothic Medium" w:hAnsi="Franklin Gothic Medium"/>
          <w:b w:val="0"/>
          <w:i/>
          <w:color w:val="646D7C"/>
          <w:w w:val="0"/>
          <w:sz w:val="18"/>
          <w:szCs w:val="18"/>
          <w:highlight w:val="yellow"/>
          <w:lang w:val="en-US"/>
        </w:rPr>
      </w:pPr>
      <w:r w:rsidRPr="00491A47">
        <w:rPr>
          <w:rFonts w:ascii="Franklin Gothic Medium" w:hAnsi="Franklin Gothic Medium"/>
          <w:color w:val="646D7C"/>
          <w:w w:val="105"/>
          <w:sz w:val="18"/>
          <w:szCs w:val="18"/>
          <w:lang w:val="en-US"/>
        </w:rPr>
        <w:t>投资目标和战略</w:t>
      </w:r>
      <w:r w:rsidRPr="00832870">
        <w:rPr>
          <w:rFonts w:ascii="Franklin Gothic Medium" w:hAnsi="Franklin Gothic Medium"/>
          <w:b w:val="0"/>
          <w:color w:val="646D7C"/>
          <w:w w:val="105"/>
          <w:sz w:val="18"/>
          <w:szCs w:val="18"/>
          <w:lang w:val="en-US"/>
        </w:rPr>
        <w:t xml:space="preserve"> </w:t>
      </w:r>
    </w:p>
    <w:p w14:paraId="5C22EE57" w14:textId="77777777" w:rsidR="00806CC0" w:rsidRPr="00832870" w:rsidRDefault="006F084B" w:rsidP="00806CC0">
      <w:pPr>
        <w:pStyle w:val="Heading2"/>
        <w:ind w:left="0" w:right="3472"/>
        <w:jc w:val="both"/>
        <w:rPr>
          <w:rFonts w:ascii="Franklin Gothic Medium" w:hAnsi="Franklin Gothic Medium"/>
          <w:bCs w:val="0"/>
          <w:color w:val="757F96"/>
          <w:sz w:val="18"/>
          <w:szCs w:val="18"/>
        </w:rPr>
      </w:pPr>
      <w:r w:rsidRPr="00FA5AEF">
        <w:rPr>
          <w:rFonts w:ascii="Franklin Gothic Medium" w:hAnsi="Franklin Gothic Medium"/>
          <w:color w:val="757F96"/>
          <w:sz w:val="18"/>
          <w:szCs w:val="18"/>
        </w:rPr>
        <w:t>客观的</w:t>
      </w:r>
    </w:p>
    <w:p w14:paraId="431E588C" w14:textId="77777777" w:rsidR="00806CC0" w:rsidRPr="00832870" w:rsidRDefault="006F084B" w:rsidP="00806CC0">
      <w:pPr>
        <w:pStyle w:val="BodyText"/>
        <w:spacing w:before="34" w:line="246" w:lineRule="auto"/>
        <w:ind w:left="0"/>
        <w:jc w:val="both"/>
        <w:rPr>
          <w:rStyle w:val="DeltaViewInsertion"/>
          <w:rFonts w:ascii="Franklin Gothic Medium" w:hAnsi="Franklin Gothic Medium"/>
          <w:color w:val="auto"/>
          <w:w w:val="105"/>
          <w:u w:val="none"/>
        </w:rPr>
      </w:pPr>
      <w:r w:rsidRPr="00FA5AEF">
        <w:rPr>
          <w:rStyle w:val="DeltaViewInsertion"/>
          <w:rFonts w:ascii="Franklin Gothic Medium" w:hAnsi="Franklin Gothic Medium"/>
          <w:color w:val="auto"/>
          <w:w w:val="105"/>
          <w:u w:val="none"/>
        </w:rPr>
        <w:t>从积极的</w:t>
      </w:r>
      <w:r w:rsidRPr="00392E95">
        <w:rPr>
          <w:rStyle w:val="DeltaViewInsertion"/>
          <w:rFonts w:ascii="Franklin Gothic Medium" w:hAnsi="Franklin Gothic Medium"/>
          <w:color w:val="auto"/>
          <w:w w:val="105"/>
          <w:u w:val="none"/>
        </w:rPr>
        <w:t>Ly托管债券投资组合。</w:t>
      </w:r>
    </w:p>
    <w:p w14:paraId="7E37BDA2" w14:textId="77777777" w:rsidR="00806CC0" w:rsidRDefault="00806CC0" w:rsidP="00806CC0">
      <w:pPr>
        <w:pStyle w:val="BodyText"/>
        <w:spacing w:before="34" w:line="246" w:lineRule="auto"/>
        <w:ind w:left="0"/>
        <w:jc w:val="both"/>
        <w:rPr>
          <w:rStyle w:val="DeltaViewInsertion"/>
          <w:rFonts w:ascii="Franklin Gothic Medium" w:hAnsi="Franklin Gothic Medium"/>
          <w:color w:val="auto"/>
          <w:w w:val="105"/>
        </w:rPr>
      </w:pPr>
    </w:p>
    <w:p w14:paraId="3B72FAB2" w14:textId="77777777" w:rsidR="00806CC0" w:rsidRDefault="006F084B" w:rsidP="00806CC0">
      <w:pPr>
        <w:pStyle w:val="Heading2"/>
        <w:tabs>
          <w:tab w:val="left" w:pos="1276"/>
        </w:tabs>
        <w:ind w:left="0" w:right="2905"/>
        <w:jc w:val="both"/>
        <w:rPr>
          <w:rFonts w:ascii="Franklin Gothic Medium" w:hAnsi="Franklin Gothic Medium"/>
          <w:color w:val="757F96"/>
          <w:w w:val="105"/>
          <w:sz w:val="18"/>
          <w:szCs w:val="18"/>
        </w:rPr>
      </w:pPr>
      <w:r>
        <w:rPr>
          <w:rFonts w:ascii="Franklin Gothic Medium" w:hAnsi="Franklin Gothic Medium"/>
          <w:color w:val="757F96"/>
          <w:w w:val="105"/>
          <w:sz w:val="18"/>
          <w:szCs w:val="18"/>
        </w:rPr>
        <w:t xml:space="preserve">投资</w:t>
      </w:r>
      <w:r w:rsidRPr="00B428DD">
        <w:rPr>
          <w:rFonts w:ascii="Franklin Gothic Medium" w:hAnsi="Franklin Gothic Medium"/>
          <w:color w:val="757F96"/>
          <w:w w:val="105"/>
          <w:sz w:val="18"/>
          <w:szCs w:val="18"/>
        </w:rPr>
        <w:t>战略</w:t>
      </w:r>
    </w:p>
    <w:p w14:paraId="45084878" w14:textId="37889C55" w:rsidR="00806CC0" w:rsidRPr="00286FA8" w:rsidRDefault="006F084B" w:rsidP="00806CC0">
      <w:pPr>
        <w:pStyle w:val="Heading2"/>
        <w:tabs>
          <w:tab w:val="left" w:pos="1276"/>
        </w:tabs>
        <w:ind w:left="0" w:right="69"/>
        <w:jc w:val="both"/>
        <w:rPr>
          <w:rFonts w:ascii="Franklin Gothic Medium" w:hAnsi="Franklin Gothic Medium"/>
          <w:b w:val="0"/>
          <w:bCs w:val="0"/>
          <w:w w:val="105"/>
          <w:sz w:val="18"/>
          <w:szCs w:val="18"/>
        </w:rPr>
      </w:pPr>
      <w:r w:rsidRPr="003B0874">
        <w:rPr>
          <w:rFonts w:ascii="Franklin Gothic Medium" w:hAnsi="Franklin Gothic Medium"/>
          <w:b w:val="0"/>
          <w:bCs w:val="0"/>
          <w:w w:val="105"/>
          <w:sz w:val="18"/>
          <w:szCs w:val="18"/>
        </w:rPr>
        <w:t xml:space="preserve">该子基金是积极管理的，而无需参考任何</w:t>
      </w:r>
      <w:r w:rsidRPr="00286FA8">
        <w:rPr>
          <w:rFonts w:ascii="Franklin Gothic Medium" w:hAnsi="Franklin Gothic Medium"/>
          <w:b w:val="0"/>
          <w:bCs w:val="0"/>
          <w:w w:val="105"/>
          <w:sz w:val="18"/>
          <w:szCs w:val="18"/>
        </w:rPr>
        <w:t>基准。该子基金投资于任何类型的债券（例如政府债券和公司债券），来自世界任何地方的发行人的信贷质量和货币，包括新兴市场（例如</w:t>
      </w:r>
      <w:r w:rsidR="00757636" w:rsidRPr="00286FA8">
        <w:t xml:space="preserve"> </w:t>
      </w:r>
      <w:ins w:id="15" w:author="Author" w:date="2025-05-08T23:30:00Z">
        <w:r w:rsidR="00B44506">
          <w:t xml:space="preserve">香港，孟加拉国，</w:t>
        </w:r>
      </w:ins>
      <w:r w:rsidR="00757636" w:rsidRPr="00286FA8">
        <w:rPr>
          <w:rFonts w:ascii="Franklin Gothic Medium" w:hAnsi="Franklin Gothic Medium"/>
          <w:b w:val="0"/>
          <w:bCs w:val="0"/>
          <w:w w:val="105"/>
          <w:sz w:val="18"/>
          <w:szCs w:val="18"/>
        </w:rPr>
        <w:t>乌克兰，科特·伊沃尔，洪都拉斯，巴拉圭，塞内加尔，埃及，牙买加，马其顿和巴林</w:t>
      </w:r>
      <w:r w:rsidRPr="00286FA8">
        <w:rPr>
          <w:rFonts w:ascii="Franklin Gothic Medium" w:hAnsi="Franklin Gothic Medium"/>
          <w:b w:val="0"/>
          <w:bCs w:val="0"/>
          <w:w w:val="105"/>
          <w:sz w:val="18"/>
          <w:szCs w:val="18"/>
        </w:rPr>
        <w:t>），以及货币市场工具。</w:t>
      </w:r>
    </w:p>
    <w:p w14:paraId="69D0FA35" w14:textId="77777777" w:rsidR="00806CC0" w:rsidRPr="00286FA8" w:rsidRDefault="00806CC0" w:rsidP="00806CC0">
      <w:pPr>
        <w:pStyle w:val="Heading2"/>
        <w:tabs>
          <w:tab w:val="left" w:pos="1276"/>
        </w:tabs>
        <w:ind w:left="0" w:right="69"/>
        <w:jc w:val="both"/>
        <w:rPr>
          <w:rFonts w:ascii="Franklin Gothic Medium" w:hAnsi="Franklin Gothic Medium"/>
          <w:b w:val="0"/>
          <w:bCs w:val="0"/>
          <w:w w:val="105"/>
          <w:sz w:val="18"/>
          <w:szCs w:val="18"/>
        </w:rPr>
      </w:pPr>
    </w:p>
    <w:p w14:paraId="12A2FC6A" w14:textId="67F16A29" w:rsidR="008D05B8" w:rsidRDefault="006F084B" w:rsidP="00806CC0">
      <w:pPr>
        <w:pStyle w:val="Heading2"/>
        <w:tabs>
          <w:tab w:val="left" w:pos="1276"/>
        </w:tabs>
        <w:ind w:left="0" w:right="69"/>
        <w:jc w:val="both"/>
        <w:rPr>
          <w:rFonts w:ascii="Franklin Gothic Medium" w:hAnsi="Franklin Gothic Medium"/>
          <w:b w:val="0"/>
          <w:sz w:val="18"/>
          <w:szCs w:val="18"/>
        </w:rPr>
      </w:pPr>
      <w:r w:rsidRPr="00286FA8">
        <w:rPr>
          <w:rFonts w:ascii="Franklin Gothic Medium" w:hAnsi="Franklin Gothic Medium"/>
          <w:b w:val="0"/>
          <w:sz w:val="18"/>
          <w:szCs w:val="18"/>
          <w:lang w:val="en-GB"/>
        </w:rPr>
        <w:t>具体而言，该子基金主要投资（即至少51％的净资产），固定和浮动利率，投资等级和亚投资等级可转让债务证券，包括通货膨胀链接债券，政府，公共机构和公司发行的债务证券。它是Expec</w:t>
      </w:r>
      <w:r w:rsidRPr="00EE4396">
        <w:rPr>
          <w:rFonts w:ascii="Franklin Gothic Medium" w:hAnsi="Franklin Gothic Medium"/>
          <w:b w:val="0"/>
          <w:sz w:val="18"/>
          <w:szCs w:val="18"/>
          <w:lang w:val="en-GB"/>
        </w:rPr>
        <w:t xml:space="preserve">TED认为该子基金将至少投资</w:t>
      </w:r>
      <w:del w:id="16" w:author="Author" w:date="2025-05-08T23:30:00Z">
        <w:r w:rsidRPr="00286FA8" w:rsidDel="00B44506">
          <w:rPr>
            <w:rFonts w:ascii="Franklin Gothic Medium" w:hAnsi="Franklin Gothic Medium"/>
            <w:b w:val="0"/>
            <w:sz w:val="18"/>
            <w:szCs w:val="18"/>
            <w:lang w:val="en-GB"/>
          </w:rPr>
          <w:delText>two-thirds</w:delText>
        </w:r>
      </w:del>
      <w:ins w:id="17" w:author="Author" w:date="2025-05-08T23:30:00Z">
        <w:r w:rsidR="00B44506">
          <w:rPr>
            <w:rFonts w:ascii="Franklin Gothic Medium" w:hAnsi="Franklin Gothic Medium"/>
            <w:b w:val="0"/>
            <w:sz w:val="18"/>
            <w:szCs w:val="18"/>
            <w:lang w:val="en-GB"/>
          </w:rPr>
          <w:t>第四</w:t>
        </w:r>
      </w:ins>
      <w:r w:rsidRPr="00286FA8">
        <w:rPr>
          <w:rFonts w:ascii="Franklin Gothic Medium" w:hAnsi="Franklin Gothic Medium"/>
          <w:b w:val="0"/>
          <w:sz w:val="18"/>
          <w:szCs w:val="18"/>
          <w:lang w:val="en-GB"/>
        </w:rPr>
        <w:t xml:space="preserve">在正常情况下，其在此类证券中的净资产。</w:t>
      </w:r>
      <w:r w:rsidRPr="00286FA8">
        <w:rPr>
          <w:rFonts w:ascii="Franklin Gothic Medium" w:hAnsi="Franklin Gothic Medium"/>
          <w:b w:val="0"/>
          <w:sz w:val="18"/>
          <w:szCs w:val="18"/>
        </w:rPr>
        <w:t>该子基金最多可以投资于债务证券的净资产的100％，这些债务证券被评级为次投资等级，或者如果未注重（即担保本身或其发行人都没有信用评级），则被投资经理认为是如此</w:t>
      </w:r>
      <w:r w:rsidRPr="005D755D">
        <w:rPr>
          <w:rFonts w:ascii="Franklin Gothic Medium" w:hAnsi="Franklin Gothic Medium"/>
          <w:b w:val="0"/>
          <w:bCs w:val="0"/>
          <w:sz w:val="18"/>
          <w:szCs w:val="18"/>
        </w:rPr>
        <w:t>。</w:t>
      </w:r>
      <w:r w:rsidRPr="00286FA8">
        <w:rPr>
          <w:rFonts w:ascii="Franklin Gothic Medium" w:hAnsi="Franklin Gothic Medium"/>
          <w:b w:val="0"/>
          <w:sz w:val="18"/>
          <w:szCs w:val="18"/>
        </w:rPr>
        <w:t xml:space="preserve">子基金可以投资</w:t>
      </w:r>
      <w:ins w:id="18" w:author="Author" w:date="2025-05-08T23:30:00Z">
        <w:r w:rsidR="00B44506">
          <w:rPr>
            <w:rFonts w:ascii="Franklin Gothic Medium" w:hAnsi="Franklin Gothic Medium"/>
            <w:b w:val="0"/>
            <w:sz w:val="18"/>
            <w:szCs w:val="18"/>
          </w:rPr>
          <w:t>100</w:t>
        </w:r>
      </w:ins>
      <w:del w:id="19" w:author="Author" w:date="2025-05-08T23:30:00Z">
        <w:r w:rsidRPr="00286FA8" w:rsidDel="00B44506">
          <w:rPr>
            <w:rFonts w:ascii="Franklin Gothic Medium" w:hAnsi="Franklin Gothic Medium"/>
            <w:b w:val="0"/>
            <w:sz w:val="18"/>
            <w:szCs w:val="18"/>
          </w:rPr>
          <w:delText>25</w:delText>
        </w:r>
      </w:del>
      <w:r w:rsidRPr="00286FA8">
        <w:rPr>
          <w:rFonts w:ascii="Franklin Gothic Medium" w:hAnsi="Franklin Gothic Medium"/>
          <w:b w:val="0"/>
          <w:sz w:val="18"/>
          <w:szCs w:val="18"/>
        </w:rPr>
        <w:t>由单个主权发行人发行或担保的证券中净资产的百分比</w:t>
      </w:r>
      <w:r w:rsidRPr="000A2976">
        <w:rPr>
          <w:rFonts w:ascii="Franklin Gothic Medium" w:hAnsi="Franklin Gothic Medium"/>
          <w:b w:val="0"/>
          <w:iCs/>
          <w:sz w:val="18"/>
          <w:szCs w:val="18"/>
        </w:rPr>
        <w:t xml:space="preserve"> </w:t>
      </w:r>
      <w:r w:rsidRPr="00286FA8">
        <w:rPr>
          <w:rFonts w:ascii="Franklin Gothic Medium" w:hAnsi="Franklin Gothic Medium"/>
          <w:b w:val="0"/>
          <w:sz w:val="18"/>
          <w:szCs w:val="18"/>
        </w:rPr>
        <w:t>（包括其政府以及那里的任何公共或地方政府）（</w:t>
      </w:r>
      <w:bookmarkStart w:id="20" w:name="_Hlk57039018"/>
      <w:r w:rsidRPr="00286FA8">
        <w:rPr>
          <w:rFonts w:ascii="Franklin Gothic Medium" w:hAnsi="Franklin Gothic Medium"/>
          <w:b w:val="0"/>
          <w:sz w:val="18"/>
          <w:szCs w:val="18"/>
        </w:rPr>
        <w:t xml:space="preserve">例如乌克兰，科特·伊沃尔（Cote d’Ivoire），洪都拉斯（Honduras），巴拉圭，塞内加尔，埃及，</w:t>
      </w:r>
      <w:r w:rsidRPr="00286FA8">
        <w:rPr>
          <w:rFonts w:ascii="Franklin Gothic Medium" w:hAnsi="Franklin Gothic Medium"/>
          <w:b w:val="0"/>
          <w:sz w:val="18"/>
          <w:szCs w:val="18"/>
        </w:rPr>
        <w:lastRenderedPageBreak/>
        <w:t>牙买加，马其顿和巴林</w:t>
      </w:r>
      <w:bookmarkEnd w:id="20"/>
      <w:r w:rsidRPr="00286FA8">
        <w:rPr>
          <w:rFonts w:ascii="Franklin Gothic Medium" w:hAnsi="Franklin Gothic Medium"/>
          <w:b w:val="0"/>
          <w:sz w:val="18"/>
          <w:szCs w:val="18"/>
        </w:rPr>
        <w:t>）</w:t>
      </w:r>
      <w:r w:rsidRPr="00832870">
        <w:rPr>
          <w:rFonts w:ascii="Franklin Gothic Medium" w:hAnsi="Franklin Gothic Medium"/>
          <w:b w:val="0"/>
          <w:sz w:val="18"/>
          <w:szCs w:val="18"/>
        </w:rPr>
        <w:t xml:space="preserve">次投资等级。请注意，主权发行人的信用评级可能会不时更改，上述主权人仅命名为参考，并且可能会不时更改。此类投资基于投资经理的专业判断，其投资理由可能包括基于投资经理分析的主权发行人的有利和积极的前景。投资经理认为，有必要保留投资此类投资以实现投资目标的灵活性。</w:t>
      </w:r>
    </w:p>
    <w:p w14:paraId="2E182250" w14:textId="14AE9C1B" w:rsidR="008D05B8" w:rsidRDefault="008D05B8" w:rsidP="00806CC0">
      <w:pPr>
        <w:pStyle w:val="Heading2"/>
        <w:tabs>
          <w:tab w:val="left" w:pos="1276"/>
        </w:tabs>
        <w:ind w:left="0" w:right="69"/>
        <w:jc w:val="both"/>
        <w:rPr>
          <w:ins w:id="21" w:author="Author" w:date="2025-05-08T23:30:00Z"/>
          <w:rFonts w:ascii="Franklin Gothic Medium" w:hAnsi="Franklin Gothic Medium"/>
          <w:b w:val="0"/>
          <w:sz w:val="18"/>
          <w:szCs w:val="18"/>
        </w:rPr>
      </w:pPr>
    </w:p>
    <w:p w14:paraId="77559AFB" w14:textId="77777777" w:rsidR="00B44506" w:rsidRPr="00832870" w:rsidRDefault="00B44506" w:rsidP="00B44506">
      <w:pPr>
        <w:pStyle w:val="BodyText"/>
        <w:spacing w:before="34" w:line="246" w:lineRule="auto"/>
        <w:ind w:left="0"/>
        <w:jc w:val="both"/>
        <w:rPr>
          <w:ins w:id="22" w:author="Author" w:date="2025-05-08T23:30:00Z"/>
          <w:rStyle w:val="DeltaViewInsertion"/>
          <w:rFonts w:ascii="Franklin Gothic Medium" w:hAnsi="Franklin Gothic Medium"/>
          <w:color w:val="auto"/>
          <w:w w:val="105"/>
          <w:u w:val="none"/>
        </w:rPr>
      </w:pPr>
      <w:ins w:id="23" w:author="Author" w:date="2025-05-08T23:30:00Z">
        <w:r w:rsidRPr="00FA5AEF">
          <w:rPr>
            <w:rStyle w:val="DeltaViewInsertion"/>
            <w:rFonts w:ascii="Franklin Gothic Medium" w:hAnsi="Franklin Gothic Medium"/>
            <w:color w:val="auto"/>
            <w:w w:val="105"/>
            <w:u w:val="none"/>
          </w:rPr>
          <w:t>从积极的</w:t>
        </w:r>
        <w:r w:rsidRPr="00392E95">
          <w:rPr>
            <w:rStyle w:val="DeltaViewInsertion"/>
            <w:rFonts w:ascii="Franklin Gothic Medium" w:hAnsi="Franklin Gothic Medium"/>
            <w:color w:val="auto"/>
            <w:w w:val="105"/>
            <w:u w:val="none"/>
          </w:rPr>
          <w:t>Ly托管债券投资组合。</w:t>
        </w:r>
      </w:ins>
    </w:p>
    <w:p w14:paraId="09A76EE2" w14:textId="77777777" w:rsidR="00B44506" w:rsidRDefault="00B44506" w:rsidP="00806CC0">
      <w:pPr>
        <w:pStyle w:val="Heading2"/>
        <w:tabs>
          <w:tab w:val="left" w:pos="1276"/>
        </w:tabs>
        <w:ind w:left="0" w:right="69"/>
        <w:jc w:val="both"/>
        <w:rPr>
          <w:rFonts w:ascii="Franklin Gothic Medium" w:hAnsi="Franklin Gothic Medium"/>
          <w:b w:val="0"/>
          <w:sz w:val="18"/>
          <w:szCs w:val="18"/>
        </w:rPr>
      </w:pPr>
    </w:p>
    <w:p w14:paraId="6EE92848" w14:textId="4741789B" w:rsidR="008D05B8" w:rsidRPr="00BC23CE" w:rsidRDefault="006F084B" w:rsidP="00BC23CE">
      <w:pPr>
        <w:pStyle w:val="MainBodyText"/>
        <w:jc w:val="both"/>
        <w:rPr>
          <w:rFonts w:ascii="Franklin Gothic Medium" w:hAnsi="Franklin Gothic Medium"/>
          <w:b/>
          <w:lang w:val="en-GB"/>
        </w:rPr>
      </w:pPr>
      <w:r w:rsidRPr="00BC23CE">
        <w:rPr>
          <w:rFonts w:ascii="Franklin Gothic Medium" w:hAnsi="Franklin Gothic Medium"/>
          <w:lang w:val="en-GB"/>
        </w:rPr>
        <w:t>该子基金的总资产可以投资或暴露于可可债券</w:t>
      </w:r>
      <w:r w:rsidR="00560760" w:rsidRPr="00BC23CE">
        <w:rPr>
          <w:rFonts w:ascii="Franklin Gothic Medium" w:hAnsi="Franklin Gothic Medium"/>
          <w:lang w:val="en-GB"/>
        </w:rPr>
        <w:t xml:space="preserve">没有任何特定限制</w:t>
      </w:r>
      <w:r w:rsidRPr="00BC23CE">
        <w:rPr>
          <w:rFonts w:ascii="Franklin Gothic Medium" w:hAnsi="Franklin Gothic Medium"/>
          <w:lang w:val="en-GB"/>
        </w:rPr>
        <w:t>。</w:t>
      </w:r>
      <w:r w:rsidR="008E79A2" w:rsidRPr="008E79A2">
        <w:rPr>
          <w:rFonts w:ascii="Franklin Gothic Medium" w:hAnsi="Franklin Gothic Medium"/>
          <w:lang w:val="en-GB"/>
        </w:rPr>
        <w:t xml:space="preserve"> </w:t>
      </w:r>
    </w:p>
    <w:p w14:paraId="7103B2BA" w14:textId="77777777" w:rsidR="00806CC0" w:rsidRPr="00832870" w:rsidRDefault="00806CC0" w:rsidP="00B731FE">
      <w:pPr>
        <w:pStyle w:val="Heading2"/>
        <w:tabs>
          <w:tab w:val="left" w:pos="1276"/>
        </w:tabs>
        <w:ind w:left="0" w:right="69"/>
        <w:jc w:val="both"/>
        <w:rPr>
          <w:rFonts w:ascii="Franklin Gothic Medium" w:hAnsi="Franklin Gothic Medium"/>
          <w:b w:val="0"/>
          <w:bCs w:val="0"/>
          <w:w w:val="105"/>
          <w:sz w:val="18"/>
          <w:szCs w:val="18"/>
        </w:rPr>
      </w:pPr>
    </w:p>
    <w:p w14:paraId="5335E31C" w14:textId="2A2788F2" w:rsidR="00B731FE" w:rsidRDefault="006F084B" w:rsidP="001555EA">
      <w:pPr>
        <w:pStyle w:val="Heading2"/>
        <w:tabs>
          <w:tab w:val="left" w:pos="1276"/>
        </w:tabs>
        <w:snapToGrid w:val="0"/>
        <w:ind w:left="0" w:right="69"/>
        <w:jc w:val="both"/>
        <w:rPr>
          <w:ins w:id="24" w:author="Author" w:date="2025-05-08T23:31:00Z"/>
          <w:rStyle w:val="DeltaViewInsertion"/>
          <w:rFonts w:ascii="Franklin Gothic Medium" w:hAnsi="Franklin Gothic Medium"/>
          <w:b w:val="0"/>
          <w:color w:val="000000" w:themeColor="text1"/>
          <w:sz w:val="18"/>
          <w:szCs w:val="18"/>
          <w:u w:val="none"/>
          <w:lang w:val="en-GB"/>
        </w:rPr>
      </w:pPr>
      <w:r w:rsidRPr="001555EA">
        <w:rPr>
          <w:rFonts w:ascii="Franklin Gothic Medium" w:hAnsi="Franklin Gothic Medium"/>
          <w:b w:val="0"/>
          <w:sz w:val="18"/>
          <w:szCs w:val="18"/>
        </w:rPr>
        <w:t xml:space="preserve">子基金还可以（最多可占净资产的10％）持有</w:t>
      </w:r>
      <w:r w:rsidR="008A6BC0" w:rsidRPr="001555EA">
        <w:rPr>
          <w:rFonts w:ascii="Franklin Gothic Medium" w:hAnsi="Franklin Gothic Medium"/>
          <w:b w:val="0"/>
          <w:sz w:val="18"/>
          <w:szCs w:val="18"/>
        </w:rPr>
        <w:t>苦恼和d</w:t>
      </w:r>
      <w:r w:rsidRPr="001555EA">
        <w:rPr>
          <w:rFonts w:ascii="Franklin Gothic Medium" w:hAnsi="Franklin Gothic Medium"/>
          <w:b w:val="0"/>
          <w:sz w:val="18"/>
          <w:szCs w:val="18"/>
        </w:rPr>
        <w:t xml:space="preserve">efaulted</w:t>
      </w:r>
      <w:r w:rsidR="008A6BC0" w:rsidRPr="001555EA">
        <w:rPr>
          <w:rFonts w:ascii="Franklin Gothic Medium" w:hAnsi="Franklin Gothic Medium"/>
          <w:b w:val="0"/>
          <w:sz w:val="18"/>
          <w:szCs w:val="18"/>
        </w:rPr>
        <w:t>s</w:t>
      </w:r>
      <w:r w:rsidRPr="001555EA">
        <w:rPr>
          <w:rFonts w:ascii="Franklin Gothic Medium" w:hAnsi="Franklin Gothic Medium"/>
          <w:b w:val="0"/>
          <w:sz w:val="18"/>
          <w:szCs w:val="18"/>
        </w:rPr>
        <w:t>由于投资经理认为，由于持有债券的持有债券将被降级为违约或令人痛苦的债券，因此这种债券与子基金的投资目标一致。</w:t>
      </w:r>
      <w:r w:rsidR="00DB6592" w:rsidRPr="001555EA">
        <w:rPr>
          <w:rFonts w:ascii="Franklin Gothic Medium" w:hAnsi="Franklin Gothic Medium"/>
          <w:b w:val="0"/>
          <w:sz w:val="18"/>
          <w:szCs w:val="18"/>
        </w:rPr>
        <w:t xml:space="preserve"> </w:t>
      </w:r>
      <w:r w:rsidR="00DB6592" w:rsidRPr="001555EA">
        <w:rPr>
          <w:rStyle w:val="DeltaViewInsertion"/>
          <w:rFonts w:ascii="Franklin Gothic Medium" w:hAnsi="Franklin Gothic Medium"/>
          <w:b w:val="0"/>
          <w:color w:val="000000" w:themeColor="text1"/>
          <w:sz w:val="18"/>
          <w:szCs w:val="18"/>
          <w:u w:val="none"/>
          <w:lang w:val="en-GB"/>
        </w:rPr>
        <w:t>除非特定事件阻止投资经理无法提高其流动性，否则预计这些证券将在6个月内出售。</w:t>
      </w:r>
    </w:p>
    <w:p w14:paraId="01F885E2" w14:textId="77777777" w:rsidR="00B44506" w:rsidRPr="00832870" w:rsidRDefault="00B44506" w:rsidP="00B44506">
      <w:pPr>
        <w:pStyle w:val="BodyText"/>
        <w:spacing w:before="34" w:line="246" w:lineRule="auto"/>
        <w:ind w:left="0"/>
        <w:jc w:val="both"/>
        <w:rPr>
          <w:ins w:id="25" w:author="Author" w:date="2025-05-08T23:31:00Z"/>
          <w:rStyle w:val="DeltaViewInsertion"/>
          <w:rFonts w:ascii="Franklin Gothic Medium" w:hAnsi="Franklin Gothic Medium"/>
          <w:color w:val="auto"/>
          <w:w w:val="105"/>
          <w:u w:val="none"/>
        </w:rPr>
      </w:pPr>
      <w:ins w:id="26" w:author="Author" w:date="2025-05-08T23:31:00Z">
        <w:r w:rsidRPr="00FA5AEF">
          <w:rPr>
            <w:rStyle w:val="DeltaViewInsertion"/>
            <w:rFonts w:ascii="Franklin Gothic Medium" w:hAnsi="Franklin Gothic Medium"/>
            <w:color w:val="auto"/>
            <w:w w:val="105"/>
            <w:u w:val="none"/>
          </w:rPr>
          <w:t>从积极的</w:t>
        </w:r>
        <w:r w:rsidRPr="00392E95">
          <w:rPr>
            <w:rStyle w:val="DeltaViewInsertion"/>
            <w:rFonts w:ascii="Franklin Gothic Medium" w:hAnsi="Franklin Gothic Medium"/>
            <w:color w:val="auto"/>
            <w:w w:val="105"/>
            <w:u w:val="none"/>
          </w:rPr>
          <w:t>Ly托管债券投资组合。</w:t>
        </w:r>
      </w:ins>
    </w:p>
    <w:p w14:paraId="49BD65D5" w14:textId="247529FF" w:rsidR="00B44506" w:rsidRDefault="00B44506" w:rsidP="001555EA">
      <w:pPr>
        <w:pStyle w:val="Heading2"/>
        <w:tabs>
          <w:tab w:val="left" w:pos="1276"/>
        </w:tabs>
        <w:snapToGrid w:val="0"/>
        <w:ind w:left="0" w:right="69"/>
        <w:jc w:val="both"/>
        <w:rPr>
          <w:ins w:id="27" w:author="Author" w:date="2025-05-08T23:31:00Z"/>
          <w:rFonts w:ascii="Franklin Gothic Medium" w:hAnsi="Franklin Gothic Medium"/>
          <w:b w:val="0"/>
          <w:sz w:val="18"/>
          <w:szCs w:val="18"/>
        </w:rPr>
      </w:pPr>
    </w:p>
    <w:p w14:paraId="3DD8DC13" w14:textId="01FB3AD8" w:rsidR="00B44506" w:rsidRDefault="00B44506" w:rsidP="00B44506">
      <w:pPr>
        <w:pStyle w:val="Heading2"/>
        <w:tabs>
          <w:tab w:val="left" w:pos="1276"/>
        </w:tabs>
        <w:ind w:left="0" w:right="69"/>
        <w:jc w:val="both"/>
        <w:rPr>
          <w:ins w:id="28" w:author="Author" w:date="2025-05-08T23:31:00Z"/>
          <w:rFonts w:ascii="Franklin Gothic Medium" w:hAnsi="Franklin Gothic Medium"/>
          <w:b w:val="0"/>
          <w:bCs w:val="0"/>
          <w:w w:val="105"/>
          <w:sz w:val="18"/>
          <w:szCs w:val="18"/>
        </w:rPr>
      </w:pPr>
      <w:ins w:id="29" w:author="Author" w:date="2025-05-08T23:31:00Z">
        <w:r w:rsidRPr="003B0874">
          <w:rPr>
            <w:rFonts w:ascii="Franklin Gothic Medium" w:hAnsi="Franklin Gothic Medium"/>
            <w:b w:val="0"/>
            <w:bCs w:val="0"/>
            <w:w w:val="105"/>
            <w:sz w:val="18"/>
            <w:szCs w:val="18"/>
          </w:rPr>
          <w:t xml:space="preserve">该子基金是积极管理的，而无需参考任何</w:t>
        </w:r>
        <w:r w:rsidRPr="00286FA8">
          <w:rPr>
            <w:rFonts w:ascii="Franklin Gothic Medium" w:hAnsi="Franklin Gothic Medium"/>
            <w:b w:val="0"/>
            <w:bCs w:val="0"/>
            <w:w w:val="105"/>
            <w:sz w:val="18"/>
            <w:szCs w:val="18"/>
          </w:rPr>
          <w:t>基准。该子基金投资于任何类型的债券（例如政府债券和公司债券），来自世界任何地方的发行人的信贷质量和货币，包括新兴市场（例如</w:t>
        </w:r>
        <w:r w:rsidRPr="00286FA8">
          <w:t xml:space="preserve"> </w:t>
        </w:r>
        <w:r>
          <w:t xml:space="preserve">香港，孟加拉国，</w:t>
        </w:r>
        <w:r w:rsidRPr="00286FA8">
          <w:rPr>
            <w:rFonts w:ascii="Franklin Gothic Medium" w:hAnsi="Franklin Gothic Medium"/>
            <w:b w:val="0"/>
            <w:bCs w:val="0"/>
            <w:w w:val="105"/>
            <w:sz w:val="18"/>
            <w:szCs w:val="18"/>
          </w:rPr>
          <w:t>乌克兰，科特·伊沃尔，洪都拉斯，巴拉圭，塞内加尔，埃及，牙买加，马其顿和巴林），以及货币市场工具。</w:t>
        </w:r>
      </w:ins>
    </w:p>
    <w:p w14:paraId="1E0D278B" w14:textId="77777777" w:rsidR="00B44506" w:rsidRDefault="00B44506" w:rsidP="00B44506">
      <w:pPr>
        <w:pStyle w:val="Heading2"/>
        <w:tabs>
          <w:tab w:val="left" w:pos="1276"/>
        </w:tabs>
        <w:ind w:left="0" w:right="69"/>
        <w:jc w:val="both"/>
        <w:rPr>
          <w:ins w:id="30" w:author="Author" w:date="2025-05-08T23:31:00Z"/>
          <w:rFonts w:ascii="Franklin Gothic Medium" w:hAnsi="Franklin Gothic Medium"/>
          <w:b w:val="0"/>
          <w:bCs w:val="0"/>
          <w:w w:val="105"/>
          <w:sz w:val="18"/>
          <w:szCs w:val="18"/>
        </w:rPr>
      </w:pPr>
    </w:p>
    <w:p w14:paraId="7A6EA6A0" w14:textId="77777777" w:rsidR="00B44506" w:rsidRPr="00286FA8" w:rsidRDefault="00B44506" w:rsidP="00B44506">
      <w:pPr>
        <w:pStyle w:val="Heading2"/>
        <w:tabs>
          <w:tab w:val="left" w:pos="1276"/>
        </w:tabs>
        <w:ind w:left="0" w:right="69"/>
        <w:jc w:val="both"/>
        <w:rPr>
          <w:ins w:id="31" w:author="Author" w:date="2025-05-08T23:31:00Z"/>
          <w:rFonts w:ascii="Franklin Gothic Medium" w:hAnsi="Franklin Gothic Medium"/>
          <w:b w:val="0"/>
          <w:bCs w:val="0"/>
          <w:w w:val="105"/>
          <w:sz w:val="18"/>
          <w:szCs w:val="18"/>
        </w:rPr>
      </w:pPr>
      <w:ins w:id="32" w:author="Author" w:date="2025-05-08T23:31:00Z">
        <w:r w:rsidRPr="003B0874">
          <w:rPr>
            <w:rFonts w:ascii="Franklin Gothic Medium" w:hAnsi="Franklin Gothic Medium"/>
            <w:b w:val="0"/>
            <w:bCs w:val="0"/>
            <w:w w:val="105"/>
            <w:sz w:val="18"/>
            <w:szCs w:val="18"/>
          </w:rPr>
          <w:t xml:space="preserve">该子基金是积极管理的，而无需参考任何</w:t>
        </w:r>
        <w:r w:rsidRPr="00286FA8">
          <w:rPr>
            <w:rFonts w:ascii="Franklin Gothic Medium" w:hAnsi="Franklin Gothic Medium"/>
            <w:b w:val="0"/>
            <w:bCs w:val="0"/>
            <w:w w:val="105"/>
            <w:sz w:val="18"/>
            <w:szCs w:val="18"/>
          </w:rPr>
          <w:t>基准。该子基金投资于任何类型的债券（例如政府债券和公司债券），来自世界任何地方的发行人的信贷质量和货币，包括新兴市场（例如</w:t>
        </w:r>
        <w:r w:rsidRPr="00286FA8">
          <w:t xml:space="preserve"> </w:t>
        </w:r>
        <w:r>
          <w:t xml:space="preserve">香港，孟加拉国，</w:t>
        </w:r>
        <w:r w:rsidRPr="00286FA8">
          <w:rPr>
            <w:rFonts w:ascii="Franklin Gothic Medium" w:hAnsi="Franklin Gothic Medium"/>
            <w:b w:val="0"/>
            <w:bCs w:val="0"/>
            <w:w w:val="105"/>
            <w:sz w:val="18"/>
            <w:szCs w:val="18"/>
          </w:rPr>
          <w:t>乌克兰，科特·伊沃尔，洪都拉斯，巴拉圭，塞内加尔，埃及，牙买加，马其顿和巴林），以及货币市场工具。</w:t>
        </w:r>
      </w:ins>
    </w:p>
    <w:p w14:paraId="714B8D0A" w14:textId="77777777" w:rsidR="00B44506" w:rsidRPr="00B44506" w:rsidRDefault="00B44506">
      <w:pPr>
        <w:pStyle w:val="Heading2"/>
        <w:tabs>
          <w:tab w:val="left" w:pos="1276"/>
        </w:tabs>
        <w:ind w:left="0" w:right="69"/>
        <w:jc w:val="both"/>
        <w:rPr>
          <w:rFonts w:ascii="Franklin Gothic Medium" w:hAnsi="Franklin Gothic Medium"/>
          <w:b w:val="0"/>
          <w:bCs w:val="0"/>
          <w:w w:val="105"/>
          <w:sz w:val="18"/>
          <w:szCs w:val="18"/>
          <w:rPrChange w:id="33" w:author="Author" w:date="2025-05-08T23:31:00Z">
            <w:rPr>
              <w:rFonts w:ascii="Franklin Gothic Medium" w:hAnsi="Franklin Gothic Medium"/>
              <w:b w:val="0"/>
              <w:sz w:val="18"/>
              <w:szCs w:val="18"/>
            </w:rPr>
          </w:rPrChange>
        </w:rPr>
        <w:pPrChange w:id="34" w:author="Author" w:date="2025-05-08T23:31:00Z">
          <w:pPr>
            <w:pStyle w:val="Heading2"/>
            <w:tabs>
              <w:tab w:val="left" w:pos="1276"/>
            </w:tabs>
            <w:snapToGrid w:val="0"/>
            <w:ind w:left="0" w:right="69"/>
            <w:jc w:val="both"/>
          </w:pPr>
        </w:pPrChange>
      </w:pPr>
    </w:p>
    <w:p w14:paraId="2524CC47" w14:textId="77777777" w:rsidR="00B731FE" w:rsidRPr="001555EA" w:rsidRDefault="00B731FE" w:rsidP="001555EA">
      <w:pPr>
        <w:pStyle w:val="Heading2"/>
        <w:tabs>
          <w:tab w:val="left" w:pos="1276"/>
        </w:tabs>
        <w:snapToGrid w:val="0"/>
        <w:ind w:left="0" w:right="69"/>
        <w:jc w:val="both"/>
        <w:rPr>
          <w:rFonts w:ascii="Franklin Gothic Medium" w:hAnsi="Franklin Gothic Medium"/>
          <w:b w:val="0"/>
          <w:bCs w:val="0"/>
          <w:w w:val="105"/>
          <w:sz w:val="18"/>
          <w:szCs w:val="18"/>
        </w:rPr>
      </w:pPr>
    </w:p>
    <w:p w14:paraId="35EC6E0D" w14:textId="77777777" w:rsidR="00806CC0" w:rsidRPr="00286FA8" w:rsidRDefault="006F084B" w:rsidP="00806CC0">
      <w:pPr>
        <w:pStyle w:val="Heading2"/>
        <w:tabs>
          <w:tab w:val="left" w:pos="1276"/>
        </w:tabs>
        <w:ind w:left="0" w:right="69"/>
        <w:jc w:val="both"/>
        <w:rPr>
          <w:rFonts w:ascii="Franklin Gothic Medium" w:hAnsi="Franklin Gothic Medium"/>
          <w:b w:val="0"/>
          <w:bCs w:val="0"/>
          <w:w w:val="105"/>
          <w:sz w:val="18"/>
          <w:szCs w:val="18"/>
        </w:rPr>
      </w:pPr>
      <w:r w:rsidRPr="001555EA">
        <w:rPr>
          <w:rFonts w:ascii="Franklin Gothic Medium" w:hAnsi="Franklin Gothic Medium"/>
          <w:b w:val="0"/>
          <w:bCs w:val="0"/>
          <w:w w:val="105"/>
          <w:sz w:val="18"/>
          <w:szCs w:val="18"/>
        </w:rPr>
        <w:t>子基金的投资可能不到20％</w:t>
      </w:r>
      <w:r w:rsidRPr="00832870">
        <w:rPr>
          <w:rFonts w:ascii="Franklin Gothic Medium" w:hAnsi="Franklin Gothic Medium"/>
          <w:b w:val="0"/>
          <w:bCs w:val="0"/>
          <w:w w:val="105"/>
          <w:sz w:val="18"/>
          <w:szCs w:val="18"/>
        </w:rPr>
        <w:t xml:space="preserve">证券化车辆中的净资产或</w:t>
      </w:r>
      <w:r w:rsidRPr="00286FA8">
        <w:rPr>
          <w:rFonts w:ascii="Franklin Gothic Medium" w:hAnsi="Franklin Gothic Medium"/>
          <w:b w:val="0"/>
          <w:bCs w:val="0"/>
          <w:w w:val="105"/>
          <w:sz w:val="18"/>
          <w:szCs w:val="18"/>
        </w:rPr>
        <w:t>等效的资产支持证券（ABS），抵押债务义务（CDO），抵押贷款义务（CLO）或类似资产。</w:t>
      </w:r>
    </w:p>
    <w:p w14:paraId="4A46B287" w14:textId="77777777" w:rsidR="00806CC0" w:rsidRPr="00286FA8" w:rsidRDefault="00806CC0" w:rsidP="00806CC0">
      <w:pPr>
        <w:pStyle w:val="Heading2"/>
        <w:tabs>
          <w:tab w:val="left" w:pos="1276"/>
        </w:tabs>
        <w:ind w:left="0" w:right="69"/>
        <w:jc w:val="both"/>
        <w:rPr>
          <w:rFonts w:ascii="Franklin Gothic Medium" w:hAnsi="Franklin Gothic Medium"/>
          <w:b w:val="0"/>
          <w:bCs w:val="0"/>
          <w:w w:val="105"/>
          <w:sz w:val="18"/>
          <w:szCs w:val="18"/>
        </w:rPr>
      </w:pPr>
    </w:p>
    <w:p w14:paraId="27B54DF4" w14:textId="77777777" w:rsidR="00E557F2" w:rsidRDefault="006F084B" w:rsidP="00806CC0">
      <w:pPr>
        <w:pStyle w:val="Heading2"/>
        <w:tabs>
          <w:tab w:val="left" w:pos="1276"/>
        </w:tabs>
        <w:ind w:left="0" w:right="69"/>
        <w:jc w:val="both"/>
        <w:rPr>
          <w:rFonts w:ascii="Franklin Gothic Medium" w:hAnsi="Franklin Gothic Medium"/>
          <w:b w:val="0"/>
          <w:bCs w:val="0"/>
          <w:w w:val="105"/>
          <w:sz w:val="18"/>
          <w:szCs w:val="18"/>
        </w:rPr>
      </w:pPr>
      <w:r w:rsidRPr="00286FA8">
        <w:rPr>
          <w:rFonts w:ascii="Franklin Gothic Medium" w:hAnsi="Franklin Gothic Medium"/>
          <w:b w:val="0"/>
          <w:bCs w:val="0"/>
          <w:w w:val="105"/>
          <w:sz w:val="18"/>
          <w:szCs w:val="18"/>
        </w:rPr>
        <w:t xml:space="preserve">该子基金可能会投资具有吸收损失功能（“圈”）的债务工具（例如，有转换债券（可可），次级债务，</w:t>
      </w:r>
      <w:r w:rsidR="006070C1" w:rsidRPr="00E9501A">
        <w:rPr>
          <w:rFonts w:ascii="Franklin Gothic Medium" w:hAnsi="Franklin Gothic Medium"/>
          <w:b w:val="0"/>
          <w:bCs w:val="0"/>
          <w:w w:val="105"/>
          <w:sz w:val="18"/>
          <w:szCs w:val="18"/>
        </w:rPr>
        <w:t>高级非偏爱债务，</w:t>
      </w:r>
      <w:r w:rsidR="006070C1">
        <w:rPr>
          <w:rFonts w:ascii="Franklin Gothic Medium" w:hAnsi="Franklin Gothic Medium"/>
          <w:b w:val="0"/>
          <w:bCs w:val="0"/>
          <w:w w:val="105"/>
          <w:sz w:val="18"/>
          <w:szCs w:val="18"/>
        </w:rPr>
        <w:t xml:space="preserve"> </w:t>
      </w:r>
      <w:r w:rsidRPr="00286FA8">
        <w:rPr>
          <w:rFonts w:ascii="Franklin Gothic Medium" w:hAnsi="Franklin Gothic Medium"/>
          <w:b w:val="0"/>
          <w:bCs w:val="0"/>
          <w:w w:val="105"/>
          <w:sz w:val="18"/>
          <w:szCs w:val="18"/>
        </w:rPr>
        <w:t xml:space="preserve">外部总损失能力债务工具，根据金融机构的决议制度归为额外的1 /级资本工具等的债务工具等）。这些仪器可能会受到有意义的书面或特遣队转换为普通的</w:t>
      </w:r>
      <w:r w:rsidRPr="00286FA8">
        <w:rPr>
          <w:rFonts w:ascii="Franklin Gothic Medium" w:hAnsi="Franklin Gothic Medium"/>
          <w:b w:val="0"/>
          <w:bCs w:val="0"/>
          <w:w w:val="105"/>
          <w:sz w:val="18"/>
          <w:szCs w:val="18"/>
        </w:rPr>
        <w:t xml:space="preserve">关于触发事件的股票，投资经理将在其上</w:t>
      </w:r>
      <w:r w:rsidR="00757636" w:rsidRPr="00AB7E47">
        <w:rPr>
          <w:rFonts w:ascii="Franklin Gothic Medium" w:hAnsi="Franklin Gothic Medium"/>
          <w:b w:val="0"/>
          <w:bCs w:val="0"/>
          <w:w w:val="105"/>
          <w:sz w:val="18"/>
          <w:szCs w:val="18"/>
        </w:rPr>
        <w:t xml:space="preserve">评估任何新工具的适用性，并将持有或剥离</w:t>
      </w:r>
      <w:r w:rsidR="002318C8" w:rsidRPr="00AB7E47">
        <w:rPr>
          <w:rFonts w:ascii="Franklin Gothic Medium" w:hAnsi="Franklin Gothic Medium"/>
          <w:b w:val="0"/>
          <w:bCs w:val="0"/>
          <w:w w:val="105"/>
          <w:sz w:val="18"/>
          <w:szCs w:val="18"/>
        </w:rPr>
        <w:t xml:space="preserve">的</w:t>
      </w:r>
      <w:r w:rsidR="00E12CAC" w:rsidRPr="00AB7E47">
        <w:rPr>
          <w:rFonts w:ascii="Franklin Gothic Medium" w:hAnsi="Franklin Gothic Medium"/>
          <w:b w:val="0"/>
          <w:bCs w:val="0"/>
          <w:w w:val="105"/>
          <w:sz w:val="18"/>
          <w:szCs w:val="18"/>
        </w:rPr>
        <w:t xml:space="preserve">相同</w:t>
      </w:r>
      <w:r w:rsidR="00757636" w:rsidRPr="00AB7E47">
        <w:rPr>
          <w:rFonts w:ascii="Franklin Gothic Medium" w:hAnsi="Franklin Gothic Medium"/>
          <w:b w:val="0"/>
          <w:bCs w:val="0"/>
          <w:w w:val="105"/>
          <w:sz w:val="18"/>
          <w:szCs w:val="18"/>
        </w:rPr>
        <w:t>作为</w:t>
      </w:r>
      <w:r w:rsidR="00757636" w:rsidRPr="00286FA8">
        <w:rPr>
          <w:rFonts w:ascii="Franklin Gothic Medium" w:hAnsi="Franklin Gothic Medium"/>
          <w:b w:val="0"/>
          <w:bCs w:val="0"/>
          <w:w w:val="105"/>
          <w:sz w:val="18"/>
          <w:szCs w:val="18"/>
        </w:rPr>
        <w:t xml:space="preserve">合适的</w:t>
      </w:r>
      <w:r w:rsidRPr="00286FA8">
        <w:rPr>
          <w:rFonts w:ascii="Franklin Gothic Medium" w:hAnsi="Franklin Gothic Medium"/>
          <w:b w:val="0"/>
          <w:bCs w:val="0"/>
          <w:w w:val="105"/>
          <w:sz w:val="18"/>
          <w:szCs w:val="18"/>
        </w:rPr>
        <w:t xml:space="preserve">。该子基金对圈圈的预期最高投资将高达其净资产的25％，最多可达</w:t>
      </w:r>
      <w:r>
        <w:rPr>
          <w:rFonts w:ascii="Franklin Gothic Medium" w:hAnsi="Franklin Gothic Medium"/>
          <w:b w:val="0"/>
          <w:bCs w:val="0"/>
          <w:w w:val="105"/>
          <w:sz w:val="18"/>
          <w:szCs w:val="18"/>
        </w:rPr>
        <w:t>1</w:t>
      </w:r>
      <w:r w:rsidRPr="00286FA8">
        <w:rPr>
          <w:rFonts w:ascii="Franklin Gothic Medium" w:hAnsi="Franklin Gothic Medium"/>
          <w:b w:val="0"/>
          <w:bCs w:val="0"/>
          <w:w w:val="105"/>
          <w:sz w:val="18"/>
          <w:szCs w:val="18"/>
        </w:rPr>
        <w:t>其净资产的5％可能用于可可。</w:t>
      </w:r>
    </w:p>
    <w:p w14:paraId="4BE478A6" w14:textId="77777777" w:rsidR="00E557F2" w:rsidRDefault="00E557F2" w:rsidP="00806CC0">
      <w:pPr>
        <w:pStyle w:val="Heading2"/>
        <w:tabs>
          <w:tab w:val="left" w:pos="1276"/>
        </w:tabs>
        <w:ind w:left="0" w:right="69"/>
        <w:jc w:val="both"/>
        <w:rPr>
          <w:rFonts w:ascii="Franklin Gothic Medium" w:hAnsi="Franklin Gothic Medium"/>
          <w:b w:val="0"/>
          <w:bCs w:val="0"/>
          <w:w w:val="105"/>
          <w:sz w:val="18"/>
          <w:szCs w:val="18"/>
        </w:rPr>
      </w:pPr>
    </w:p>
    <w:p w14:paraId="153BBBAA" w14:textId="1917DBDB" w:rsidR="00806CC0" w:rsidRPr="007023D0" w:rsidRDefault="006F084B" w:rsidP="00806CC0">
      <w:pPr>
        <w:pStyle w:val="Heading2"/>
        <w:tabs>
          <w:tab w:val="left" w:pos="1276"/>
        </w:tabs>
        <w:ind w:left="0" w:right="69"/>
        <w:jc w:val="both"/>
        <w:rPr>
          <w:rFonts w:ascii="Franklin Gothic Medium" w:hAnsi="Franklin Gothic Medium"/>
          <w:bCs w:val="0"/>
          <w:i/>
          <w:w w:val="105"/>
          <w:sz w:val="18"/>
          <w:szCs w:val="18"/>
        </w:rPr>
      </w:pPr>
      <w:r>
        <w:rPr>
          <w:rFonts w:ascii="Franklin Gothic Medium" w:hAnsi="Franklin Gothic Medium"/>
          <w:b w:val="0"/>
          <w:bCs w:val="0"/>
          <w:w w:val="105"/>
          <w:sz w:val="18"/>
          <w:szCs w:val="18"/>
        </w:rPr>
        <w:t xml:space="preserve">总体而言，该子基金不会在证券化工具或同等学历上投资30％以上</w:t>
      </w:r>
      <w:r w:rsidRPr="00873C8E">
        <w:rPr>
          <w:rFonts w:ascii="Franklin Gothic Medium" w:hAnsi="Franklin Gothic Medium"/>
          <w:b w:val="0"/>
          <w:bCs w:val="0"/>
          <w:w w:val="105"/>
          <w:sz w:val="18"/>
          <w:szCs w:val="18"/>
          <w:highlight w:val="cyan"/>
        </w:rPr>
        <w:t>可可</w:t>
      </w:r>
      <w:r w:rsidRPr="00873C8E">
        <w:rPr>
          <w:rFonts w:ascii="Franklin Gothic Medium" w:hAnsi="Franklin Gothic Medium"/>
          <w:b w:val="0"/>
          <w:bCs w:val="0"/>
          <w:w w:val="105"/>
          <w:sz w:val="18"/>
          <w:szCs w:val="18"/>
          <w:highlight w:val="yellow"/>
        </w:rPr>
        <w:t>。</w:t>
      </w:r>
    </w:p>
    <w:p w14:paraId="2F9B1B56" w14:textId="2EDC6E5B" w:rsidR="00806CC0" w:rsidRPr="00E12CAC" w:rsidRDefault="006F084B" w:rsidP="00806CC0">
      <w:pPr>
        <w:pStyle w:val="BodyText"/>
        <w:spacing w:before="200" w:line="245" w:lineRule="auto"/>
        <w:ind w:left="0"/>
        <w:jc w:val="both"/>
        <w:rPr>
          <w:rStyle w:val="DeltaViewInsertion"/>
          <w:rFonts w:ascii="Franklin Gothic Medium" w:hAnsi="Franklin Gothic Medium"/>
          <w:color w:val="000000"/>
          <w:w w:val="105"/>
          <w:u w:val="none"/>
        </w:rPr>
      </w:pPr>
      <w:r w:rsidRPr="00832870">
        <w:rPr>
          <w:rStyle w:val="DeltaViewInsertion"/>
          <w:rFonts w:ascii="Franklin Gothic Medium" w:hAnsi="Franklin Gothic Medium"/>
          <w:color w:val="000000"/>
          <w:w w:val="105"/>
          <w:u w:val="none"/>
        </w:rPr>
        <w:t>该子基金可以将其净资产投资于144A证券（这是美国债务证券限制由某些类型的投资者投资）</w:t>
      </w:r>
      <w:r w:rsidR="00CD79CC">
        <w:rPr>
          <w:rStyle w:val="DeltaViewInsertion"/>
          <w:rFonts w:ascii="Franklin Gothic Medium" w:hAnsi="Franklin Gothic Medium"/>
          <w:color w:val="000000"/>
          <w:w w:val="105"/>
          <w:u w:val="none"/>
        </w:rPr>
        <w:t>，，，，</w:t>
      </w:r>
      <w:r w:rsidRPr="00832870">
        <w:rPr>
          <w:rStyle w:val="DeltaViewInsertion"/>
          <w:rFonts w:ascii="Franklin Gothic Medium" w:hAnsi="Franklin Gothic Medium"/>
          <w:color w:val="000000"/>
          <w:w w:val="105"/>
          <w:u w:val="none"/>
        </w:rPr>
        <w:t xml:space="preserve">根据机会，以实质性的方式（即可能是其30％或更多的净资产）。</w:t>
      </w:r>
      <w:r>
        <w:rPr>
          <w:rStyle w:val="DeltaViewInsertion"/>
          <w:rFonts w:ascii="Franklin Gothic Medium" w:hAnsi="Franklin Gothic Medium"/>
          <w:color w:val="000000"/>
          <w:w w:val="105"/>
          <w:u w:val="none"/>
        </w:rPr>
        <w:t xml:space="preserve">子基金可能投资的144A证券</w:t>
      </w:r>
      <w:r w:rsidR="00757636" w:rsidRPr="00757636">
        <w:rPr>
          <w:rStyle w:val="DeltaViewInsertion"/>
          <w:rFonts w:ascii="Franklin Gothic Medium" w:hAnsi="Franklin Gothic Medium"/>
          <w:color w:val="000000"/>
          <w:w w:val="105"/>
          <w:u w:val="none"/>
        </w:rPr>
        <w:t xml:space="preserve">投资等级和亚投资等级证券。</w:t>
      </w:r>
    </w:p>
    <w:p w14:paraId="5C4B4720" w14:textId="77777777" w:rsidR="00806CC0" w:rsidRPr="00327122" w:rsidRDefault="00806CC0" w:rsidP="00806CC0">
      <w:pPr>
        <w:pStyle w:val="Heading2"/>
        <w:tabs>
          <w:tab w:val="left" w:pos="1276"/>
        </w:tabs>
        <w:ind w:left="0" w:right="69"/>
        <w:jc w:val="both"/>
        <w:rPr>
          <w:rStyle w:val="DeltaViewInsertion"/>
          <w:rFonts w:ascii="Franklin Gothic Medium" w:eastAsia="Calibri" w:hAnsi="Franklin Gothic Medium"/>
          <w:color w:val="000000"/>
          <w:w w:val="105"/>
          <w:sz w:val="18"/>
          <w:szCs w:val="18"/>
          <w:u w:val="none"/>
          <w:lang w:val="en-GB" w:eastAsia="ja-JP"/>
        </w:rPr>
      </w:pPr>
    </w:p>
    <w:p w14:paraId="4EF46F90" w14:textId="77777777" w:rsidR="00806CC0" w:rsidRPr="00832870" w:rsidRDefault="006F084B" w:rsidP="00806CC0">
      <w:pPr>
        <w:pStyle w:val="BodyText"/>
        <w:ind w:left="0" w:right="70"/>
        <w:jc w:val="both"/>
        <w:rPr>
          <w:rStyle w:val="DeltaViewInsertion"/>
          <w:rFonts w:ascii="Franklin Gothic Medium" w:hAnsi="Franklin Gothic Medium"/>
          <w:color w:val="auto"/>
          <w:w w:val="0"/>
          <w:u w:val="none"/>
        </w:rPr>
      </w:pPr>
      <w:r w:rsidRPr="00832870">
        <w:rPr>
          <w:rFonts w:ascii="Franklin Gothic Medium" w:hAnsi="Franklin Gothic Medium"/>
          <w:w w:val="105"/>
        </w:rPr>
        <w:t xml:space="preserve">该子基金可以在UCIT和/或UCIS中投资多达10％的净资产</w:t>
      </w:r>
      <w:r w:rsidRPr="00832870">
        <w:rPr>
          <w:rStyle w:val="DeltaViewInsertion"/>
          <w:rFonts w:ascii="Franklin Gothic Medium" w:hAnsi="Franklin Gothic Medium"/>
          <w:color w:val="auto"/>
          <w:spacing w:val="-5"/>
          <w:w w:val="0"/>
          <w:u w:val="none"/>
        </w:rPr>
        <w:t>（如香港提供备忘录中的定义）</w:t>
      </w:r>
      <w:r w:rsidRPr="00832870">
        <w:rPr>
          <w:rStyle w:val="DeltaViewInsertion"/>
          <w:rFonts w:ascii="Franklin Gothic Medium" w:hAnsi="Franklin Gothic Medium"/>
          <w:color w:val="auto"/>
          <w:w w:val="0"/>
          <w:u w:val="none"/>
        </w:rPr>
        <w:t>。</w:t>
      </w:r>
      <w:r w:rsidRPr="00832870">
        <w:rPr>
          <w:rStyle w:val="DeltaViewInsertion"/>
          <w:rFonts w:ascii="Franklin Gothic Medium" w:hAnsi="Franklin Gothic Medium"/>
          <w:color w:val="auto"/>
          <w:spacing w:val="-5"/>
          <w:w w:val="0"/>
          <w:u w:val="none"/>
        </w:rPr>
        <w:t xml:space="preserve"> </w:t>
      </w:r>
    </w:p>
    <w:p w14:paraId="7751A37D" w14:textId="77777777" w:rsidR="00806CC0" w:rsidRDefault="00806CC0" w:rsidP="00806CC0">
      <w:pPr>
        <w:pStyle w:val="BodyText"/>
        <w:spacing w:line="245" w:lineRule="auto"/>
        <w:ind w:left="0"/>
        <w:jc w:val="both"/>
        <w:rPr>
          <w:rStyle w:val="DeltaViewInsertion"/>
          <w:rFonts w:ascii="Franklin Gothic Medium" w:hAnsi="Franklin Gothic Medium"/>
          <w:color w:val="auto"/>
          <w:w w:val="105"/>
          <w:u w:val="none"/>
        </w:rPr>
      </w:pPr>
    </w:p>
    <w:p w14:paraId="347291C6" w14:textId="77777777" w:rsidR="00DB2CF3" w:rsidRDefault="006F084B" w:rsidP="00806CC0">
      <w:pPr>
        <w:pStyle w:val="BodyText"/>
        <w:spacing w:line="245" w:lineRule="auto"/>
        <w:ind w:left="0"/>
        <w:jc w:val="both"/>
        <w:rPr>
          <w:rStyle w:val="DeltaViewInsertion"/>
          <w:rFonts w:ascii="Franklin Gothic Medium" w:hAnsi="Franklin Gothic Medium"/>
          <w:color w:val="auto"/>
          <w:w w:val="105"/>
          <w:u w:val="none"/>
        </w:rPr>
      </w:pPr>
      <w:r w:rsidRPr="00286FA8">
        <w:rPr>
          <w:rStyle w:val="DeltaViewInsertion"/>
          <w:rFonts w:ascii="Franklin Gothic Medium" w:hAnsi="Franklin Gothic Medium"/>
          <w:color w:val="auto"/>
          <w:w w:val="105"/>
          <w:u w:val="none"/>
        </w:rPr>
        <w:t xml:space="preserve">投资经理根据一个</w:t>
      </w:r>
      <w:bookmarkStart w:id="35" w:name="_DV_C104"/>
      <w:r w:rsidRPr="00AA1E88">
        <w:rPr>
          <w:rStyle w:val="DeltaViewInsertion"/>
          <w:rFonts w:ascii="Franklin Gothic Medium" w:hAnsi="Franklin Gothic Medium"/>
          <w:color w:val="auto"/>
          <w:w w:val="105"/>
          <w:u w:val="none"/>
        </w:rPr>
        <w:t>因素数量，包括宏观经济分析，AXA I的核心策略</w:t>
      </w:r>
      <w:r w:rsidR="00533D0A">
        <w:rPr>
          <w:rStyle w:val="DeltaViewInsertion"/>
          <w:rFonts w:ascii="Franklin Gothic Medium" w:hAnsi="Franklin Gothic Medium"/>
          <w:color w:val="auto"/>
          <w:w w:val="105"/>
          <w:u w:val="none"/>
        </w:rPr>
        <w:t xml:space="preserve">nvestment</w:t>
      </w:r>
      <w:r w:rsidRPr="00AA1E88">
        <w:rPr>
          <w:rStyle w:val="DeltaViewInsertion"/>
          <w:rFonts w:ascii="Franklin Gothic Medium" w:hAnsi="Franklin Gothic Medium"/>
          <w:color w:val="auto"/>
          <w:w w:val="105"/>
          <w:u w:val="none"/>
        </w:rPr>
        <w:t>m</w:t>
      </w:r>
      <w:r w:rsidR="00533D0A">
        <w:rPr>
          <w:rStyle w:val="DeltaViewInsertion"/>
          <w:rFonts w:ascii="Franklin Gothic Medium" w:hAnsi="Franklin Gothic Medium"/>
          <w:color w:val="auto"/>
          <w:w w:val="105"/>
          <w:u w:val="none"/>
        </w:rPr>
        <w:t>厌食者</w:t>
      </w:r>
      <w:r w:rsidRPr="00AA1E88">
        <w:rPr>
          <w:rStyle w:val="DeltaViewInsertion"/>
          <w:rFonts w:ascii="Franklin Gothic Medium" w:hAnsi="Franklin Gothic Medium"/>
          <w:color w:val="auto"/>
          <w:w w:val="105"/>
          <w:u w:val="none"/>
        </w:rPr>
        <w:t>’全球固定收益专业知识</w:t>
      </w:r>
      <w:r w:rsidR="00E12CAC" w:rsidRPr="00AA1E88">
        <w:rPr>
          <w:rStyle w:val="DeltaViewInsertion"/>
          <w:rFonts w:ascii="Franklin Gothic Medium" w:hAnsi="Franklin Gothic Medium"/>
          <w:color w:val="auto"/>
          <w:w w:val="105"/>
          <w:u w:val="none"/>
        </w:rPr>
        <w:t xml:space="preserve"> </w:t>
      </w:r>
      <w:r w:rsidRPr="00286FA8">
        <w:rPr>
          <w:rStyle w:val="DeltaViewInsertion"/>
          <w:rFonts w:ascii="Franklin Gothic Medium" w:hAnsi="Franklin Gothic Medium"/>
          <w:color w:val="auto"/>
          <w:w w:val="105"/>
          <w:u w:val="none"/>
        </w:rPr>
        <w:t>和发行人的信用分析。投资经理也</w:t>
      </w:r>
      <w:r w:rsidRPr="00832870">
        <w:rPr>
          <w:rStyle w:val="DeltaViewInsertion"/>
          <w:rFonts w:ascii="Franklin Gothic Medium" w:hAnsi="Franklin Gothic Medium"/>
          <w:color w:val="auto"/>
          <w:w w:val="105"/>
          <w:u w:val="none"/>
        </w:rPr>
        <w:t xml:space="preserve">管理利率敏感性以及对不同地理区域和工具类型的暴露。</w:t>
      </w:r>
    </w:p>
    <w:p w14:paraId="3B83BF6E" w14:textId="77777777" w:rsidR="00DB2CF3" w:rsidDel="00B44506" w:rsidRDefault="00DB2CF3" w:rsidP="00806CC0">
      <w:pPr>
        <w:pStyle w:val="BodyText"/>
        <w:spacing w:line="245" w:lineRule="auto"/>
        <w:ind w:left="0"/>
        <w:jc w:val="both"/>
        <w:rPr>
          <w:del w:id="36" w:author="Author" w:date="2025-05-08T23:31:00Z"/>
          <w:rStyle w:val="DeltaViewInsertion"/>
          <w:rFonts w:ascii="Franklin Gothic Medium" w:hAnsi="Franklin Gothic Medium"/>
          <w:color w:val="auto"/>
          <w:w w:val="105"/>
          <w:u w:val="none"/>
        </w:rPr>
      </w:pPr>
    </w:p>
    <w:p w14:paraId="12EE38FD" w14:textId="41BDD95A" w:rsidR="00385BFE" w:rsidRPr="003F618F" w:rsidDel="00B44506" w:rsidRDefault="006F084B" w:rsidP="00806CC0">
      <w:pPr>
        <w:pStyle w:val="BodyText"/>
        <w:spacing w:line="245" w:lineRule="auto"/>
        <w:ind w:left="0"/>
        <w:jc w:val="both"/>
        <w:rPr>
          <w:del w:id="37" w:author="Author" w:date="2025-05-08T23:31:00Z"/>
          <w:rFonts w:ascii="Franklin Gothic Medium" w:hAnsi="Franklin Gothic Medium"/>
          <w:bCs/>
        </w:rPr>
      </w:pPr>
      <w:del w:id="38" w:author="Author" w:date="2025-05-08T23:31:00Z">
        <w:r w:rsidRPr="003F618F" w:rsidDel="00B44506">
          <w:rPr>
            <w:rFonts w:ascii="Franklin Gothic Medium" w:hAnsi="Franklin Gothic Medium"/>
            <w:bCs/>
          </w:rPr>
          <w:delText>The Investment Manager bindingly applies at all times AXA Investment Managers’ Sectorial Exclusion and ESG Standards Policies as a first exclusion filter which are (i) encompassing areas such as Controversial Weapons, Climate risks, Soft Commodities and Ecosystem Protection &amp; Deforestation, and (ii) excluding specific sectors such as tobacco and white phosphorus weapons and excluding investments in securities issued by companies in violation of international norms and standards such as the United Nations Global Compact Principles or the OECD guidelines for Multinational Enterprises; as well as investments in companies which are involved in severe Environment, Social and Governance (ESG) related incidents and investments in issuers with a low ESG quality. Instruments issued by countries where serious specific categories of violations of human rights are observed are also banned.</w:delText>
        </w:r>
      </w:del>
    </w:p>
    <w:p w14:paraId="69CA2251" w14:textId="2B483294" w:rsidR="004F6AE4" w:rsidRPr="004F6AE4" w:rsidDel="00B44506" w:rsidRDefault="004F6AE4" w:rsidP="00806CC0">
      <w:pPr>
        <w:pStyle w:val="BodyText"/>
        <w:spacing w:line="245" w:lineRule="auto"/>
        <w:ind w:left="0"/>
        <w:jc w:val="both"/>
        <w:rPr>
          <w:del w:id="39" w:author="Author" w:date="2025-05-08T23:31:00Z"/>
          <w:rStyle w:val="DeltaViewInsertion"/>
          <w:rFonts w:ascii="Franklin Gothic Medium" w:hAnsi="Franklin Gothic Medium"/>
          <w:color w:val="auto"/>
          <w:w w:val="105"/>
          <w:u w:val="none"/>
        </w:rPr>
      </w:pPr>
    </w:p>
    <w:p w14:paraId="403DCFE2" w14:textId="71A384C7" w:rsidR="008D13FB" w:rsidRPr="004F6AE4" w:rsidDel="00B44506" w:rsidRDefault="006F084B" w:rsidP="00E13A47">
      <w:pPr>
        <w:pStyle w:val="BodyText"/>
        <w:spacing w:line="245" w:lineRule="auto"/>
        <w:ind w:left="0"/>
        <w:jc w:val="both"/>
        <w:rPr>
          <w:del w:id="40" w:author="Author" w:date="2025-05-08T23:31:00Z"/>
          <w:rStyle w:val="DeltaViewInsertion"/>
          <w:rFonts w:ascii="Franklin Gothic Medium" w:hAnsi="Franklin Gothic Medium"/>
          <w:color w:val="auto"/>
          <w:w w:val="105"/>
          <w:u w:val="none"/>
        </w:rPr>
      </w:pPr>
      <w:del w:id="41" w:author="Author" w:date="2025-05-08T23:31:00Z">
        <w:r w:rsidRPr="004F6AE4" w:rsidDel="00B44506">
          <w:rPr>
            <w:rStyle w:val="DeltaViewInsertion"/>
            <w:rFonts w:ascii="Franklin Gothic Medium" w:hAnsi="Franklin Gothic Medium"/>
            <w:color w:val="auto"/>
            <w:w w:val="105"/>
            <w:u w:val="none"/>
          </w:rPr>
          <w:delText xml:space="preserve">In addition, the Sub-Fund always outperforms the parallel comparison portfolio internally defined by the Investment Manager for ESG purposes as a moving strategic asset allocation constituted of ICE BofA G7 Government Index + ICE Global Large Cap Corporate Index + ICE BofA Global High Yield Indices (the “Comparison Portfolio”), </w:delText>
        </w:r>
        <w:r w:rsidR="00E704BA" w:rsidDel="00B44506">
          <w:rPr>
            <w:rStyle w:val="DeltaViewInsertion"/>
            <w:rFonts w:ascii="Franklin Gothic Medium" w:hAnsi="Franklin Gothic Medium"/>
            <w:color w:val="auto"/>
            <w:w w:val="105"/>
            <w:u w:val="none"/>
          </w:rPr>
          <w:delText xml:space="preserve">in terms of </w:delText>
        </w:r>
        <w:r w:rsidRPr="004F6AE4" w:rsidDel="00B44506">
          <w:rPr>
            <w:rStyle w:val="DeltaViewInsertion"/>
            <w:rFonts w:ascii="Franklin Gothic Medium" w:hAnsi="Franklin Gothic Medium"/>
            <w:color w:val="auto"/>
            <w:w w:val="105"/>
            <w:u w:val="none"/>
          </w:rPr>
          <w:delText xml:space="preserve">ESG scores calculated on a weighted average basis. ESG score is based on ESG scoring from external data provider as primary inputs assessing data points across ESG dimensions that include the environmental and social characteristics described above and promoted by the Sub-Fund. AXA Investment Managers’ ESG analysts can complement with a fundamental and documented ESG analysis in case of lack of coverage or disagreement on the ESG </w:delText>
        </w:r>
        <w:r w:rsidR="00534306" w:rsidDel="00B44506">
          <w:rPr>
            <w:rStyle w:val="DeltaViewInsertion"/>
            <w:rFonts w:ascii="Franklin Gothic Medium" w:hAnsi="Franklin Gothic Medium"/>
            <w:color w:val="auto"/>
            <w:w w:val="105"/>
            <w:u w:val="none"/>
          </w:rPr>
          <w:delText>scoring</w:delText>
        </w:r>
        <w:r w:rsidR="00534306" w:rsidRPr="004F6AE4" w:rsidDel="00B44506">
          <w:rPr>
            <w:rStyle w:val="DeltaViewInsertion"/>
            <w:rFonts w:ascii="Franklin Gothic Medium" w:hAnsi="Franklin Gothic Medium"/>
            <w:color w:val="auto"/>
            <w:w w:val="105"/>
            <w:u w:val="none"/>
          </w:rPr>
          <w:delText xml:space="preserve"> </w:delText>
        </w:r>
        <w:r w:rsidRPr="004F6AE4" w:rsidDel="00B44506">
          <w:rPr>
            <w:rStyle w:val="DeltaViewInsertion"/>
            <w:rFonts w:ascii="Franklin Gothic Medium" w:hAnsi="Franklin Gothic Medium"/>
            <w:color w:val="auto"/>
            <w:w w:val="105"/>
            <w:u w:val="none"/>
          </w:rPr>
          <w:delText xml:space="preserve">provided that it is approved by AXA Investment Managers’ dedicated internal governance body. The ESG analysis </w:delText>
        </w:r>
        <w:r w:rsidR="00534306" w:rsidDel="00B44506">
          <w:rPr>
            <w:rStyle w:val="DeltaViewInsertion"/>
            <w:rFonts w:ascii="Franklin Gothic Medium" w:hAnsi="Franklin Gothic Medium"/>
            <w:color w:val="auto"/>
            <w:w w:val="105"/>
            <w:u w:val="none"/>
          </w:rPr>
          <w:delText xml:space="preserve">minimum </w:delText>
        </w:r>
        <w:r w:rsidRPr="004F6AE4" w:rsidDel="00B44506">
          <w:rPr>
            <w:rStyle w:val="DeltaViewInsertion"/>
            <w:rFonts w:ascii="Franklin Gothic Medium" w:hAnsi="Franklin Gothic Medium"/>
            <w:color w:val="auto"/>
            <w:w w:val="105"/>
            <w:u w:val="none"/>
          </w:rPr>
          <w:delText>coverage rate</w:delText>
        </w:r>
        <w:r w:rsidR="00534306" w:rsidDel="00B44506">
          <w:rPr>
            <w:rStyle w:val="DeltaViewInsertion"/>
            <w:rFonts w:ascii="Franklin Gothic Medium" w:hAnsi="Franklin Gothic Medium"/>
            <w:color w:val="auto"/>
            <w:w w:val="105"/>
            <w:u w:val="none"/>
          </w:rPr>
          <w:delText>s</w:delText>
        </w:r>
        <w:r w:rsidRPr="004F6AE4" w:rsidDel="00B44506">
          <w:rPr>
            <w:rStyle w:val="DeltaViewInsertion"/>
            <w:rFonts w:ascii="Franklin Gothic Medium" w:hAnsi="Franklin Gothic Medium"/>
            <w:color w:val="auto"/>
            <w:w w:val="105"/>
            <w:u w:val="none"/>
          </w:rPr>
          <w:delText xml:space="preserve"> of the Sub-Fund’s net assets </w:delText>
        </w:r>
        <w:r w:rsidR="00534306" w:rsidDel="00B44506">
          <w:rPr>
            <w:rStyle w:val="DeltaViewInsertion"/>
            <w:rFonts w:ascii="Franklin Gothic Medium" w:hAnsi="Franklin Gothic Medium"/>
            <w:color w:val="auto"/>
            <w:w w:val="105"/>
            <w:u w:val="none"/>
          </w:rPr>
          <w:delText>are</w:delText>
        </w:r>
        <w:r w:rsidR="00534306" w:rsidRPr="004F6AE4" w:rsidDel="00B44506">
          <w:rPr>
            <w:rStyle w:val="DeltaViewInsertion"/>
            <w:rFonts w:ascii="Franklin Gothic Medium" w:hAnsi="Franklin Gothic Medium"/>
            <w:color w:val="auto"/>
            <w:w w:val="105"/>
            <w:u w:val="none"/>
          </w:rPr>
          <w:delText xml:space="preserve"> </w:delText>
        </w:r>
        <w:r w:rsidRPr="004F6AE4" w:rsidDel="00B44506">
          <w:rPr>
            <w:rStyle w:val="DeltaViewInsertion"/>
            <w:rFonts w:ascii="Franklin Gothic Medium" w:hAnsi="Franklin Gothic Medium"/>
            <w:color w:val="auto"/>
            <w:w w:val="105"/>
            <w:u w:val="none"/>
          </w:rPr>
          <w:delText>90% for securities issued in developed countries and/or rated investment grade, and 75% for securities issued in emerging countries and/or rated sub-investment grade.</w:delText>
        </w:r>
      </w:del>
    </w:p>
    <w:p w14:paraId="3B56545F" w14:textId="77777777" w:rsidR="00806CC0" w:rsidRPr="004F6AE4" w:rsidRDefault="006F084B" w:rsidP="00806CC0">
      <w:pPr>
        <w:pStyle w:val="BodyText"/>
        <w:spacing w:before="200" w:line="245" w:lineRule="auto"/>
        <w:ind w:left="0"/>
        <w:jc w:val="both"/>
        <w:rPr>
          <w:rStyle w:val="DeltaViewInsertion"/>
          <w:rFonts w:ascii="Franklin Gothic Medium" w:hAnsi="Franklin Gothic Medium"/>
          <w:color w:val="auto"/>
          <w:w w:val="105"/>
          <w:u w:val="none"/>
        </w:rPr>
      </w:pPr>
      <w:r w:rsidRPr="004F6AE4">
        <w:rPr>
          <w:rStyle w:val="DeltaViewInsertion"/>
          <w:rFonts w:ascii="Franklin Gothic Medium" w:hAnsi="Franklin Gothic Medium"/>
          <w:color w:val="auto"/>
          <w:w w:val="105"/>
          <w:u w:val="none"/>
        </w:rPr>
        <w:t>该子基金可以使用衍生品进行有效的投资组合管理，对冲和投资。</w:t>
      </w:r>
      <w:bookmarkEnd w:id="35"/>
    </w:p>
    <w:p w14:paraId="79EF91E1" w14:textId="77777777" w:rsidR="00806CC0" w:rsidRPr="004F6AE4" w:rsidRDefault="00806CC0" w:rsidP="00806CC0">
      <w:pPr>
        <w:pStyle w:val="BodyText"/>
        <w:ind w:left="0" w:right="70"/>
        <w:jc w:val="both"/>
        <w:rPr>
          <w:rStyle w:val="DeltaViewInsertion"/>
          <w:rFonts w:ascii="Franklin Gothic Medium" w:hAnsi="Franklin Gothic Medium"/>
          <w:color w:val="auto"/>
          <w:w w:val="105"/>
          <w:u w:val="none"/>
        </w:rPr>
      </w:pPr>
      <w:bookmarkStart w:id="42" w:name="_DV_C105"/>
    </w:p>
    <w:bookmarkEnd w:id="42"/>
    <w:p w14:paraId="76BC6EFA" w14:textId="77777777" w:rsidR="00806CC0" w:rsidRPr="00832870" w:rsidRDefault="006F084B" w:rsidP="00806CC0">
      <w:pPr>
        <w:jc w:val="both"/>
        <w:rPr>
          <w:rFonts w:ascii="Franklin Gothic Medium" w:eastAsia="Times New Roman" w:hAnsi="Franklin Gothic Medium"/>
          <w:w w:val="105"/>
          <w:sz w:val="18"/>
          <w:szCs w:val="18"/>
          <w:lang w:val="en-US" w:eastAsia="en-US"/>
        </w:rPr>
      </w:pPr>
      <w:r w:rsidRPr="004F6AE4">
        <w:rPr>
          <w:rFonts w:ascii="Franklin Gothic Medium" w:eastAsia="Times New Roman" w:hAnsi="Franklin Gothic Medium"/>
          <w:w w:val="105"/>
          <w:sz w:val="18"/>
          <w:szCs w:val="18"/>
          <w:lang w:val="en-US" w:eastAsia="en-US"/>
        </w:rPr>
        <w:t>导数可能包括信用默认交换（单名CD和CD索引）。</w:t>
      </w:r>
    </w:p>
    <w:p w14:paraId="35FA71F8" w14:textId="77777777" w:rsidR="00806CC0" w:rsidRPr="00832870" w:rsidRDefault="00806CC0" w:rsidP="00806CC0">
      <w:pPr>
        <w:jc w:val="both"/>
        <w:rPr>
          <w:rFonts w:ascii="Franklin Gothic Medium" w:eastAsia="Times New Roman" w:hAnsi="Franklin Gothic Medium"/>
          <w:w w:val="105"/>
          <w:sz w:val="18"/>
          <w:szCs w:val="18"/>
          <w:lang w:val="en-US" w:eastAsia="en-US"/>
        </w:rPr>
      </w:pPr>
    </w:p>
    <w:p w14:paraId="63F30864" w14:textId="532BEE52" w:rsidR="00806CC0" w:rsidRPr="00832870" w:rsidRDefault="006F084B" w:rsidP="00806CC0">
      <w:pPr>
        <w:jc w:val="both"/>
        <w:rPr>
          <w:rFonts w:ascii="Franklin Gothic Medium" w:eastAsia="Times New Roman" w:hAnsi="Franklin Gothic Medium"/>
          <w:w w:val="105"/>
          <w:sz w:val="18"/>
          <w:szCs w:val="18"/>
          <w:lang w:val="en-US" w:eastAsia="en-US"/>
        </w:rPr>
      </w:pPr>
      <w:r w:rsidRPr="002C17BA">
        <w:rPr>
          <w:rFonts w:ascii="Franklin Gothic Medium" w:eastAsia="Times New Roman" w:hAnsi="Franklin Gothic Medium"/>
          <w:w w:val="105"/>
          <w:sz w:val="18"/>
          <w:szCs w:val="18"/>
          <w:lang w:val="en-US" w:eastAsia="en-US"/>
        </w:rPr>
        <w:t xml:space="preserve">这样的</w:t>
      </w:r>
      <w:r w:rsidR="00813768" w:rsidRPr="002C17BA">
        <w:rPr>
          <w:rFonts w:ascii="Franklin Gothic Medium" w:eastAsia="Times New Roman" w:hAnsi="Franklin Gothic Medium"/>
          <w:w w:val="105"/>
          <w:sz w:val="18"/>
          <w:szCs w:val="18"/>
          <w:lang w:val="en-US" w:eastAsia="en-US"/>
        </w:rPr>
        <w:t>d</w:t>
      </w:r>
      <w:r w:rsidR="00A37053" w:rsidRPr="002C17BA">
        <w:rPr>
          <w:rFonts w:ascii="Franklin Gothic Medium" w:eastAsia="Times New Roman" w:hAnsi="Franklin Gothic Medium"/>
          <w:w w:val="105"/>
          <w:sz w:val="18"/>
          <w:szCs w:val="18"/>
          <w:lang w:val="en-US" w:eastAsia="en-US"/>
        </w:rPr>
        <w:t>生存</w:t>
      </w:r>
      <w:r w:rsidR="00CD3DB7" w:rsidRPr="002C17BA">
        <w:rPr>
          <w:rFonts w:ascii="Franklin Gothic Medium" w:eastAsia="Times New Roman" w:hAnsi="Franklin Gothic Medium"/>
          <w:w w:val="105"/>
          <w:sz w:val="18"/>
          <w:szCs w:val="18"/>
          <w:lang w:val="en-US" w:eastAsia="en-US"/>
        </w:rPr>
        <w:t xml:space="preserve"> </w:t>
      </w:r>
      <w:r w:rsidRPr="002C17BA">
        <w:rPr>
          <w:rFonts w:ascii="Franklin Gothic Medium" w:eastAsia="Times New Roman" w:hAnsi="Franklin Gothic Medium"/>
          <w:w w:val="105"/>
          <w:sz w:val="18"/>
          <w:szCs w:val="18"/>
          <w:lang w:val="en-US" w:eastAsia="en-US"/>
        </w:rPr>
        <w:t xml:space="preserve">与基础</w:t>
      </w:r>
      <w:r w:rsidR="008A27D4">
        <w:rPr>
          <w:rFonts w:ascii="Franklin Gothic Medium" w:eastAsia="Times New Roman" w:hAnsi="Franklin Gothic Medium"/>
          <w:w w:val="105"/>
          <w:sz w:val="18"/>
          <w:szCs w:val="18"/>
          <w:lang w:val="en-US" w:eastAsia="en-US"/>
        </w:rPr>
        <w:t>指数</w:t>
      </w:r>
      <w:r w:rsidR="008A27D4" w:rsidRPr="002C17BA">
        <w:rPr>
          <w:rFonts w:ascii="Franklin Gothic Medium" w:eastAsia="Times New Roman" w:hAnsi="Franklin Gothic Medium"/>
          <w:w w:val="105"/>
          <w:sz w:val="18"/>
          <w:szCs w:val="18"/>
          <w:lang w:val="en-US" w:eastAsia="en-US"/>
        </w:rPr>
        <w:t xml:space="preserve"> </w:t>
      </w:r>
      <w:r w:rsidRPr="002C17BA">
        <w:rPr>
          <w:rFonts w:ascii="Franklin Gothic Medium" w:eastAsia="Times New Roman" w:hAnsi="Franklin Gothic Medium"/>
          <w:w w:val="105"/>
          <w:sz w:val="18"/>
          <w:szCs w:val="18"/>
          <w:lang w:val="en-US" w:eastAsia="en-US"/>
        </w:rPr>
        <w:t xml:space="preserve">不会有重大平衡成本。在特殊的市场条件下，该子基金在基础指数中接触单个发行人可能超过20％，最多可占净资产的35％，尤其是在基础上</w:t>
      </w:r>
      <w:r w:rsidR="008A27D4">
        <w:rPr>
          <w:rFonts w:ascii="Franklin Gothic Medium" w:eastAsia="Times New Roman" w:hAnsi="Franklin Gothic Medium"/>
          <w:w w:val="105"/>
          <w:sz w:val="18"/>
          <w:szCs w:val="18"/>
          <w:lang w:val="en-US" w:eastAsia="en-US"/>
        </w:rPr>
        <w:t>指数</w:t>
      </w:r>
      <w:r w:rsidR="008A27D4" w:rsidRPr="002C17BA">
        <w:rPr>
          <w:rFonts w:ascii="Franklin Gothic Medium" w:eastAsia="Times New Roman" w:hAnsi="Franklin Gothic Medium"/>
          <w:w w:val="105"/>
          <w:sz w:val="18"/>
          <w:szCs w:val="18"/>
          <w:lang w:val="en-US" w:eastAsia="en-US"/>
        </w:rPr>
        <w:t xml:space="preserve"> </w:t>
      </w:r>
      <w:r w:rsidRPr="002C17BA">
        <w:rPr>
          <w:rFonts w:ascii="Franklin Gothic Medium" w:eastAsia="Times New Roman" w:hAnsi="Franklin Gothic Medium"/>
          <w:w w:val="105"/>
          <w:sz w:val="18"/>
          <w:szCs w:val="18"/>
          <w:lang w:val="en-US" w:eastAsia="en-US"/>
        </w:rPr>
        <w:t>高度浓缩。</w:t>
      </w:r>
    </w:p>
    <w:p w14:paraId="7D95C13C" w14:textId="77777777" w:rsidR="00806CC0" w:rsidRPr="00832870" w:rsidRDefault="00806CC0" w:rsidP="00806CC0">
      <w:pPr>
        <w:jc w:val="both"/>
        <w:rPr>
          <w:rFonts w:ascii="Franklin Gothic Medium" w:eastAsia="Times New Roman" w:hAnsi="Franklin Gothic Medium"/>
          <w:w w:val="105"/>
          <w:sz w:val="18"/>
          <w:szCs w:val="18"/>
          <w:lang w:val="en-US" w:eastAsia="en-US"/>
        </w:rPr>
      </w:pPr>
    </w:p>
    <w:p w14:paraId="752323FD" w14:textId="79B2C661" w:rsidR="00806CC0" w:rsidRPr="00286FA8" w:rsidRDefault="006F084B" w:rsidP="00806CC0">
      <w:pPr>
        <w:jc w:val="both"/>
        <w:rPr>
          <w:rFonts w:ascii="Franklin Gothic Medium" w:eastAsia="Times New Roman" w:hAnsi="Franklin Gothic Medium"/>
          <w:w w:val="105"/>
          <w:sz w:val="18"/>
          <w:szCs w:val="18"/>
          <w:lang w:val="en-US" w:eastAsia="en-US"/>
        </w:rPr>
      </w:pPr>
      <w:r w:rsidRPr="00286FA8">
        <w:rPr>
          <w:rFonts w:ascii="Franklin Gothic Medium" w:eastAsia="Times New Roman" w:hAnsi="Franklin Gothic Medium"/>
          <w:w w:val="105"/>
          <w:sz w:val="18"/>
          <w:szCs w:val="18"/>
          <w:lang w:val="en-US" w:eastAsia="en-US"/>
        </w:rPr>
        <w:t xml:space="preserve">子基金不使用</w:t>
      </w:r>
      <w:del w:id="43" w:author="Author" w:date="2025-05-08T23:31:00Z">
        <w:r w:rsidRPr="00286FA8" w:rsidDel="00B44506">
          <w:rPr>
            <w:rFonts w:ascii="Franklin Gothic Medium" w:eastAsia="Times New Roman" w:hAnsi="Franklin Gothic Medium"/>
            <w:w w:val="105"/>
            <w:sz w:val="18"/>
            <w:szCs w:val="18"/>
            <w:lang w:val="en-US" w:eastAsia="en-US"/>
          </w:rPr>
          <w:delText xml:space="preserve">total </w:delText>
        </w:r>
      </w:del>
      <w:r w:rsidRPr="00286FA8">
        <w:rPr>
          <w:rFonts w:ascii="Franklin Gothic Medium" w:eastAsia="Times New Roman" w:hAnsi="Franklin Gothic Medium"/>
          <w:w w:val="105"/>
          <w:sz w:val="18"/>
          <w:szCs w:val="18"/>
          <w:lang w:val="en-US" w:eastAsia="en-US"/>
        </w:rPr>
        <w:t>返回掉期。</w:t>
      </w:r>
    </w:p>
    <w:p w14:paraId="6028913A" w14:textId="77777777" w:rsidR="00806CC0" w:rsidRPr="00286FA8" w:rsidRDefault="00806CC0" w:rsidP="00806CC0">
      <w:pPr>
        <w:jc w:val="both"/>
        <w:rPr>
          <w:rFonts w:ascii="Franklin Gothic Medium" w:eastAsia="Times New Roman" w:hAnsi="Franklin Gothic Medium"/>
          <w:w w:val="105"/>
          <w:sz w:val="18"/>
          <w:szCs w:val="18"/>
          <w:lang w:val="en-US" w:eastAsia="en-US"/>
        </w:rPr>
      </w:pPr>
    </w:p>
    <w:p w14:paraId="0F5842B4" w14:textId="5762AD42" w:rsidR="00806CC0" w:rsidRPr="00286FA8" w:rsidRDefault="006F084B" w:rsidP="00806CC0">
      <w:pPr>
        <w:jc w:val="both"/>
        <w:rPr>
          <w:rFonts w:ascii="Franklin Gothic Medium" w:eastAsia="Times New Roman" w:hAnsi="Franklin Gothic Medium"/>
          <w:w w:val="105"/>
          <w:sz w:val="18"/>
          <w:szCs w:val="18"/>
          <w:lang w:val="en-US" w:eastAsia="en-US"/>
        </w:rPr>
      </w:pPr>
      <w:r w:rsidRPr="00286FA8">
        <w:rPr>
          <w:rFonts w:ascii="Franklin Gothic Medium" w:eastAsia="Times New Roman" w:hAnsi="Franklin Gothic Medium"/>
          <w:w w:val="105"/>
          <w:sz w:val="18"/>
          <w:szCs w:val="18"/>
          <w:lang w:val="en-US" w:eastAsia="en-US"/>
        </w:rPr>
        <w:t xml:space="preserve">为了有效的投资组合管理，子基金</w:t>
      </w:r>
      <w:r w:rsidR="008A27D4" w:rsidRPr="008330C6">
        <w:rPr>
          <w:rFonts w:ascii="Franklin Gothic Medium" w:hAnsi="Franklin Gothic Medium" w:cs="Arial"/>
          <w:sz w:val="18"/>
          <w:szCs w:val="18"/>
          <w:lang w:val="en-GB"/>
        </w:rPr>
        <w:t xml:space="preserve">用途，</w:t>
      </w:r>
      <w:r w:rsidR="008A27D4" w:rsidRPr="00CE6B54">
        <w:rPr>
          <w:rFonts w:ascii="Franklin Gothic Medium" w:hAnsi="Franklin Gothic Medium" w:cs="Arial"/>
          <w:sz w:val="18"/>
          <w:szCs w:val="18"/>
          <w:lang w:val="en-US"/>
        </w:rPr>
        <w:t>作为其日常投资管理活动的一部分，</w:t>
      </w:r>
      <w:r w:rsidRPr="00286FA8">
        <w:rPr>
          <w:rFonts w:ascii="Franklin Gothic Medium" w:eastAsia="Times New Roman" w:hAnsi="Franklin Gothic Medium"/>
          <w:w w:val="105"/>
          <w:sz w:val="18"/>
          <w:szCs w:val="18"/>
          <w:lang w:val="en-US" w:eastAsia="en-US"/>
        </w:rPr>
        <w:t xml:space="preserve">以下技术（作为净资产的百分比）：</w:t>
      </w:r>
    </w:p>
    <w:p w14:paraId="4803A4B1" w14:textId="064DE978" w:rsidR="00806CC0" w:rsidRPr="00286FA8" w:rsidRDefault="006F084B" w:rsidP="00806CC0">
      <w:pPr>
        <w:jc w:val="both"/>
        <w:rPr>
          <w:rFonts w:ascii="Franklin Gothic Medium" w:eastAsia="Times New Roman" w:hAnsi="Franklin Gothic Medium"/>
          <w:w w:val="105"/>
          <w:sz w:val="18"/>
          <w:szCs w:val="18"/>
          <w:lang w:val="en-US" w:eastAsia="en-US"/>
        </w:rPr>
      </w:pPr>
      <w:r w:rsidRPr="00286FA8">
        <w:rPr>
          <w:rFonts w:ascii="Franklin Gothic Medium" w:eastAsia="Times New Roman" w:hAnsi="Franklin Gothic Medium"/>
          <w:w w:val="105"/>
          <w:sz w:val="18"/>
          <w:szCs w:val="18"/>
          <w:lang w:val="en-US" w:eastAsia="en-US"/>
        </w:rPr>
        <w:t xml:space="preserve">·证券贷款：预期，</w:t>
      </w:r>
      <w:r w:rsidR="00733A64">
        <w:rPr>
          <w:rFonts w:ascii="Franklin Gothic Medium" w:eastAsia="Times New Roman" w:hAnsi="Franklin Gothic Medium"/>
          <w:w w:val="105"/>
          <w:sz w:val="18"/>
          <w:szCs w:val="18"/>
          <w:lang w:val="en-US" w:eastAsia="en-US"/>
        </w:rPr>
        <w:t>0-</w:t>
      </w:r>
      <w:r w:rsidR="00733A64" w:rsidRPr="00286FA8">
        <w:rPr>
          <w:rFonts w:ascii="Franklin Gothic Medium" w:eastAsia="Times New Roman" w:hAnsi="Franklin Gothic Medium"/>
          <w:w w:val="105"/>
          <w:sz w:val="18"/>
          <w:szCs w:val="18"/>
          <w:lang w:val="en-US" w:eastAsia="en-US"/>
        </w:rPr>
        <w:t>5</w:t>
      </w:r>
      <w:r w:rsidR="00733A64">
        <w:rPr>
          <w:rFonts w:ascii="Franklin Gothic Medium" w:eastAsia="Times New Roman" w:hAnsi="Franklin Gothic Medium"/>
          <w:w w:val="105"/>
          <w:sz w:val="18"/>
          <w:szCs w:val="18"/>
          <w:lang w:val="en-US" w:eastAsia="en-US"/>
        </w:rPr>
        <w:t>0</w:t>
      </w:r>
      <w:r w:rsidRPr="00286FA8">
        <w:rPr>
          <w:rFonts w:ascii="Franklin Gothic Medium" w:eastAsia="Times New Roman" w:hAnsi="Franklin Gothic Medium"/>
          <w:w w:val="105"/>
          <w:sz w:val="18"/>
          <w:szCs w:val="18"/>
          <w:lang w:val="en-US" w:eastAsia="en-US"/>
        </w:rPr>
        <w:t xml:space="preserve">％;最大限度，</w:t>
      </w:r>
      <w:r w:rsidR="00733A64">
        <w:rPr>
          <w:rFonts w:ascii="Franklin Gothic Medium" w:eastAsia="Times New Roman" w:hAnsi="Franklin Gothic Medium"/>
          <w:w w:val="105"/>
          <w:sz w:val="18"/>
          <w:szCs w:val="18"/>
          <w:lang w:val="en-US" w:eastAsia="en-US"/>
        </w:rPr>
        <w:t>9</w:t>
      </w:r>
      <w:r w:rsidR="00733A64" w:rsidRPr="00286FA8">
        <w:rPr>
          <w:rFonts w:ascii="Franklin Gothic Medium" w:eastAsia="Times New Roman" w:hAnsi="Franklin Gothic Medium"/>
          <w:w w:val="105"/>
          <w:sz w:val="18"/>
          <w:szCs w:val="18"/>
          <w:lang w:val="en-US" w:eastAsia="en-US"/>
        </w:rPr>
        <w:t>0</w:t>
      </w:r>
      <w:r w:rsidRPr="00286FA8">
        <w:rPr>
          <w:rFonts w:ascii="Franklin Gothic Medium" w:eastAsia="Times New Roman" w:hAnsi="Franklin Gothic Medium"/>
          <w:w w:val="105"/>
          <w:sz w:val="18"/>
          <w:szCs w:val="18"/>
          <w:lang w:val="en-US" w:eastAsia="en-US"/>
        </w:rPr>
        <w:t>％</w:t>
      </w:r>
    </w:p>
    <w:p w14:paraId="6A8C7859" w14:textId="4ABB815B" w:rsidR="00806CC0" w:rsidRPr="002C17BA" w:rsidRDefault="006F084B" w:rsidP="00806CC0">
      <w:pPr>
        <w:jc w:val="both"/>
        <w:rPr>
          <w:rFonts w:ascii="Franklin Gothic Medium" w:eastAsia="Times New Roman" w:hAnsi="Franklin Gothic Medium"/>
          <w:w w:val="105"/>
          <w:sz w:val="18"/>
          <w:szCs w:val="18"/>
          <w:lang w:val="en-AU" w:eastAsia="en-US"/>
        </w:rPr>
      </w:pPr>
      <w:r w:rsidRPr="002C17BA">
        <w:rPr>
          <w:rFonts w:ascii="Franklin Gothic Medium" w:eastAsia="Times New Roman" w:hAnsi="Franklin Gothic Medium"/>
          <w:w w:val="105"/>
          <w:sz w:val="18"/>
          <w:szCs w:val="18"/>
          <w:lang w:val="en-AU" w:eastAsia="en-US"/>
        </w:rPr>
        <w:t/>
      </w:r>
      <w:r w:rsidR="005D755D">
        <w:rPr>
          <w:rFonts w:ascii="Franklin Gothic Medium" w:eastAsia="Times New Roman" w:hAnsi="Franklin Gothic Medium"/>
          <w:w w:val="105"/>
          <w:sz w:val="18"/>
          <w:szCs w:val="18"/>
          <w:lang w:val="en-AU" w:eastAsia="en-US"/>
        </w:rPr>
        <w:t xml:space="preserve"> </w:t>
      </w:r>
      <w:r w:rsidRPr="002C17BA">
        <w:rPr>
          <w:rFonts w:ascii="Franklin Gothic Medium" w:eastAsia="Times New Roman" w:hAnsi="Franklin Gothic Medium"/>
          <w:w w:val="105"/>
          <w:sz w:val="18"/>
          <w:szCs w:val="18"/>
          <w:lang w:val="en-AU" w:eastAsia="en-US"/>
        </w:rPr>
        <w:t xml:space="preserve">存储库/反向存储库（这是</w:t>
      </w:r>
      <w:r w:rsidRPr="00286FA8">
        <w:rPr>
          <w:rFonts w:ascii="Franklin Gothic Medium" w:eastAsia="Times New Roman" w:hAnsi="Franklin Gothic Medium"/>
          <w:w w:val="105"/>
          <w:sz w:val="18"/>
          <w:szCs w:val="18"/>
          <w:lang w:val="en-AU" w:eastAsia="en-US"/>
        </w:rPr>
        <w:t>基于非处方</w:t>
      </w:r>
      <w:r w:rsidRPr="002C17BA">
        <w:rPr>
          <w:rFonts w:ascii="Franklin Gothic Medium" w:eastAsia="Times New Roman" w:hAnsi="Franklin Gothic Medium"/>
          <w:w w:val="105"/>
          <w:sz w:val="18"/>
          <w:szCs w:val="18"/>
          <w:lang w:val="en-AU" w:eastAsia="en-US"/>
        </w:rPr>
        <w:t xml:space="preserve">）： 预期的，</w:t>
      </w:r>
      <w:r w:rsidR="00733A64">
        <w:rPr>
          <w:rFonts w:ascii="Franklin Gothic Medium" w:eastAsia="Times New Roman" w:hAnsi="Franklin Gothic Medium"/>
          <w:w w:val="105"/>
          <w:sz w:val="18"/>
          <w:szCs w:val="18"/>
          <w:lang w:val="en-AU" w:eastAsia="en-US"/>
        </w:rPr>
        <w:t>0-</w:t>
      </w:r>
      <w:ins w:id="44" w:author="Author" w:date="2025-05-08T23:31:00Z">
        <w:r w:rsidR="00B44506">
          <w:rPr>
            <w:rFonts w:ascii="Franklin Gothic Medium" w:eastAsia="Times New Roman" w:hAnsi="Franklin Gothic Medium"/>
            <w:w w:val="105"/>
            <w:sz w:val="18"/>
            <w:szCs w:val="18"/>
            <w:lang w:val="en-AU" w:eastAsia="en-US"/>
          </w:rPr>
          <w:t>30</w:t>
        </w:r>
      </w:ins>
      <w:del w:id="45" w:author="Author" w:date="2025-05-08T23:31:00Z">
        <w:r w:rsidRPr="002C17BA" w:rsidDel="00B44506">
          <w:rPr>
            <w:rFonts w:ascii="Franklin Gothic Medium" w:eastAsia="Times New Roman" w:hAnsi="Franklin Gothic Medium"/>
            <w:w w:val="105"/>
            <w:sz w:val="18"/>
            <w:szCs w:val="18"/>
            <w:lang w:val="en-AU" w:eastAsia="en-US"/>
          </w:rPr>
          <w:delText>10</w:delText>
        </w:r>
      </w:del>
      <w:r w:rsidRPr="002C17BA">
        <w:rPr>
          <w:rFonts w:ascii="Franklin Gothic Medium" w:eastAsia="Times New Roman" w:hAnsi="Franklin Gothic Medium"/>
          <w:w w:val="105"/>
          <w:sz w:val="18"/>
          <w:szCs w:val="18"/>
          <w:lang w:val="en-AU" w:eastAsia="en-US"/>
        </w:rPr>
        <w:t xml:space="preserve">％;最大限度，</w:t>
      </w:r>
      <w:r w:rsidR="00733A64">
        <w:rPr>
          <w:rFonts w:ascii="Franklin Gothic Medium" w:eastAsia="Times New Roman" w:hAnsi="Franklin Gothic Medium"/>
          <w:w w:val="105"/>
          <w:sz w:val="18"/>
          <w:szCs w:val="18"/>
          <w:lang w:val="en-AU" w:eastAsia="en-US"/>
        </w:rPr>
        <w:t>2</w:t>
      </w:r>
      <w:r w:rsidR="00733A64" w:rsidRPr="002C17BA">
        <w:rPr>
          <w:rFonts w:ascii="Franklin Gothic Medium" w:eastAsia="Times New Roman" w:hAnsi="Franklin Gothic Medium"/>
          <w:w w:val="105"/>
          <w:sz w:val="18"/>
          <w:szCs w:val="18"/>
          <w:lang w:val="en-AU" w:eastAsia="en-US"/>
        </w:rPr>
        <w:t>0</w:t>
      </w:r>
      <w:r w:rsidRPr="002C17BA">
        <w:rPr>
          <w:rFonts w:ascii="Franklin Gothic Medium" w:eastAsia="Times New Roman" w:hAnsi="Franklin Gothic Medium"/>
          <w:w w:val="105"/>
          <w:sz w:val="18"/>
          <w:szCs w:val="18"/>
          <w:lang w:val="en-AU" w:eastAsia="en-US"/>
        </w:rPr>
        <w:t>％</w:t>
      </w:r>
    </w:p>
    <w:p w14:paraId="14650B0B" w14:textId="77777777" w:rsidR="00237688" w:rsidRDefault="00237688" w:rsidP="00806CC0">
      <w:pPr>
        <w:jc w:val="both"/>
        <w:rPr>
          <w:rFonts w:ascii="Franklin Gothic Medium" w:hAnsi="Franklin Gothic Medium"/>
          <w:spacing w:val="-4"/>
          <w:sz w:val="18"/>
          <w:szCs w:val="18"/>
          <w:lang w:val="en-GB"/>
        </w:rPr>
      </w:pPr>
    </w:p>
    <w:p w14:paraId="32594F3B" w14:textId="49F8B833" w:rsidR="00733A64" w:rsidRPr="00733A64" w:rsidRDefault="006F084B" w:rsidP="00806CC0">
      <w:pPr>
        <w:jc w:val="both"/>
        <w:rPr>
          <w:rFonts w:ascii="Franklin Gothic Medium" w:eastAsia="Times New Roman" w:hAnsi="Franklin Gothic Medium"/>
          <w:w w:val="105"/>
          <w:sz w:val="18"/>
          <w:szCs w:val="18"/>
          <w:lang w:val="en-US" w:eastAsia="en-US"/>
        </w:rPr>
      </w:pPr>
      <w:r w:rsidRPr="008330C6">
        <w:rPr>
          <w:rFonts w:ascii="Franklin Gothic Medium" w:hAnsi="Franklin Gothic Medium"/>
          <w:spacing w:val="-4"/>
          <w:sz w:val="18"/>
          <w:szCs w:val="18"/>
          <w:lang w:val="en-GB"/>
        </w:rPr>
        <w:t>通过进入证券贷款，该子基金试图每天提高收益</w:t>
      </w:r>
      <w:r w:rsidR="008330C6">
        <w:rPr>
          <w:rFonts w:ascii="Franklin Gothic Medium" w:hAnsi="Franklin Gothic Medium"/>
          <w:spacing w:val="-4"/>
          <w:sz w:val="18"/>
          <w:szCs w:val="18"/>
          <w:lang w:val="en-GB"/>
        </w:rPr>
        <w:t xml:space="preserve"> </w:t>
      </w:r>
      <w:r w:rsidR="008330C6" w:rsidRPr="00CE6B54">
        <w:rPr>
          <w:rStyle w:val="DeltaViewInsertion"/>
          <w:rFonts w:ascii="Franklin Gothic Medium" w:hAnsi="Franklin Gothic Medium"/>
          <w:color w:val="000000" w:themeColor="text1"/>
          <w:w w:val="0"/>
          <w:sz w:val="18"/>
          <w:szCs w:val="18"/>
          <w:u w:val="none"/>
          <w:lang w:val="en-US"/>
        </w:rPr>
        <w:t>（借贷的资产将产生子基金的增量回报）</w:t>
      </w:r>
      <w:r w:rsidRPr="008330C6">
        <w:rPr>
          <w:rFonts w:ascii="Franklin Gothic Medium" w:hAnsi="Franklin Gothic Medium"/>
          <w:spacing w:val="-4"/>
          <w:sz w:val="18"/>
          <w:szCs w:val="18"/>
          <w:lang w:val="en-GB"/>
        </w:rPr>
        <w:t>。当使用存储库/反向存储库时，该子基金试图通过进入抵押转型来管理流动性和现金来优化抵押管理。</w:t>
      </w:r>
    </w:p>
    <w:p w14:paraId="03657373" w14:textId="77777777" w:rsidR="00237688" w:rsidRDefault="00237688" w:rsidP="00806CC0">
      <w:pPr>
        <w:jc w:val="both"/>
        <w:rPr>
          <w:rFonts w:ascii="Franklin Gothic Medium" w:eastAsia="Times New Roman" w:hAnsi="Franklin Gothic Medium"/>
          <w:w w:val="105"/>
          <w:sz w:val="18"/>
          <w:szCs w:val="18"/>
          <w:lang w:val="en-US" w:eastAsia="en-US"/>
        </w:rPr>
      </w:pPr>
    </w:p>
    <w:p w14:paraId="29F1D80F" w14:textId="77777777" w:rsidR="00806CC0" w:rsidRDefault="006F084B" w:rsidP="00806CC0">
      <w:pPr>
        <w:jc w:val="both"/>
        <w:rPr>
          <w:rFonts w:ascii="Franklin Gothic Medium" w:eastAsia="Times New Roman" w:hAnsi="Franklin Gothic Medium"/>
          <w:w w:val="105"/>
          <w:sz w:val="18"/>
          <w:szCs w:val="18"/>
          <w:lang w:val="en-US" w:eastAsia="en-US"/>
        </w:rPr>
      </w:pPr>
      <w:r w:rsidRPr="00832870">
        <w:rPr>
          <w:rFonts w:ascii="Franklin Gothic Medium" w:eastAsia="Times New Roman" w:hAnsi="Franklin Gothic Medium"/>
          <w:w w:val="105"/>
          <w:sz w:val="18"/>
          <w:szCs w:val="18"/>
          <w:lang w:val="en-US" w:eastAsia="en-US"/>
        </w:rPr>
        <w:t>范围中的主要资产类型</w:t>
      </w:r>
      <w:r w:rsidRPr="003B0874">
        <w:rPr>
          <w:rFonts w:ascii="Franklin Gothic Medium" w:eastAsia="Times New Roman" w:hAnsi="Franklin Gothic Medium"/>
          <w:w w:val="105"/>
          <w:sz w:val="18"/>
          <w:szCs w:val="18"/>
          <w:lang w:val="en-US" w:eastAsia="en-US"/>
        </w:rPr>
        <w:t xml:space="preserve">是债券。</w:t>
      </w:r>
    </w:p>
    <w:p w14:paraId="484DDADF" w14:textId="77777777" w:rsidR="0090493F" w:rsidRDefault="0090493F" w:rsidP="00806CC0">
      <w:pPr>
        <w:jc w:val="both"/>
        <w:rPr>
          <w:rFonts w:ascii="Franklin Gothic Medium" w:eastAsia="Times New Roman" w:hAnsi="Franklin Gothic Medium"/>
          <w:w w:val="105"/>
          <w:sz w:val="18"/>
          <w:szCs w:val="18"/>
          <w:lang w:val="en-US" w:eastAsia="en-US"/>
        </w:rPr>
      </w:pPr>
    </w:p>
    <w:p w14:paraId="4AF3D4BF" w14:textId="7FD34E6E" w:rsidR="00733A64" w:rsidRPr="00CE6B54" w:rsidRDefault="006F084B" w:rsidP="00806CC0">
      <w:pPr>
        <w:jc w:val="both"/>
        <w:rPr>
          <w:rFonts w:ascii="Franklin Gothic Medium" w:hAnsi="Franklin Gothic Medium"/>
          <w:sz w:val="18"/>
          <w:szCs w:val="18"/>
          <w:lang w:val="en-US"/>
        </w:rPr>
      </w:pPr>
      <w:r w:rsidRPr="00CE6B54">
        <w:rPr>
          <w:rFonts w:ascii="Franklin Gothic Medium" w:hAnsi="Franklin Gothic Medium"/>
          <w:sz w:val="18"/>
          <w:szCs w:val="18"/>
          <w:lang w:val="en-US"/>
        </w:rPr>
        <w:t>子 -</w:t>
      </w:r>
      <w:r w:rsidR="00654F4D" w:rsidRPr="00CE6B54">
        <w:rPr>
          <w:rFonts w:ascii="Franklin Gothic Medium" w:hAnsi="Franklin Gothic Medium"/>
          <w:sz w:val="18"/>
          <w:szCs w:val="18"/>
          <w:lang w:val="en-US"/>
        </w:rPr>
        <w:t>f</w:t>
      </w:r>
      <w:r w:rsidRPr="00CE6B54">
        <w:rPr>
          <w:rFonts w:ascii="Franklin Gothic Medium" w:hAnsi="Franklin Gothic Medium"/>
          <w:sz w:val="18"/>
          <w:szCs w:val="18"/>
          <w:lang w:val="en-US"/>
        </w:rPr>
        <w:t>UND不使用证券借贷。</w:t>
      </w:r>
    </w:p>
    <w:p w14:paraId="2EFEBC17" w14:textId="77777777" w:rsidR="00C33FB6" w:rsidRPr="00BC5F21" w:rsidRDefault="00C33FB6" w:rsidP="00806CC0">
      <w:pPr>
        <w:rPr>
          <w:lang w:val="en-US"/>
        </w:rPr>
        <w:sectPr w:rsidR="00C33FB6" w:rsidRPr="00BC5F21" w:rsidSect="00806CC0">
          <w:headerReference w:type="default" r:id="rId14"/>
          <w:footerReference w:type="even" r:id="rId15"/>
          <w:footerReference w:type="default" r:id="rId16"/>
          <w:headerReference w:type="first" r:id="rId17"/>
          <w:footerReference w:type="first" r:id="rId18"/>
          <w:type w:val="continuous"/>
          <w:pgSz w:w="11906" w:h="16838" w:code="9"/>
          <w:pgMar w:top="1134" w:right="567" w:bottom="680" w:left="567" w:header="369" w:footer="1134" w:gutter="0"/>
          <w:cols w:num="2" w:space="709"/>
          <w:docGrid w:linePitch="360"/>
        </w:sectPr>
      </w:pPr>
    </w:p>
    <w:p w14:paraId="30FF818B" w14:textId="5C0BB5E4" w:rsidR="003D3372" w:rsidRDefault="003D3372" w:rsidP="00806CC0">
      <w:pPr>
        <w:pStyle w:val="Heading1"/>
        <w:spacing w:before="0" w:after="0"/>
        <w:rPr>
          <w:rFonts w:ascii="Franklin Gothic Medium" w:hAnsi="Franklin Gothic Medium"/>
          <w:w w:val="105"/>
          <w:sz w:val="18"/>
          <w:szCs w:val="18"/>
          <w:lang w:val="en-US"/>
        </w:rPr>
      </w:pPr>
    </w:p>
    <w:p w14:paraId="331E754A" w14:textId="77777777" w:rsidR="00806CC0" w:rsidRDefault="006F084B" w:rsidP="00806CC0">
      <w:pPr>
        <w:pStyle w:val="Heading1"/>
        <w:spacing w:before="0" w:after="0"/>
        <w:rPr>
          <w:rFonts w:ascii="Franklin Gothic Medium" w:hAnsi="Franklin Gothic Medium"/>
          <w:color w:val="646D7C"/>
          <w:w w:val="105"/>
          <w:sz w:val="18"/>
          <w:szCs w:val="18"/>
          <w:lang w:val="en-US"/>
        </w:rPr>
      </w:pPr>
      <w:r>
        <w:rPr>
          <w:rFonts w:ascii="Franklin Gothic Medium" w:hAnsi="Franklin Gothic Medium"/>
          <w:color w:val="646D7C"/>
          <w:w w:val="105"/>
          <w:sz w:val="18"/>
          <w:szCs w:val="18"/>
          <w:lang w:val="en-US"/>
        </w:rPr>
        <w:t>使用衍生物</w:t>
      </w:r>
    </w:p>
    <w:p w14:paraId="328660CA" w14:textId="77777777" w:rsidR="00806CC0" w:rsidRDefault="006F084B" w:rsidP="00806CC0">
      <w:pPr>
        <w:pStyle w:val="BodyText"/>
        <w:ind w:left="0" w:right="120"/>
        <w:jc w:val="both"/>
        <w:rPr>
          <w:rFonts w:ascii="Franklin Gothic Medium" w:hAnsi="Franklin Gothic Medium"/>
          <w:w w:val="105"/>
        </w:rPr>
        <w:sectPr w:rsidR="00806CC0" w:rsidSect="00806CC0">
          <w:type w:val="continuous"/>
          <w:pgSz w:w="11906" w:h="16838" w:code="9"/>
          <w:pgMar w:top="1134" w:right="566" w:bottom="567" w:left="567" w:header="369" w:footer="851" w:gutter="0"/>
          <w:cols w:space="708"/>
          <w:docGrid w:linePitch="360"/>
        </w:sectPr>
      </w:pPr>
      <w:r w:rsidRPr="00A645A4">
        <w:rPr>
          <w:rFonts w:ascii="Franklin Gothic Medium" w:hAnsi="Franklin Gothic Medium"/>
          <w:spacing w:val="-5"/>
          <w:w w:val="105"/>
        </w:rPr>
        <w:t>子 -</w:t>
      </w:r>
      <w:r w:rsidRPr="0075209F">
        <w:rPr>
          <w:rFonts w:ascii="Franklin Gothic Medium" w:hAnsi="Franklin Gothic Medium"/>
          <w:spacing w:val="-5"/>
          <w:w w:val="105"/>
        </w:rPr>
        <w:t>f</w:t>
      </w:r>
      <w:r w:rsidRPr="00A645A4">
        <w:rPr>
          <w:rFonts w:ascii="Franklin Gothic Medium" w:hAnsi="Franklin Gothic Medium"/>
          <w:spacing w:val="-5"/>
          <w:w w:val="105"/>
        </w:rPr>
        <w:t>和</w:t>
      </w:r>
      <w:r>
        <w:rPr>
          <w:rFonts w:ascii="Franklin Gothic Medium" w:hAnsi="Franklin Gothic Medium"/>
          <w:spacing w:val="-5"/>
          <w:w w:val="105"/>
        </w:rPr>
        <w:t>的净衍生品接触可能是该子基金净资产价值的50％。</w:t>
      </w:r>
    </w:p>
    <w:p w14:paraId="683BF51B" w14:textId="77777777" w:rsidR="00806CC0" w:rsidRDefault="006F084B" w:rsidP="00806CC0">
      <w:pPr>
        <w:pStyle w:val="BodyText"/>
        <w:spacing w:before="86"/>
        <w:ind w:left="0" w:right="119"/>
        <w:jc w:val="both"/>
        <w:rPr>
          <w:rFonts w:ascii="Franklin Gothic Medium" w:hAnsi="Franklin Gothic Medium"/>
          <w:w w:val="105"/>
        </w:rPr>
      </w:pPr>
      <w:r>
        <w:rPr>
          <w:rFonts w:ascii="Franklin Gothic Medium" w:hAnsi="Franklin Gothic Medium"/>
          <w:b/>
          <w:bCs/>
          <w:noProof/>
          <w:sz w:val="32"/>
          <w:szCs w:val="32"/>
          <w:lang w:val="en-AU" w:eastAsia="zh-CN"/>
        </w:rPr>
        <mc:AlternateContent>
          <mc:Choice Requires="wpg">
            <w:drawing>
              <wp:anchor distT="0" distB="0" distL="114300" distR="114300" simplePos="0" relativeHeight="251684864" behindDoc="1" locked="0" layoutInCell="1" allowOverlap="1">
                <wp:simplePos x="0" y="0"/>
                <wp:positionH relativeFrom="margin">
                  <wp:posOffset>6350</wp:posOffset>
                </wp:positionH>
                <wp:positionV relativeFrom="paragraph">
                  <wp:posOffset>83735</wp:posOffset>
                </wp:positionV>
                <wp:extent cx="6983730" cy="1270"/>
                <wp:effectExtent l="0" t="0" r="26670" b="17780"/>
                <wp:wrapNone/>
                <wp:docPr id="1" name="Group 1224"/>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 name="Freeform 1225"/>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224" o:spid="_x0000_s1035" style="width:549.9pt;height:0.1pt;margin-top:6.6pt;margin-left:0.5pt;mso-position-horizontal-relative:margin;position:absolute;z-index:-251630592" coordorigin="454,-20" coordsize="10998,2">
                <v:shape id="Freeform 1225" o:spid="_x0000_s1036"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14:paraId="5F36F0D6" w14:textId="77777777" w:rsidR="00806CC0" w:rsidRDefault="00806CC0" w:rsidP="00806CC0">
      <w:pPr>
        <w:pStyle w:val="BodyText"/>
        <w:spacing w:before="86"/>
        <w:ind w:left="0" w:right="119"/>
        <w:jc w:val="both"/>
        <w:rPr>
          <w:rFonts w:ascii="Franklin Gothic Medium" w:hAnsi="Franklin Gothic Medium"/>
          <w:w w:val="105"/>
        </w:rPr>
      </w:pPr>
    </w:p>
    <w:p w14:paraId="59C22E63" w14:textId="77777777" w:rsidR="00806CC0" w:rsidRPr="00B428DD" w:rsidRDefault="00806CC0" w:rsidP="00806CC0">
      <w:pPr>
        <w:pStyle w:val="BodyText"/>
        <w:spacing w:before="86"/>
        <w:ind w:left="0" w:right="119"/>
        <w:jc w:val="both"/>
        <w:rPr>
          <w:rFonts w:ascii="Franklin Gothic Medium" w:hAnsi="Franklin Gothic Medium"/>
          <w:w w:val="105"/>
        </w:rPr>
        <w:sectPr w:rsidR="00806CC0" w:rsidRPr="00B428DD" w:rsidSect="00806CC0">
          <w:type w:val="continuous"/>
          <w:pgSz w:w="11906" w:h="16838" w:code="9"/>
          <w:pgMar w:top="1134" w:right="566" w:bottom="567" w:left="567" w:header="369" w:footer="851" w:gutter="0"/>
          <w:cols w:num="2" w:space="708"/>
          <w:docGrid w:linePitch="360"/>
        </w:sectPr>
      </w:pPr>
    </w:p>
    <w:p w14:paraId="097A7458" w14:textId="77777777" w:rsidR="00806CC0" w:rsidRPr="00B428DD" w:rsidRDefault="006F084B" w:rsidP="00806CC0">
      <w:pPr>
        <w:pStyle w:val="Heading1"/>
        <w:spacing w:before="0"/>
        <w:rPr>
          <w:rFonts w:ascii="Franklin Gothic Medium" w:hAnsi="Franklin Gothic Medium"/>
          <w:b w:val="0"/>
          <w:bCs w:val="0"/>
          <w:sz w:val="18"/>
          <w:szCs w:val="18"/>
          <w:lang w:val="en-US"/>
        </w:rPr>
      </w:pPr>
      <w:r w:rsidRPr="00B428DD">
        <w:rPr>
          <w:rFonts w:ascii="Franklin Gothic Medium" w:hAnsi="Franklin Gothic Medium"/>
          <w:color w:val="646D7C"/>
          <w:w w:val="105"/>
          <w:sz w:val="18"/>
          <w:szCs w:val="18"/>
          <w:lang w:val="en-US"/>
        </w:rPr>
        <w:lastRenderedPageBreak/>
        <w:t>什么</w:t>
      </w:r>
      <w:r w:rsidRPr="00B428DD">
        <w:rPr>
          <w:rFonts w:ascii="Franklin Gothic Medium" w:hAnsi="Franklin Gothic Medium"/>
          <w:color w:val="646D7C"/>
          <w:spacing w:val="16"/>
          <w:w w:val="105"/>
          <w:sz w:val="18"/>
          <w:szCs w:val="18"/>
          <w:lang w:val="en-US"/>
        </w:rPr>
        <w:t xml:space="preserve"> </w:t>
      </w:r>
      <w:r w:rsidRPr="00B428DD">
        <w:rPr>
          <w:rFonts w:ascii="Franklin Gothic Medium" w:hAnsi="Franklin Gothic Medium"/>
          <w:color w:val="646D7C"/>
          <w:w w:val="105"/>
          <w:sz w:val="18"/>
          <w:szCs w:val="18"/>
          <w:lang w:val="en-US"/>
        </w:rPr>
        <w:t>是</w:t>
      </w:r>
      <w:r w:rsidRPr="00B428DD">
        <w:rPr>
          <w:rFonts w:ascii="Franklin Gothic Medium" w:hAnsi="Franklin Gothic Medium"/>
          <w:color w:val="646D7C"/>
          <w:spacing w:val="16"/>
          <w:w w:val="105"/>
          <w:sz w:val="18"/>
          <w:szCs w:val="18"/>
          <w:lang w:val="en-US"/>
        </w:rPr>
        <w:t xml:space="preserve"> </w:t>
      </w:r>
      <w:r w:rsidRPr="00B428DD">
        <w:rPr>
          <w:rFonts w:ascii="Franklin Gothic Medium" w:hAnsi="Franklin Gothic Medium"/>
          <w:color w:val="646D7C"/>
          <w:w w:val="105"/>
          <w:sz w:val="18"/>
          <w:szCs w:val="18"/>
          <w:lang w:val="en-US"/>
        </w:rPr>
        <w:t>这</w:t>
      </w:r>
      <w:r w:rsidRPr="00B428DD">
        <w:rPr>
          <w:rFonts w:ascii="Franklin Gothic Medium" w:hAnsi="Franklin Gothic Medium"/>
          <w:color w:val="646D7C"/>
          <w:spacing w:val="16"/>
          <w:w w:val="105"/>
          <w:sz w:val="18"/>
          <w:szCs w:val="18"/>
          <w:lang w:val="en-US"/>
        </w:rPr>
        <w:t xml:space="preserve"> </w:t>
      </w:r>
      <w:r w:rsidRPr="00B428DD">
        <w:rPr>
          <w:rFonts w:ascii="Franklin Gothic Medium" w:hAnsi="Franklin Gothic Medium"/>
          <w:color w:val="646D7C"/>
          <w:spacing w:val="-11"/>
          <w:w w:val="105"/>
          <w:sz w:val="18"/>
          <w:szCs w:val="18"/>
          <w:lang w:val="en-US"/>
        </w:rPr>
        <w:t>k</w:t>
      </w:r>
      <w:r w:rsidRPr="00B428DD">
        <w:rPr>
          <w:rFonts w:ascii="Franklin Gothic Medium" w:hAnsi="Franklin Gothic Medium"/>
          <w:color w:val="646D7C"/>
          <w:w w:val="105"/>
          <w:sz w:val="18"/>
          <w:szCs w:val="18"/>
          <w:lang w:val="en-US"/>
        </w:rPr>
        <w:t>嗯</w:t>
      </w:r>
      <w:r w:rsidRPr="00B428DD">
        <w:rPr>
          <w:rFonts w:ascii="Franklin Gothic Medium" w:hAnsi="Franklin Gothic Medium"/>
          <w:color w:val="646D7C"/>
          <w:spacing w:val="17"/>
          <w:w w:val="105"/>
          <w:sz w:val="18"/>
          <w:szCs w:val="18"/>
          <w:lang w:val="en-US"/>
        </w:rPr>
        <w:t xml:space="preserve"> </w:t>
      </w:r>
      <w:r w:rsidRPr="00B428DD">
        <w:rPr>
          <w:rFonts w:ascii="Franklin Gothic Medium" w:hAnsi="Franklin Gothic Medium"/>
          <w:color w:val="646D7C"/>
          <w:w w:val="105"/>
          <w:sz w:val="18"/>
          <w:szCs w:val="18"/>
          <w:lang w:val="en-US"/>
        </w:rPr>
        <w:t>风险？</w:t>
      </w:r>
      <w:r w:rsidRPr="0009586C">
        <w:rPr>
          <w:rFonts w:ascii="Franklin Gothic Medium" w:eastAsia="MS Mincho" w:hAnsi="Franklin Gothic Medium"/>
          <w:i/>
          <w:w w:val="105"/>
          <w:sz w:val="18"/>
          <w:szCs w:val="18"/>
          <w:highlight w:val="yellow"/>
          <w:lang w:val="en-US"/>
        </w:rPr>
        <w:t xml:space="preserve"> </w:t>
      </w:r>
    </w:p>
    <w:p w14:paraId="39CE086B" w14:textId="09B3998C" w:rsidR="00806CC0" w:rsidRPr="00846794" w:rsidRDefault="006F084B" w:rsidP="00806CC0">
      <w:pPr>
        <w:pStyle w:val="BodyText"/>
        <w:spacing w:before="56"/>
        <w:ind w:left="0" w:right="1"/>
        <w:jc w:val="both"/>
        <w:rPr>
          <w:rFonts w:ascii="Franklin Gothic Medium" w:hAnsi="Franklin Gothic Medium"/>
          <w:b/>
        </w:rPr>
      </w:pPr>
      <w:r w:rsidRPr="00846794">
        <w:rPr>
          <w:rFonts w:ascii="Franklin Gothic Medium" w:hAnsi="Franklin Gothic Medium"/>
          <w:b/>
        </w:rPr>
        <w:t>投资涉及风险。有关详细信息，请参阅发行文件，包括风险因素。</w:t>
      </w:r>
      <w:r w:rsidR="008A6BC0">
        <w:rPr>
          <w:rFonts w:ascii="Franklin Gothic Medium" w:hAnsi="Franklin Gothic Medium"/>
          <w:b/>
        </w:rPr>
        <w:t xml:space="preserve"> </w:t>
      </w:r>
    </w:p>
    <w:p w14:paraId="3025D068" w14:textId="77777777" w:rsidR="00806CC0" w:rsidRPr="00846794" w:rsidRDefault="00806CC0" w:rsidP="00806CC0">
      <w:pPr>
        <w:pStyle w:val="BodyText"/>
        <w:ind w:left="284"/>
        <w:jc w:val="both"/>
        <w:rPr>
          <w:rFonts w:ascii="Franklin Gothic Medium" w:hAnsi="Franklin Gothic Medium"/>
        </w:rPr>
      </w:pPr>
    </w:p>
    <w:p w14:paraId="35B8EFF6" w14:textId="77777777" w:rsidR="00806CC0" w:rsidRPr="00605061" w:rsidRDefault="006F084B" w:rsidP="00806CC0">
      <w:pPr>
        <w:pStyle w:val="BodyText"/>
        <w:numPr>
          <w:ilvl w:val="0"/>
          <w:numId w:val="8"/>
        </w:numPr>
        <w:ind w:left="284" w:hanging="284"/>
        <w:jc w:val="both"/>
        <w:rPr>
          <w:rStyle w:val="DeltaViewInsertion"/>
          <w:rFonts w:ascii="Franklin Gothic Medium" w:hAnsi="Franklin Gothic Medium"/>
          <w:color w:val="auto"/>
          <w:u w:val="none"/>
        </w:rPr>
      </w:pPr>
      <w:bookmarkStart w:id="48" w:name="_DV_C144"/>
      <w:r w:rsidRPr="00846794">
        <w:rPr>
          <w:rStyle w:val="DeltaViewInsertion"/>
          <w:rFonts w:ascii="Franklin Gothic Medium" w:eastAsia="MS Mincho" w:hAnsi="Franklin Gothic Medium"/>
          <w:b/>
          <w:color w:val="auto"/>
          <w:w w:val="105"/>
          <w:szCs w:val="12"/>
          <w:u w:val="none"/>
        </w:rPr>
        <w:t>一般投资风险</w:t>
      </w:r>
      <w:r w:rsidRPr="00846794">
        <w:rPr>
          <w:rStyle w:val="DeltaViewInsertion"/>
          <w:rFonts w:ascii="Franklin Gothic Medium" w:eastAsia="MS Mincho" w:hAnsi="Franklin Gothic Medium"/>
          <w:color w:val="auto"/>
          <w:w w:val="105"/>
          <w:szCs w:val="12"/>
          <w:u w:val="none"/>
        </w:rPr>
        <w:t>：由于以下任何关键风险因素，子基金的投资组合可能会降低价值，因此您对子基金的投资可能会损失损失。不能保证偿还本金。</w:t>
      </w:r>
      <w:bookmarkEnd w:id="48"/>
    </w:p>
    <w:p w14:paraId="53296189" w14:textId="77777777" w:rsidR="001555EA" w:rsidRPr="00846794" w:rsidDel="00B44506" w:rsidRDefault="001555EA" w:rsidP="00B44506">
      <w:pPr>
        <w:pStyle w:val="BodyText"/>
        <w:ind w:left="284"/>
        <w:jc w:val="both"/>
        <w:rPr>
          <w:del w:id="49" w:author="Author" w:date="2025-05-08T23:31:00Z"/>
          <w:rStyle w:val="DeltaViewInsertion"/>
          <w:rFonts w:ascii="Franklin Gothic Medium" w:hAnsi="Franklin Gothic Medium"/>
          <w:color w:val="auto"/>
          <w:u w:val="none"/>
        </w:rPr>
      </w:pPr>
    </w:p>
    <w:p w14:paraId="63F23090" w14:textId="0B937618" w:rsidR="00806CC0" w:rsidRPr="00B44506" w:rsidDel="00B44506" w:rsidRDefault="006F084B">
      <w:pPr>
        <w:numPr>
          <w:ilvl w:val="0"/>
          <w:numId w:val="8"/>
        </w:numPr>
        <w:ind w:left="0" w:hanging="284"/>
        <w:jc w:val="both"/>
        <w:rPr>
          <w:del w:id="50" w:author="Author" w:date="2025-05-08T23:31:00Z"/>
          <w:rFonts w:ascii="Franklin Gothic Medium" w:hAnsi="Franklin Gothic Medium"/>
          <w:rPrChange w:id="51" w:author="Author" w:date="2025-05-08T23:31:00Z">
            <w:rPr>
              <w:del w:id="52" w:author="Author" w:date="2025-05-08T23:31:00Z"/>
            </w:rPr>
          </w:rPrChange>
        </w:rPr>
        <w:pPrChange w:id="53" w:author="Author" w:date="2025-05-08T23:31:00Z">
          <w:pPr>
            <w:pStyle w:val="BodyText"/>
            <w:numPr>
              <w:numId w:val="8"/>
            </w:numPr>
            <w:ind w:left="284" w:hanging="284"/>
            <w:jc w:val="both"/>
          </w:pPr>
        </w:pPrChange>
      </w:pPr>
      <w:del w:id="54" w:author="Author" w:date="2025-05-08T23:31:00Z">
        <w:r w:rsidRPr="00B44506" w:rsidDel="00B44506">
          <w:rPr>
            <w:rFonts w:ascii="Franklin Gothic Medium" w:hAnsi="Franklin Gothic Medium"/>
            <w:b/>
            <w:rPrChange w:id="55" w:author="Author" w:date="2025-05-08T23:31:00Z">
              <w:rPr>
                <w:b/>
              </w:rPr>
            </w:rPrChange>
          </w:rPr>
          <w:delText>Global investments risk</w:delText>
        </w:r>
        <w:r w:rsidRPr="00B44506" w:rsidDel="00B44506">
          <w:rPr>
            <w:b/>
            <w:bCs/>
            <w:color w:val="000000"/>
            <w:w w:val="105"/>
            <w:rPrChange w:id="56" w:author="Author" w:date="2025-05-08T23:31:00Z">
              <w:rPr>
                <w:b/>
                <w:bCs/>
                <w:color w:val="000000"/>
                <w:w w:val="105"/>
              </w:rPr>
            </w:rPrChange>
          </w:rPr>
          <w:delText>:</w:delText>
        </w:r>
        <w:r w:rsidRPr="00B44506" w:rsidDel="00B44506">
          <w:rPr>
            <w:b/>
            <w:bCs/>
            <w:color w:val="000000"/>
            <w:spacing w:val="30"/>
            <w:w w:val="105"/>
            <w:rPrChange w:id="57" w:author="Author" w:date="2025-05-08T23:31:00Z">
              <w:rPr>
                <w:b/>
                <w:bCs/>
                <w:color w:val="000000"/>
                <w:spacing w:val="30"/>
                <w:w w:val="105"/>
              </w:rPr>
            </w:rPrChange>
          </w:rPr>
          <w:delText xml:space="preserve"> </w:delText>
        </w:r>
        <w:r w:rsidRPr="00B44506" w:rsidDel="00B44506">
          <w:rPr>
            <w:rFonts w:ascii="Franklin Gothic Medium" w:hAnsi="Franklin Gothic Medium"/>
            <w:rPrChange w:id="58" w:author="Author" w:date="2025-05-08T23:31:00Z">
              <w:rPr/>
            </w:rPrChange>
          </w:rPr>
          <w:delTex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delText>
        </w:r>
      </w:del>
    </w:p>
    <w:p w14:paraId="758FA43A" w14:textId="77777777" w:rsidR="001555EA" w:rsidRPr="00751DD7" w:rsidRDefault="001555EA">
      <w:pPr>
        <w:rPr>
          <w:sz w:val="18"/>
          <w:szCs w:val="18"/>
          <w:lang w:val="en-GB"/>
        </w:rPr>
        <w:pPrChange w:id="59" w:author="Author" w:date="2025-05-08T23:31:00Z">
          <w:pPr>
            <w:pStyle w:val="ListParagraph"/>
          </w:pPr>
        </w:pPrChange>
      </w:pPr>
    </w:p>
    <w:p w14:paraId="76EEBFC1" w14:textId="77777777" w:rsidR="00806CC0" w:rsidRPr="00846794" w:rsidRDefault="006F084B" w:rsidP="00806CC0">
      <w:pPr>
        <w:pStyle w:val="BodyText"/>
        <w:numPr>
          <w:ilvl w:val="0"/>
          <w:numId w:val="8"/>
        </w:numPr>
        <w:ind w:left="284" w:right="4" w:hanging="284"/>
        <w:jc w:val="both"/>
        <w:rPr>
          <w:rFonts w:ascii="Franklin Gothic Medium" w:hAnsi="Franklin Gothic Medium"/>
          <w:bCs/>
          <w:color w:val="000000"/>
          <w:w w:val="105"/>
        </w:rPr>
      </w:pPr>
      <w:r w:rsidRPr="00846794">
        <w:rPr>
          <w:rFonts w:ascii="Franklin Gothic Medium" w:hAnsi="Franklin Gothic Medium"/>
          <w:b/>
          <w:bCs/>
          <w:color w:val="000000"/>
          <w:w w:val="105"/>
        </w:rPr>
        <w:t xml:space="preserve">新兴市场风险：</w:t>
      </w:r>
      <w:r w:rsidRPr="00846794">
        <w:rPr>
          <w:rFonts w:ascii="Franklin Gothic Medium" w:hAnsi="Franklin Gothic Medium"/>
          <w:bCs/>
          <w:color w:val="000000"/>
          <w:w w:val="105"/>
        </w:rPr>
        <w:t xml:space="preserve">在某些可以进行投资的国家，法律基础设施可能不会为投资者提供相同程度的投资者保护或信息，而通常适用于主要证券市场。该子基金资产的价值可能会受到不确定性的不利影响，例如社会，政治和经济不稳定，政府政策的变化，税收变化，对外国投资和货币遣返的限制，货币波动，不同的会计，审计和财务报告习惯以及在该领域的法律和其他国家的法律和其他发展方案。与主要市场可用的类似证券相比，新兴市场的证券也可能是更少的流动性，并且波动性更大，而且交易和解和监护权的风险更高，涉及时机和定价问题。该子基金可能在购买或出售新兴市场证券的持股方面遇到困难，该子基金资产的价值可能会受到不利影响。</w:t>
      </w:r>
    </w:p>
    <w:p w14:paraId="403F4E7E" w14:textId="77777777" w:rsidR="00806CC0" w:rsidRDefault="00806CC0" w:rsidP="00806CC0">
      <w:pPr>
        <w:pStyle w:val="BodyText"/>
        <w:ind w:left="152" w:right="4"/>
        <w:jc w:val="both"/>
        <w:rPr>
          <w:rFonts w:ascii="Franklin Gothic Medium" w:hAnsi="Franklin Gothic Medium"/>
          <w:bCs/>
          <w:color w:val="000000"/>
          <w:w w:val="105"/>
        </w:rPr>
      </w:pPr>
    </w:p>
    <w:p w14:paraId="57B30985" w14:textId="77777777" w:rsidR="00806CC0" w:rsidRPr="00846794" w:rsidRDefault="006F084B" w:rsidP="00806CC0">
      <w:pPr>
        <w:pStyle w:val="BodyText"/>
        <w:numPr>
          <w:ilvl w:val="0"/>
          <w:numId w:val="8"/>
        </w:numPr>
        <w:ind w:left="284" w:hanging="284"/>
        <w:jc w:val="both"/>
        <w:rPr>
          <w:rFonts w:ascii="Franklin Gothic Medium" w:hAnsi="Franklin Gothic Medium"/>
          <w:color w:val="000000"/>
        </w:rPr>
      </w:pPr>
      <w:r w:rsidRPr="00846794">
        <w:rPr>
          <w:rFonts w:ascii="Franklin Gothic Medium" w:hAnsi="Franklin Gothic Medium"/>
          <w:b/>
          <w:bCs/>
          <w:color w:val="000000"/>
          <w:w w:val="105"/>
        </w:rPr>
        <w:t>h</w:t>
      </w:r>
      <w:r w:rsidRPr="00846794">
        <w:rPr>
          <w:rFonts w:ascii="Franklin Gothic Medium" w:hAnsi="Franklin Gothic Medium"/>
          <w:b/>
          <w:bCs/>
          <w:color w:val="000000"/>
        </w:rPr>
        <w:t>igh</w:t>
      </w:r>
      <w:r w:rsidRPr="00846794">
        <w:rPr>
          <w:rFonts w:ascii="Franklin Gothic Medium" w:hAnsi="Franklin Gothic Medium"/>
          <w:b/>
          <w:bCs/>
          <w:color w:val="000000"/>
          <w:spacing w:val="19"/>
        </w:rPr>
        <w:t xml:space="preserve"> </w:t>
      </w:r>
      <w:r w:rsidRPr="00846794">
        <w:rPr>
          <w:rFonts w:ascii="Franklin Gothic Medium" w:hAnsi="Franklin Gothic Medium"/>
          <w:b/>
          <w:bCs/>
          <w:color w:val="000000"/>
        </w:rPr>
        <w:t>屈服</w:t>
      </w:r>
      <w:r w:rsidRPr="00846794">
        <w:rPr>
          <w:rFonts w:ascii="Franklin Gothic Medium" w:hAnsi="Franklin Gothic Medium"/>
          <w:b/>
          <w:bCs/>
          <w:color w:val="000000"/>
          <w:spacing w:val="17"/>
        </w:rPr>
        <w:t xml:space="preserve"> </w:t>
      </w:r>
      <w:r w:rsidRPr="00846794">
        <w:rPr>
          <w:rFonts w:ascii="Franklin Gothic Medium" w:hAnsi="Franklin Gothic Medium"/>
          <w:b/>
          <w:bCs/>
          <w:color w:val="000000"/>
        </w:rPr>
        <w:t>债务</w:t>
      </w:r>
      <w:r w:rsidRPr="00846794">
        <w:rPr>
          <w:rFonts w:ascii="Franklin Gothic Medium" w:hAnsi="Franklin Gothic Medium"/>
          <w:b/>
          <w:bCs/>
          <w:color w:val="000000"/>
          <w:spacing w:val="17"/>
        </w:rPr>
        <w:t xml:space="preserve"> </w:t>
      </w:r>
      <w:r w:rsidRPr="00846794">
        <w:rPr>
          <w:rFonts w:ascii="Franklin Gothic Medium" w:hAnsi="Franklin Gothic Medium"/>
          <w:b/>
          <w:bCs/>
          <w:color w:val="000000"/>
        </w:rPr>
        <w:t>证券风险：</w:t>
      </w:r>
      <w:r w:rsidRPr="00846794">
        <w:rPr>
          <w:rFonts w:ascii="Franklin Gothic Medium" w:hAnsi="Franklin Gothic Medium"/>
          <w:b/>
          <w:bCs/>
          <w:color w:val="000000"/>
          <w:spacing w:val="22"/>
        </w:rPr>
        <w:t xml:space="preserve"> </w:t>
      </w:r>
      <w:r w:rsidRPr="00846794">
        <w:rPr>
          <w:rFonts w:ascii="Franklin Gothic Medium" w:hAnsi="Franklin Gothic Medium"/>
          <w:color w:val="000000"/>
        </w:rPr>
        <w:t>这</w:t>
      </w:r>
      <w:r w:rsidRPr="00846794">
        <w:rPr>
          <w:rFonts w:ascii="Franklin Gothic Medium" w:hAnsi="Franklin Gothic Medium"/>
          <w:color w:val="000000"/>
          <w:spacing w:val="17"/>
        </w:rPr>
        <w:t xml:space="preserve"> </w:t>
      </w:r>
      <w:r w:rsidRPr="00846794">
        <w:rPr>
          <w:rFonts w:ascii="Franklin Gothic Medium" w:hAnsi="Franklin Gothic Medium"/>
          <w:color w:val="000000"/>
        </w:rPr>
        <w:t>亚</w:t>
      </w:r>
      <w:r w:rsidRPr="00846794">
        <w:rPr>
          <w:rFonts w:ascii="Franklin Gothic Medium" w:hAnsi="Franklin Gothic Medium"/>
          <w:color w:val="000000"/>
          <w:spacing w:val="-5"/>
        </w:rPr>
        <w:t>f</w:t>
      </w:r>
      <w:r w:rsidRPr="00846794">
        <w:rPr>
          <w:rFonts w:ascii="Franklin Gothic Medium" w:hAnsi="Franklin Gothic Medium"/>
          <w:color w:val="000000"/>
        </w:rPr>
        <w:t>和</w:t>
      </w:r>
      <w:r w:rsidRPr="00846794">
        <w:rPr>
          <w:rFonts w:ascii="Franklin Gothic Medium" w:hAnsi="Franklin Gothic Medium"/>
          <w:color w:val="000000"/>
          <w:spacing w:val="17"/>
        </w:rPr>
        <w:t xml:space="preserve"> </w:t>
      </w:r>
      <w:r w:rsidRPr="00846794">
        <w:rPr>
          <w:rFonts w:ascii="Franklin Gothic Medium" w:hAnsi="Franklin Gothic Medium"/>
          <w:color w:val="000000"/>
        </w:rPr>
        <w:t>将要</w:t>
      </w:r>
      <w:r w:rsidRPr="00846794">
        <w:rPr>
          <w:rFonts w:ascii="Franklin Gothic Medium" w:hAnsi="Franklin Gothic Medium"/>
          <w:color w:val="000000"/>
          <w:w w:val="83"/>
        </w:rPr>
        <w:t xml:space="preserve"> </w:t>
      </w:r>
      <w:r w:rsidRPr="00846794">
        <w:rPr>
          <w:rFonts w:ascii="Franklin Gothic Medium" w:hAnsi="Franklin Gothic Medium"/>
          <w:color w:val="000000"/>
        </w:rPr>
        <w:t>投资</w:t>
      </w:r>
      <w:r w:rsidRPr="00846794">
        <w:rPr>
          <w:rFonts w:ascii="Franklin Gothic Medium" w:hAnsi="Franklin Gothic Medium"/>
          <w:color w:val="000000"/>
          <w:spacing w:val="32"/>
        </w:rPr>
        <w:t xml:space="preserve"> </w:t>
      </w:r>
      <w:r w:rsidRPr="00846794">
        <w:rPr>
          <w:rFonts w:ascii="Franklin Gothic Medium" w:hAnsi="Franklin Gothic Medium"/>
          <w:color w:val="000000"/>
        </w:rPr>
        <w:t>在</w:t>
      </w:r>
      <w:r w:rsidRPr="00846794">
        <w:rPr>
          <w:rFonts w:ascii="Franklin Gothic Medium" w:hAnsi="Franklin Gothic Medium"/>
          <w:color w:val="000000"/>
          <w:spacing w:val="32"/>
        </w:rPr>
        <w:t xml:space="preserve"> </w:t>
      </w:r>
      <w:r w:rsidRPr="00846794">
        <w:rPr>
          <w:rFonts w:ascii="Franklin Gothic Medium" w:hAnsi="Franklin Gothic Medium"/>
          <w:color w:val="000000"/>
        </w:rPr>
        <w:t>高的</w:t>
      </w:r>
      <w:r w:rsidRPr="00846794">
        <w:rPr>
          <w:rFonts w:ascii="Franklin Gothic Medium" w:hAnsi="Franklin Gothic Medium"/>
          <w:color w:val="000000"/>
          <w:spacing w:val="33"/>
        </w:rPr>
        <w:t xml:space="preserve"> </w:t>
      </w:r>
      <w:r w:rsidRPr="00846794">
        <w:rPr>
          <w:rFonts w:ascii="Franklin Gothic Medium" w:hAnsi="Franklin Gothic Medium"/>
          <w:color w:val="000000"/>
        </w:rPr>
        <w:t>屈服</w:t>
      </w:r>
      <w:r w:rsidRPr="00846794">
        <w:rPr>
          <w:rFonts w:ascii="Franklin Gothic Medium" w:hAnsi="Franklin Gothic Medium"/>
          <w:color w:val="000000"/>
          <w:spacing w:val="33"/>
        </w:rPr>
        <w:t xml:space="preserve"> </w:t>
      </w:r>
      <w:r w:rsidRPr="00846794">
        <w:rPr>
          <w:rFonts w:ascii="Franklin Gothic Medium" w:hAnsi="Franklin Gothic Medium"/>
          <w:color w:val="000000"/>
        </w:rPr>
        <w:t xml:space="preserve">证券通常是次投资等级</w:t>
      </w:r>
      <w:r w:rsidRPr="00846794">
        <w:rPr>
          <w:rFonts w:ascii="Franklin Gothic Medium" w:hAnsi="Franklin Gothic Medium"/>
          <w:w w:val="105"/>
        </w:rPr>
        <w:t>或未设置</w:t>
      </w:r>
      <w:r w:rsidRPr="00846794">
        <w:rPr>
          <w:rFonts w:ascii="Franklin Gothic Medium" w:hAnsi="Franklin Gothic Medium"/>
          <w:color w:val="000000"/>
        </w:rPr>
        <w:t>。</w:t>
      </w:r>
      <w:r w:rsidRPr="00846794">
        <w:rPr>
          <w:rFonts w:ascii="Franklin Gothic Medium" w:hAnsi="Franklin Gothic Medium"/>
          <w:color w:val="000000"/>
          <w:spacing w:val="33"/>
        </w:rPr>
        <w:t xml:space="preserve"> </w:t>
      </w:r>
      <w:r w:rsidRPr="00846794">
        <w:rPr>
          <w:rFonts w:ascii="Franklin Gothic Medium" w:hAnsi="Franklin Gothic Medium"/>
          <w:color w:val="000000"/>
        </w:rPr>
        <w:t>一些</w:t>
      </w:r>
      <w:r w:rsidRPr="00846794">
        <w:rPr>
          <w:rFonts w:ascii="Franklin Gothic Medium" w:hAnsi="Franklin Gothic Medium"/>
          <w:color w:val="000000"/>
          <w:spacing w:val="32"/>
        </w:rPr>
        <w:t xml:space="preserve"> </w:t>
      </w:r>
      <w:r w:rsidRPr="00846794">
        <w:rPr>
          <w:rFonts w:ascii="Franklin Gothic Medium" w:hAnsi="Franklin Gothic Medium"/>
          <w:color w:val="000000"/>
        </w:rPr>
        <w:t>的</w:t>
      </w:r>
      <w:r w:rsidRPr="00846794">
        <w:rPr>
          <w:rFonts w:ascii="Franklin Gothic Medium" w:hAnsi="Franklin Gothic Medium"/>
          <w:color w:val="000000"/>
          <w:spacing w:val="33"/>
        </w:rPr>
        <w:t xml:space="preserve"> </w:t>
      </w:r>
      <w:r w:rsidRPr="00846794">
        <w:rPr>
          <w:rFonts w:ascii="Franklin Gothic Medium" w:hAnsi="Franklin Gothic Medium"/>
          <w:color w:val="000000"/>
        </w:rPr>
        <w:t>这</w:t>
      </w:r>
      <w:r w:rsidRPr="00846794">
        <w:rPr>
          <w:rFonts w:ascii="Franklin Gothic Medium" w:hAnsi="Franklin Gothic Medium"/>
          <w:color w:val="000000"/>
          <w:w w:val="110"/>
        </w:rPr>
        <w:t xml:space="preserve"> </w:t>
      </w:r>
      <w:r w:rsidRPr="00846794">
        <w:rPr>
          <w:rFonts w:ascii="Franklin Gothic Medium" w:hAnsi="Franklin Gothic Medium"/>
          <w:color w:val="000000"/>
        </w:rPr>
        <w:t>高的</w:t>
      </w:r>
      <w:r w:rsidRPr="00846794">
        <w:rPr>
          <w:rFonts w:ascii="Franklin Gothic Medium" w:hAnsi="Franklin Gothic Medium"/>
          <w:color w:val="000000"/>
          <w:spacing w:val="11"/>
        </w:rPr>
        <w:t xml:space="preserve"> </w:t>
      </w:r>
      <w:r w:rsidRPr="00846794">
        <w:rPr>
          <w:rFonts w:ascii="Franklin Gothic Medium" w:hAnsi="Franklin Gothic Medium"/>
          <w:color w:val="000000"/>
        </w:rPr>
        <w:t>屈服</w:t>
      </w:r>
      <w:r w:rsidRPr="00846794">
        <w:rPr>
          <w:rFonts w:ascii="Franklin Gothic Medium" w:hAnsi="Franklin Gothic Medium"/>
          <w:color w:val="000000"/>
          <w:spacing w:val="11"/>
        </w:rPr>
        <w:t xml:space="preserve"> </w:t>
      </w:r>
      <w:r w:rsidRPr="00846794">
        <w:rPr>
          <w:rFonts w:ascii="Franklin Gothic Medium" w:hAnsi="Franklin Gothic Medium"/>
          <w:color w:val="000000"/>
        </w:rPr>
        <w:t>证券</w:t>
      </w:r>
      <w:r w:rsidRPr="00846794">
        <w:rPr>
          <w:rFonts w:ascii="Franklin Gothic Medium" w:hAnsi="Franklin Gothic Medium"/>
          <w:color w:val="000000"/>
          <w:spacing w:val="11"/>
        </w:rPr>
        <w:t xml:space="preserve"> </w:t>
      </w:r>
      <w:r w:rsidRPr="00846794">
        <w:rPr>
          <w:rFonts w:ascii="Franklin Gothic Medium" w:hAnsi="Franklin Gothic Medium"/>
          <w:color w:val="000000"/>
        </w:rPr>
        <w:t>握住</w:t>
      </w:r>
      <w:r w:rsidRPr="00846794">
        <w:rPr>
          <w:rFonts w:ascii="Franklin Gothic Medium" w:hAnsi="Franklin Gothic Medium"/>
          <w:color w:val="000000"/>
          <w:spacing w:val="11"/>
        </w:rPr>
        <w:t xml:space="preserve"> </w:t>
      </w:r>
      <w:r w:rsidRPr="00846794">
        <w:rPr>
          <w:rFonts w:ascii="Franklin Gothic Medium" w:hAnsi="Franklin Gothic Medium"/>
          <w:color w:val="000000"/>
        </w:rPr>
        <w:t>在</w:t>
      </w:r>
      <w:r w:rsidRPr="00846794">
        <w:rPr>
          <w:rFonts w:ascii="Franklin Gothic Medium" w:hAnsi="Franklin Gothic Medium"/>
          <w:color w:val="000000"/>
          <w:spacing w:val="11"/>
        </w:rPr>
        <w:t xml:space="preserve"> </w:t>
      </w:r>
      <w:r w:rsidRPr="00846794">
        <w:rPr>
          <w:rFonts w:ascii="Franklin Gothic Medium" w:hAnsi="Franklin Gothic Medium"/>
          <w:color w:val="000000"/>
        </w:rPr>
        <w:t>这</w:t>
      </w:r>
      <w:r w:rsidRPr="00846794">
        <w:rPr>
          <w:rFonts w:ascii="Franklin Gothic Medium" w:hAnsi="Franklin Gothic Medium"/>
          <w:color w:val="000000"/>
          <w:spacing w:val="11"/>
        </w:rPr>
        <w:t xml:space="preserve"> </w:t>
      </w:r>
      <w:r w:rsidRPr="00846794">
        <w:rPr>
          <w:rFonts w:ascii="Franklin Gothic Medium" w:hAnsi="Franklin Gothic Medium"/>
          <w:color w:val="000000"/>
        </w:rPr>
        <w:t>文件夹</w:t>
      </w:r>
      <w:r w:rsidRPr="00846794">
        <w:rPr>
          <w:rFonts w:ascii="Franklin Gothic Medium" w:hAnsi="Franklin Gothic Medium"/>
          <w:color w:val="000000"/>
          <w:spacing w:val="11"/>
        </w:rPr>
        <w:t xml:space="preserve"> </w:t>
      </w:r>
      <w:r w:rsidRPr="00846794">
        <w:rPr>
          <w:rFonts w:ascii="Franklin Gothic Medium" w:hAnsi="Franklin Gothic Medium"/>
          <w:color w:val="000000"/>
        </w:rPr>
        <w:t>可能</w:t>
      </w:r>
      <w:r w:rsidRPr="00846794">
        <w:rPr>
          <w:rFonts w:ascii="Franklin Gothic Medium" w:hAnsi="Franklin Gothic Medium"/>
          <w:color w:val="000000"/>
          <w:spacing w:val="11"/>
        </w:rPr>
        <w:t xml:space="preserve"> </w:t>
      </w:r>
      <w:r w:rsidRPr="00846794">
        <w:rPr>
          <w:rFonts w:ascii="Franklin Gothic Medium" w:hAnsi="Franklin Gothic Medium"/>
          <w:color w:val="000000"/>
        </w:rPr>
        <w:t>涉及增加</w:t>
      </w:r>
      <w:r w:rsidRPr="00846794">
        <w:rPr>
          <w:rFonts w:ascii="Franklin Gothic Medium" w:hAnsi="Franklin Gothic Medium"/>
          <w:color w:val="000000"/>
          <w:w w:val="107"/>
        </w:rPr>
        <w:t xml:space="preserve"> </w:t>
      </w:r>
      <w:r w:rsidRPr="00846794">
        <w:rPr>
          <w:rFonts w:ascii="Franklin Gothic Medium" w:hAnsi="Franklin Gothic Medium"/>
          <w:color w:val="000000"/>
        </w:rPr>
        <w:t>信用</w:t>
      </w:r>
      <w:r w:rsidRPr="00846794">
        <w:rPr>
          <w:rFonts w:ascii="Franklin Gothic Medium" w:hAnsi="Franklin Gothic Medium"/>
          <w:color w:val="000000"/>
          <w:spacing w:val="29"/>
        </w:rPr>
        <w:t xml:space="preserve"> </w:t>
      </w:r>
      <w:r w:rsidRPr="00846794">
        <w:rPr>
          <w:rFonts w:ascii="Franklin Gothic Medium" w:hAnsi="Franklin Gothic Medium"/>
          <w:color w:val="000000"/>
        </w:rPr>
        <w:t>和</w:t>
      </w:r>
      <w:r w:rsidRPr="00846794">
        <w:rPr>
          <w:rFonts w:ascii="Franklin Gothic Medium" w:hAnsi="Franklin Gothic Medium"/>
          <w:color w:val="000000"/>
          <w:spacing w:val="32"/>
        </w:rPr>
        <w:t xml:space="preserve"> </w:t>
      </w:r>
      <w:r w:rsidRPr="00846794">
        <w:rPr>
          <w:rFonts w:ascii="Franklin Gothic Medium" w:hAnsi="Franklin Gothic Medium"/>
          <w:color w:val="000000"/>
        </w:rPr>
        <w:t>市场</w:t>
      </w:r>
      <w:r w:rsidRPr="00846794">
        <w:rPr>
          <w:rFonts w:ascii="Franklin Gothic Medium" w:hAnsi="Franklin Gothic Medium"/>
          <w:color w:val="000000"/>
          <w:spacing w:val="30"/>
        </w:rPr>
        <w:t xml:space="preserve"> </w:t>
      </w:r>
      <w:r w:rsidRPr="00846794">
        <w:rPr>
          <w:rFonts w:ascii="Franklin Gothic Medium" w:hAnsi="Franklin Gothic Medium"/>
          <w:color w:val="000000"/>
        </w:rPr>
        <w:t>风险;</w:t>
      </w:r>
      <w:r w:rsidRPr="00846794">
        <w:rPr>
          <w:rFonts w:ascii="Franklin Gothic Medium" w:hAnsi="Franklin Gothic Medium"/>
          <w:color w:val="000000"/>
          <w:spacing w:val="31"/>
        </w:rPr>
        <w:t xml:space="preserve"> </w:t>
      </w:r>
      <w:r w:rsidRPr="00846794">
        <w:rPr>
          <w:rFonts w:ascii="Franklin Gothic Medium" w:hAnsi="Franklin Gothic Medium"/>
          <w:color w:val="000000"/>
        </w:rPr>
        <w:t>这样的</w:t>
      </w:r>
      <w:r w:rsidRPr="00846794">
        <w:rPr>
          <w:rFonts w:ascii="Franklin Gothic Medium" w:hAnsi="Franklin Gothic Medium"/>
          <w:color w:val="000000"/>
          <w:spacing w:val="31"/>
        </w:rPr>
        <w:t xml:space="preserve"> </w:t>
      </w:r>
      <w:r w:rsidRPr="00846794">
        <w:rPr>
          <w:rFonts w:ascii="Franklin Gothic Medium" w:hAnsi="Franklin Gothic Medium"/>
          <w:color w:val="000000"/>
        </w:rPr>
        <w:t>证券</w:t>
      </w:r>
      <w:r w:rsidRPr="00846794">
        <w:rPr>
          <w:rFonts w:ascii="Franklin Gothic Medium" w:hAnsi="Franklin Gothic Medium"/>
          <w:color w:val="000000"/>
          <w:spacing w:val="31"/>
        </w:rPr>
        <w:t xml:space="preserve"> </w:t>
      </w:r>
      <w:r w:rsidRPr="00846794">
        <w:rPr>
          <w:rFonts w:ascii="Franklin Gothic Medium" w:hAnsi="Franklin Gothic Medium"/>
          <w:color w:val="000000"/>
        </w:rPr>
        <w:t>是</w:t>
      </w:r>
      <w:r w:rsidRPr="00846794">
        <w:rPr>
          <w:rFonts w:ascii="Franklin Gothic Medium" w:hAnsi="Franklin Gothic Medium"/>
          <w:color w:val="000000"/>
          <w:spacing w:val="30"/>
        </w:rPr>
        <w:t xml:space="preserve"> </w:t>
      </w:r>
      <w:r w:rsidRPr="00846794">
        <w:rPr>
          <w:rFonts w:ascii="Franklin Gothic Medium" w:hAnsi="Franklin Gothic Medium"/>
          <w:color w:val="000000"/>
        </w:rPr>
        <w:t>主题</w:t>
      </w:r>
      <w:r w:rsidRPr="00846794">
        <w:rPr>
          <w:rFonts w:ascii="Franklin Gothic Medium" w:hAnsi="Franklin Gothic Medium"/>
          <w:color w:val="000000"/>
          <w:spacing w:val="31"/>
        </w:rPr>
        <w:t xml:space="preserve"> </w:t>
      </w:r>
      <w:r w:rsidRPr="00846794">
        <w:rPr>
          <w:rFonts w:ascii="Franklin Gothic Medium" w:hAnsi="Franklin Gothic Medium"/>
          <w:color w:val="000000"/>
        </w:rPr>
        <w:t>到</w:t>
      </w:r>
      <w:r w:rsidRPr="00846794">
        <w:rPr>
          <w:rFonts w:ascii="Franklin Gothic Medium" w:hAnsi="Franklin Gothic Medium"/>
          <w:color w:val="000000"/>
          <w:spacing w:val="31"/>
        </w:rPr>
        <w:t xml:space="preserve"> </w:t>
      </w:r>
      <w:r w:rsidRPr="00846794">
        <w:rPr>
          <w:rFonts w:ascii="Franklin Gothic Medium" w:hAnsi="Franklin Gothic Medium"/>
          <w:color w:val="000000"/>
        </w:rPr>
        <w:t>这</w:t>
      </w:r>
      <w:r w:rsidRPr="00846794">
        <w:rPr>
          <w:rFonts w:ascii="Franklin Gothic Medium" w:hAnsi="Franklin Gothic Medium"/>
          <w:color w:val="000000"/>
          <w:spacing w:val="32"/>
        </w:rPr>
        <w:t xml:space="preserve"> </w:t>
      </w:r>
      <w:r w:rsidRPr="00846794">
        <w:rPr>
          <w:rFonts w:ascii="Franklin Gothic Medium" w:hAnsi="Franklin Gothic Medium"/>
          <w:color w:val="000000"/>
        </w:rPr>
        <w:t>风险</w:t>
      </w:r>
      <w:r w:rsidRPr="00846794">
        <w:rPr>
          <w:rFonts w:ascii="Franklin Gothic Medium" w:hAnsi="Franklin Gothic Medium"/>
          <w:color w:val="000000"/>
          <w:spacing w:val="31"/>
        </w:rPr>
        <w:t xml:space="preserve"> </w:t>
      </w:r>
      <w:r w:rsidRPr="00846794">
        <w:rPr>
          <w:rFonts w:ascii="Franklin Gothic Medium" w:hAnsi="Franklin Gothic Medium"/>
          <w:color w:val="000000"/>
        </w:rPr>
        <w:t>的</w:t>
      </w:r>
      <w:r w:rsidRPr="00846794">
        <w:rPr>
          <w:rFonts w:ascii="Franklin Gothic Medium" w:hAnsi="Franklin Gothic Medium"/>
          <w:color w:val="000000"/>
          <w:spacing w:val="31"/>
        </w:rPr>
        <w:t xml:space="preserve"> </w:t>
      </w:r>
      <w:r w:rsidRPr="00846794">
        <w:rPr>
          <w:rFonts w:ascii="Franklin Gothic Medium" w:hAnsi="Franklin Gothic Medium"/>
          <w:color w:val="000000"/>
        </w:rPr>
        <w:t>一个</w:t>
      </w:r>
      <w:r w:rsidRPr="00846794">
        <w:rPr>
          <w:rFonts w:ascii="Franklin Gothic Medium" w:hAnsi="Franklin Gothic Medium"/>
          <w:color w:val="000000"/>
          <w:w w:val="111"/>
        </w:rPr>
        <w:t xml:space="preserve"> </w:t>
      </w:r>
      <w:r w:rsidRPr="00846794">
        <w:rPr>
          <w:rFonts w:ascii="Franklin Gothic Medium" w:hAnsi="Franklin Gothic Medium"/>
          <w:color w:val="000000"/>
        </w:rPr>
        <w:t>发行人的</w:t>
      </w:r>
      <w:r w:rsidRPr="00846794">
        <w:rPr>
          <w:rFonts w:ascii="Franklin Gothic Medium" w:hAnsi="Franklin Gothic Medium"/>
          <w:color w:val="000000"/>
          <w:spacing w:val="21"/>
        </w:rPr>
        <w:t xml:space="preserve"> </w:t>
      </w:r>
      <w:r w:rsidRPr="00846794">
        <w:rPr>
          <w:rFonts w:ascii="Franklin Gothic Medium" w:hAnsi="Franklin Gothic Medium"/>
          <w:color w:val="000000"/>
        </w:rPr>
        <w:t>无力</w:t>
      </w:r>
      <w:r w:rsidRPr="00846794">
        <w:rPr>
          <w:rFonts w:ascii="Franklin Gothic Medium" w:hAnsi="Franklin Gothic Medium"/>
          <w:color w:val="000000"/>
          <w:spacing w:val="22"/>
        </w:rPr>
        <w:t xml:space="preserve"> </w:t>
      </w:r>
      <w:r w:rsidRPr="00846794">
        <w:rPr>
          <w:rFonts w:ascii="Franklin Gothic Medium" w:hAnsi="Franklin Gothic Medium"/>
          <w:color w:val="000000"/>
        </w:rPr>
        <w:t>到</w:t>
      </w:r>
      <w:r w:rsidRPr="00846794">
        <w:rPr>
          <w:rFonts w:ascii="Franklin Gothic Medium" w:hAnsi="Franklin Gothic Medium"/>
          <w:color w:val="000000"/>
          <w:spacing w:val="23"/>
        </w:rPr>
        <w:t xml:space="preserve"> </w:t>
      </w:r>
      <w:r w:rsidRPr="00846794">
        <w:rPr>
          <w:rFonts w:ascii="Franklin Gothic Medium" w:hAnsi="Franklin Gothic Medium"/>
          <w:color w:val="000000"/>
        </w:rPr>
        <w:t>见面</w:t>
      </w:r>
      <w:r w:rsidRPr="00846794">
        <w:rPr>
          <w:rFonts w:ascii="Franklin Gothic Medium" w:hAnsi="Franklin Gothic Medium"/>
          <w:color w:val="000000"/>
          <w:spacing w:val="22"/>
        </w:rPr>
        <w:t xml:space="preserve"> </w:t>
      </w:r>
      <w:r w:rsidRPr="00846794">
        <w:rPr>
          <w:rFonts w:ascii="Franklin Gothic Medium" w:hAnsi="Franklin Gothic Medium"/>
          <w:color w:val="000000"/>
        </w:rPr>
        <w:t>主要的</w:t>
      </w:r>
      <w:r w:rsidRPr="00846794">
        <w:rPr>
          <w:rFonts w:ascii="Franklin Gothic Medium" w:hAnsi="Franklin Gothic Medium"/>
          <w:color w:val="000000"/>
          <w:spacing w:val="22"/>
        </w:rPr>
        <w:t xml:space="preserve"> </w:t>
      </w:r>
      <w:r w:rsidRPr="00846794">
        <w:rPr>
          <w:rFonts w:ascii="Franklin Gothic Medium" w:hAnsi="Franklin Gothic Medium"/>
          <w:color w:val="000000"/>
        </w:rPr>
        <w:t>和</w:t>
      </w:r>
      <w:r w:rsidRPr="00846794">
        <w:rPr>
          <w:rFonts w:ascii="Franklin Gothic Medium" w:hAnsi="Franklin Gothic Medium"/>
          <w:color w:val="000000"/>
          <w:spacing w:val="21"/>
        </w:rPr>
        <w:t xml:space="preserve"> </w:t>
      </w:r>
      <w:r w:rsidRPr="00846794">
        <w:rPr>
          <w:rFonts w:ascii="Franklin Gothic Medium" w:hAnsi="Franklin Gothic Medium"/>
          <w:color w:val="000000"/>
        </w:rPr>
        <w:t>兴趣</w:t>
      </w:r>
      <w:r w:rsidRPr="00846794">
        <w:rPr>
          <w:rFonts w:ascii="Franklin Gothic Medium" w:hAnsi="Franklin Gothic Medium"/>
          <w:color w:val="000000"/>
          <w:spacing w:val="23"/>
        </w:rPr>
        <w:t xml:space="preserve"> </w:t>
      </w:r>
      <w:r w:rsidRPr="00846794">
        <w:rPr>
          <w:rFonts w:ascii="Franklin Gothic Medium" w:hAnsi="Franklin Gothic Medium"/>
          <w:color w:val="000000"/>
        </w:rPr>
        <w:t>付款</w:t>
      </w:r>
      <w:r w:rsidRPr="00846794">
        <w:rPr>
          <w:rFonts w:ascii="Franklin Gothic Medium" w:hAnsi="Franklin Gothic Medium"/>
          <w:color w:val="000000"/>
          <w:spacing w:val="22"/>
        </w:rPr>
        <w:t xml:space="preserve"> </w:t>
      </w:r>
      <w:r w:rsidRPr="00846794">
        <w:rPr>
          <w:rFonts w:ascii="Franklin Gothic Medium" w:hAnsi="Franklin Gothic Medium"/>
          <w:color w:val="000000"/>
        </w:rPr>
        <w:t>在</w:t>
      </w:r>
      <w:r w:rsidRPr="00846794">
        <w:rPr>
          <w:rFonts w:ascii="Franklin Gothic Medium" w:hAnsi="Franklin Gothic Medium"/>
          <w:color w:val="000000"/>
          <w:spacing w:val="22"/>
        </w:rPr>
        <w:t xml:space="preserve"> </w:t>
      </w:r>
      <w:r w:rsidRPr="00846794">
        <w:rPr>
          <w:rFonts w:ascii="Franklin Gothic Medium" w:hAnsi="Franklin Gothic Medium"/>
          <w:color w:val="000000"/>
        </w:rPr>
        <w:t>它是</w:t>
      </w:r>
      <w:r w:rsidRPr="00846794">
        <w:rPr>
          <w:rFonts w:ascii="Franklin Gothic Medium" w:hAnsi="Franklin Gothic Medium"/>
          <w:color w:val="000000"/>
          <w:w w:val="102"/>
        </w:rPr>
        <w:t xml:space="preserve"> </w:t>
      </w:r>
      <w:r w:rsidRPr="00846794">
        <w:rPr>
          <w:rFonts w:ascii="Franklin Gothic Medium" w:hAnsi="Franklin Gothic Medium"/>
          <w:color w:val="000000"/>
        </w:rPr>
        <w:t>义务</w:t>
      </w:r>
      <w:r w:rsidRPr="00846794">
        <w:rPr>
          <w:rFonts w:ascii="Franklin Gothic Medium" w:hAnsi="Franklin Gothic Medium"/>
          <w:color w:val="000000"/>
          <w:spacing w:val="36"/>
        </w:rPr>
        <w:t xml:space="preserve"> </w:t>
      </w:r>
      <w:r w:rsidRPr="00846794">
        <w:rPr>
          <w:rFonts w:ascii="Franklin Gothic Medium" w:hAnsi="Franklin Gothic Medium"/>
          <w:color w:val="000000"/>
        </w:rPr>
        <w:t>（信用</w:t>
      </w:r>
      <w:r w:rsidRPr="00846794">
        <w:rPr>
          <w:rFonts w:ascii="Franklin Gothic Medium" w:hAnsi="Franklin Gothic Medium"/>
          <w:color w:val="000000"/>
          <w:spacing w:val="35"/>
        </w:rPr>
        <w:t xml:space="preserve"> </w:t>
      </w:r>
      <w:r w:rsidRPr="00846794">
        <w:rPr>
          <w:rFonts w:ascii="Franklin Gothic Medium" w:hAnsi="Franklin Gothic Medium"/>
          <w:color w:val="000000"/>
        </w:rPr>
        <w:t>风险）</w:t>
      </w:r>
      <w:r w:rsidRPr="00846794">
        <w:rPr>
          <w:rFonts w:ascii="Franklin Gothic Medium" w:hAnsi="Franklin Gothic Medium"/>
          <w:color w:val="000000"/>
          <w:spacing w:val="36"/>
        </w:rPr>
        <w:t xml:space="preserve"> </w:t>
      </w:r>
      <w:r w:rsidRPr="00846794">
        <w:rPr>
          <w:rFonts w:ascii="Franklin Gothic Medium" w:hAnsi="Franklin Gothic Medium"/>
          <w:color w:val="000000"/>
        </w:rPr>
        <w:t>和</w:t>
      </w:r>
      <w:r w:rsidRPr="00846794">
        <w:rPr>
          <w:rFonts w:ascii="Franklin Gothic Medium" w:hAnsi="Franklin Gothic Medium"/>
          <w:color w:val="000000"/>
          <w:spacing w:val="35"/>
        </w:rPr>
        <w:t xml:space="preserve"> </w:t>
      </w:r>
      <w:r w:rsidRPr="00846794">
        <w:rPr>
          <w:rFonts w:ascii="Franklin Gothic Medium" w:hAnsi="Franklin Gothic Medium"/>
          <w:color w:val="000000"/>
        </w:rPr>
        <w:t>可能</w:t>
      </w:r>
      <w:r w:rsidRPr="00846794">
        <w:rPr>
          <w:rFonts w:ascii="Franklin Gothic Medium" w:hAnsi="Franklin Gothic Medium"/>
          <w:color w:val="000000"/>
          <w:spacing w:val="37"/>
        </w:rPr>
        <w:t xml:space="preserve"> </w:t>
      </w:r>
      <w:r w:rsidRPr="00846794">
        <w:rPr>
          <w:rFonts w:ascii="Franklin Gothic Medium" w:hAnsi="Franklin Gothic Medium"/>
          <w:color w:val="000000"/>
        </w:rPr>
        <w:t>还</w:t>
      </w:r>
      <w:r w:rsidRPr="00846794">
        <w:rPr>
          <w:rFonts w:ascii="Franklin Gothic Medium" w:hAnsi="Franklin Gothic Medium"/>
          <w:color w:val="000000"/>
          <w:spacing w:val="35"/>
        </w:rPr>
        <w:t xml:space="preserve"> </w:t>
      </w:r>
      <w:r w:rsidRPr="00846794">
        <w:rPr>
          <w:rFonts w:ascii="Franklin Gothic Medium" w:hAnsi="Franklin Gothic Medium"/>
          <w:color w:val="000000"/>
        </w:rPr>
        <w:t>是</w:t>
      </w:r>
      <w:r w:rsidRPr="00846794">
        <w:rPr>
          <w:rFonts w:ascii="Franklin Gothic Medium" w:hAnsi="Franklin Gothic Medium"/>
          <w:color w:val="000000"/>
          <w:spacing w:val="35"/>
        </w:rPr>
        <w:t xml:space="preserve"> </w:t>
      </w:r>
      <w:r w:rsidRPr="00846794">
        <w:rPr>
          <w:rFonts w:ascii="Franklin Gothic Medium" w:hAnsi="Franklin Gothic Medium"/>
          <w:color w:val="000000"/>
        </w:rPr>
        <w:t>主题</w:t>
      </w:r>
      <w:r w:rsidRPr="00846794">
        <w:rPr>
          <w:rFonts w:ascii="Franklin Gothic Medium" w:hAnsi="Franklin Gothic Medium"/>
          <w:color w:val="000000"/>
          <w:spacing w:val="36"/>
        </w:rPr>
        <w:t xml:space="preserve"> </w:t>
      </w:r>
      <w:r w:rsidRPr="00846794">
        <w:rPr>
          <w:rFonts w:ascii="Franklin Gothic Medium" w:hAnsi="Franklin Gothic Medium"/>
          <w:color w:val="000000"/>
        </w:rPr>
        <w:t>到</w:t>
      </w:r>
      <w:r w:rsidRPr="00846794">
        <w:rPr>
          <w:rFonts w:ascii="Franklin Gothic Medium" w:hAnsi="Franklin Gothic Medium"/>
          <w:color w:val="000000"/>
          <w:spacing w:val="36"/>
        </w:rPr>
        <w:t xml:space="preserve"> </w:t>
      </w:r>
      <w:r w:rsidRPr="00846794">
        <w:rPr>
          <w:rFonts w:ascii="Franklin Gothic Medium" w:hAnsi="Franklin Gothic Medium"/>
          <w:color w:val="000000"/>
        </w:rPr>
        <w:t>价格</w:t>
      </w:r>
      <w:r w:rsidRPr="00846794">
        <w:rPr>
          <w:rFonts w:ascii="Franklin Gothic Medium" w:hAnsi="Franklin Gothic Medium"/>
          <w:color w:val="000000"/>
          <w:spacing w:val="36"/>
        </w:rPr>
        <w:t xml:space="preserve"> </w:t>
      </w:r>
      <w:r w:rsidRPr="00846794">
        <w:rPr>
          <w:rFonts w:ascii="Franklin Gothic Medium" w:hAnsi="Franklin Gothic Medium"/>
          <w:color w:val="000000"/>
        </w:rPr>
        <w:t>挥发性</w:t>
      </w:r>
      <w:r w:rsidRPr="00846794">
        <w:rPr>
          <w:rFonts w:ascii="Franklin Gothic Medium" w:hAnsi="Franklin Gothic Medium"/>
          <w:color w:val="000000"/>
          <w:w w:val="92"/>
        </w:rPr>
        <w:t xml:space="preserve"> </w:t>
      </w:r>
      <w:r w:rsidRPr="00846794">
        <w:rPr>
          <w:rFonts w:ascii="Franklin Gothic Medium" w:hAnsi="Franklin Gothic Medium"/>
          <w:color w:val="000000"/>
        </w:rPr>
        <w:t>到期的</w:t>
      </w:r>
      <w:r w:rsidRPr="00846794">
        <w:rPr>
          <w:rFonts w:ascii="Franklin Gothic Medium" w:hAnsi="Franklin Gothic Medium"/>
          <w:color w:val="000000"/>
          <w:spacing w:val="27"/>
        </w:rPr>
        <w:t xml:space="preserve"> </w:t>
      </w:r>
      <w:r w:rsidRPr="00846794">
        <w:rPr>
          <w:rFonts w:ascii="Franklin Gothic Medium" w:hAnsi="Franklin Gothic Medium"/>
          <w:color w:val="000000"/>
        </w:rPr>
        <w:t>到</w:t>
      </w:r>
      <w:r w:rsidRPr="00846794">
        <w:rPr>
          <w:rFonts w:ascii="Franklin Gothic Medium" w:hAnsi="Franklin Gothic Medium"/>
          <w:color w:val="000000"/>
          <w:spacing w:val="29"/>
        </w:rPr>
        <w:t xml:space="preserve"> </w:t>
      </w:r>
      <w:r w:rsidRPr="00846794">
        <w:rPr>
          <w:rFonts w:ascii="Franklin Gothic Medium" w:hAnsi="Franklin Gothic Medium"/>
          <w:color w:val="000000"/>
        </w:rPr>
        <w:t>这样的</w:t>
      </w:r>
      <w:r w:rsidRPr="00846794">
        <w:rPr>
          <w:rFonts w:ascii="Franklin Gothic Medium" w:hAnsi="Franklin Gothic Medium"/>
          <w:color w:val="000000"/>
          <w:spacing w:val="29"/>
        </w:rPr>
        <w:t xml:space="preserve"> </w:t>
      </w:r>
      <w:r w:rsidRPr="00846794">
        <w:rPr>
          <w:rFonts w:ascii="Franklin Gothic Medium" w:hAnsi="Franklin Gothic Medium"/>
          <w:color w:val="000000"/>
        </w:rPr>
        <w:t>factors</w:t>
      </w:r>
      <w:r w:rsidRPr="00846794">
        <w:rPr>
          <w:rFonts w:ascii="Franklin Gothic Medium" w:hAnsi="Franklin Gothic Medium"/>
          <w:color w:val="000000"/>
          <w:spacing w:val="27"/>
        </w:rPr>
        <w:t xml:space="preserve"> </w:t>
      </w:r>
      <w:r w:rsidRPr="00846794">
        <w:rPr>
          <w:rFonts w:ascii="Franklin Gothic Medium" w:hAnsi="Franklin Gothic Medium"/>
          <w:color w:val="000000"/>
        </w:rPr>
        <w:t>作为</w:t>
      </w:r>
      <w:r w:rsidRPr="00846794">
        <w:rPr>
          <w:rFonts w:ascii="Franklin Gothic Medium" w:hAnsi="Franklin Gothic Medium"/>
          <w:color w:val="000000"/>
          <w:spacing w:val="27"/>
        </w:rPr>
        <w:t xml:space="preserve"> </w:t>
      </w:r>
      <w:r w:rsidRPr="00846794">
        <w:rPr>
          <w:rFonts w:ascii="Franklin Gothic Medium" w:hAnsi="Franklin Gothic Medium"/>
          <w:color w:val="000000"/>
        </w:rPr>
        <w:t>兴趣</w:t>
      </w:r>
      <w:r w:rsidRPr="00846794">
        <w:rPr>
          <w:rFonts w:ascii="Franklin Gothic Medium" w:hAnsi="Franklin Gothic Medium"/>
          <w:color w:val="000000"/>
          <w:spacing w:val="28"/>
        </w:rPr>
        <w:t xml:space="preserve"> </w:t>
      </w:r>
      <w:r w:rsidRPr="00846794">
        <w:rPr>
          <w:rFonts w:ascii="Franklin Gothic Medium" w:hAnsi="Franklin Gothic Medium"/>
          <w:color w:val="000000"/>
        </w:rPr>
        <w:t>速度</w:t>
      </w:r>
      <w:r w:rsidRPr="00846794">
        <w:rPr>
          <w:rFonts w:ascii="Franklin Gothic Medium" w:hAnsi="Franklin Gothic Medium"/>
          <w:color w:val="000000"/>
          <w:spacing w:val="29"/>
        </w:rPr>
        <w:t xml:space="preserve"> </w:t>
      </w:r>
      <w:r w:rsidRPr="00846794">
        <w:rPr>
          <w:rFonts w:ascii="Franklin Gothic Medium" w:hAnsi="Franklin Gothic Medium"/>
          <w:color w:val="000000"/>
        </w:rPr>
        <w:t>灵敏度</w:t>
      </w:r>
      <w:r w:rsidRPr="00846794">
        <w:rPr>
          <w:rFonts w:ascii="Franklin Gothic Medium" w:hAnsi="Franklin Gothic Medium"/>
          <w:color w:val="000000"/>
          <w:spacing w:val="-15"/>
        </w:rPr>
        <w:t>y</w:t>
      </w:r>
      <w:r w:rsidRPr="00846794">
        <w:rPr>
          <w:rFonts w:ascii="Franklin Gothic Medium" w:hAnsi="Franklin Gothic Medium"/>
          <w:color w:val="000000"/>
        </w:rPr>
        <w:t>，，，，</w:t>
      </w:r>
      <w:r w:rsidRPr="00846794">
        <w:rPr>
          <w:rFonts w:ascii="Franklin Gothic Medium" w:hAnsi="Franklin Gothic Medium"/>
          <w:color w:val="000000"/>
          <w:spacing w:val="28"/>
        </w:rPr>
        <w:t xml:space="preserve"> </w:t>
      </w:r>
      <w:r w:rsidRPr="00846794">
        <w:rPr>
          <w:rFonts w:ascii="Franklin Gothic Medium" w:hAnsi="Franklin Gothic Medium"/>
          <w:color w:val="000000"/>
        </w:rPr>
        <w:t>市场</w:t>
      </w:r>
      <w:r w:rsidRPr="00846794">
        <w:rPr>
          <w:rFonts w:ascii="Franklin Gothic Medium" w:hAnsi="Franklin Gothic Medium"/>
          <w:color w:val="000000"/>
          <w:spacing w:val="27"/>
        </w:rPr>
        <w:t xml:space="preserve"> </w:t>
      </w:r>
      <w:r w:rsidRPr="00846794">
        <w:rPr>
          <w:rFonts w:ascii="Franklin Gothic Medium" w:hAnsi="Franklin Gothic Medium"/>
          <w:color w:val="000000"/>
        </w:rPr>
        <w:t>洞察力</w:t>
      </w:r>
      <w:r w:rsidRPr="00846794">
        <w:rPr>
          <w:rFonts w:ascii="Franklin Gothic Medium" w:hAnsi="Franklin Gothic Medium"/>
          <w:color w:val="000000"/>
          <w:spacing w:val="28"/>
        </w:rPr>
        <w:t xml:space="preserve"> </w:t>
      </w:r>
      <w:r w:rsidRPr="00846794">
        <w:rPr>
          <w:rFonts w:ascii="Franklin Gothic Medium" w:hAnsi="Franklin Gothic Medium"/>
          <w:color w:val="000000"/>
        </w:rPr>
        <w:t>的</w:t>
      </w:r>
      <w:r w:rsidRPr="00846794">
        <w:rPr>
          <w:rFonts w:ascii="Franklin Gothic Medium" w:hAnsi="Franklin Gothic Medium"/>
          <w:color w:val="000000"/>
          <w:w w:val="94"/>
        </w:rPr>
        <w:t xml:space="preserve"> </w:t>
      </w:r>
      <w:r w:rsidRPr="00846794">
        <w:rPr>
          <w:rFonts w:ascii="Franklin Gothic Medium" w:hAnsi="Franklin Gothic Medium"/>
          <w:color w:val="000000"/>
        </w:rPr>
        <w:t>这</w:t>
      </w:r>
      <w:r w:rsidRPr="00846794">
        <w:rPr>
          <w:rFonts w:ascii="Franklin Gothic Medium" w:hAnsi="Franklin Gothic Medium"/>
          <w:color w:val="000000"/>
          <w:spacing w:val="30"/>
        </w:rPr>
        <w:t xml:space="preserve"> </w:t>
      </w:r>
      <w:r w:rsidRPr="00846794">
        <w:rPr>
          <w:rFonts w:ascii="Franklin Gothic Medium" w:hAnsi="Franklin Gothic Medium"/>
          <w:color w:val="000000"/>
        </w:rPr>
        <w:t>信誉</w:t>
      </w:r>
      <w:r w:rsidRPr="00846794">
        <w:rPr>
          <w:rFonts w:ascii="Franklin Gothic Medium" w:hAnsi="Franklin Gothic Medium"/>
          <w:color w:val="000000"/>
          <w:spacing w:val="30"/>
        </w:rPr>
        <w:t xml:space="preserve"> </w:t>
      </w:r>
      <w:r w:rsidRPr="00846794">
        <w:rPr>
          <w:rFonts w:ascii="Franklin Gothic Medium" w:hAnsi="Franklin Gothic Medium"/>
          <w:color w:val="000000"/>
        </w:rPr>
        <w:t>的</w:t>
      </w:r>
      <w:r w:rsidRPr="00846794">
        <w:rPr>
          <w:rFonts w:ascii="Franklin Gothic Medium" w:hAnsi="Franklin Gothic Medium"/>
          <w:color w:val="000000"/>
          <w:spacing w:val="29"/>
        </w:rPr>
        <w:t xml:space="preserve"> </w:t>
      </w:r>
      <w:r w:rsidRPr="00846794">
        <w:rPr>
          <w:rFonts w:ascii="Franklin Gothic Medium" w:hAnsi="Franklin Gothic Medium"/>
          <w:color w:val="000000"/>
        </w:rPr>
        <w:t>这</w:t>
      </w:r>
      <w:r w:rsidRPr="00846794">
        <w:rPr>
          <w:rFonts w:ascii="Franklin Gothic Medium" w:hAnsi="Franklin Gothic Medium"/>
          <w:color w:val="000000"/>
          <w:spacing w:val="31"/>
        </w:rPr>
        <w:t xml:space="preserve"> </w:t>
      </w:r>
      <w:r w:rsidRPr="00846794">
        <w:rPr>
          <w:rFonts w:ascii="Franklin Gothic Medium" w:hAnsi="Franklin Gothic Medium"/>
          <w:color w:val="000000"/>
        </w:rPr>
        <w:t>发行人</w:t>
      </w:r>
      <w:r w:rsidRPr="00846794">
        <w:rPr>
          <w:rFonts w:ascii="Franklin Gothic Medium" w:hAnsi="Franklin Gothic Medium"/>
          <w:color w:val="000000"/>
          <w:spacing w:val="30"/>
        </w:rPr>
        <w:t xml:space="preserve"> </w:t>
      </w:r>
      <w:r w:rsidRPr="00846794">
        <w:rPr>
          <w:rFonts w:ascii="Franklin Gothic Medium" w:hAnsi="Franklin Gothic Medium"/>
          <w:color w:val="000000"/>
        </w:rPr>
        <w:t>和</w:t>
      </w:r>
      <w:r w:rsidRPr="00846794">
        <w:rPr>
          <w:rFonts w:ascii="Franklin Gothic Medium" w:hAnsi="Franklin Gothic Medium"/>
          <w:color w:val="000000"/>
          <w:spacing w:val="30"/>
        </w:rPr>
        <w:t xml:space="preserve"> </w:t>
      </w:r>
      <w:r w:rsidRPr="00846794">
        <w:rPr>
          <w:rFonts w:ascii="Franklin Gothic Medium" w:hAnsi="Franklin Gothic Medium"/>
          <w:color w:val="000000"/>
        </w:rPr>
        <w:t>一般的</w:t>
      </w:r>
      <w:r w:rsidRPr="00846794">
        <w:rPr>
          <w:rFonts w:ascii="Franklin Gothic Medium" w:hAnsi="Franklin Gothic Medium"/>
          <w:color w:val="000000"/>
          <w:spacing w:val="29"/>
        </w:rPr>
        <w:t xml:space="preserve"> </w:t>
      </w:r>
      <w:r w:rsidRPr="00846794">
        <w:rPr>
          <w:rFonts w:ascii="Franklin Gothic Medium" w:hAnsi="Franklin Gothic Medium"/>
          <w:color w:val="000000"/>
        </w:rPr>
        <w:t>市场</w:t>
      </w:r>
      <w:r w:rsidRPr="00846794">
        <w:rPr>
          <w:rFonts w:ascii="Franklin Gothic Medium" w:hAnsi="Franklin Gothic Medium"/>
          <w:color w:val="000000"/>
          <w:spacing w:val="32"/>
        </w:rPr>
        <w:t xml:space="preserve"> </w:t>
      </w:r>
      <w:r w:rsidRPr="00846794">
        <w:rPr>
          <w:rFonts w:ascii="Franklin Gothic Medium" w:hAnsi="Franklin Gothic Medium"/>
          <w:color w:val="000000"/>
        </w:rPr>
        <w:t>甚至</w:t>
      </w:r>
      <w:r w:rsidRPr="00846794">
        <w:rPr>
          <w:rFonts w:ascii="Franklin Gothic Medium" w:hAnsi="Franklin Gothic Medium"/>
          <w:color w:val="000000"/>
          <w:spacing w:val="-17"/>
        </w:rPr>
        <w:t>y</w:t>
      </w:r>
      <w:r w:rsidRPr="00846794">
        <w:rPr>
          <w:rFonts w:ascii="Franklin Gothic Medium" w:hAnsi="Franklin Gothic Medium"/>
          <w:color w:val="000000"/>
        </w:rPr>
        <w:t>。</w:t>
      </w:r>
      <w:r w:rsidRPr="00846794">
        <w:rPr>
          <w:rFonts w:ascii="Franklin Gothic Medium" w:hAnsi="Franklin Gothic Medium"/>
          <w:color w:val="000000"/>
          <w:spacing w:val="31"/>
        </w:rPr>
        <w:t xml:space="preserve"> </w:t>
      </w:r>
      <w:r w:rsidRPr="00846794">
        <w:rPr>
          <w:rFonts w:ascii="Franklin Gothic Medium" w:hAnsi="Franklin Gothic Medium"/>
          <w:color w:val="000000"/>
        </w:rPr>
        <w:t>这</w:t>
      </w:r>
      <w:r w:rsidRPr="00846794">
        <w:rPr>
          <w:rFonts w:ascii="Franklin Gothic Medium" w:hAnsi="Franklin Gothic Medium"/>
          <w:color w:val="000000"/>
          <w:w w:val="96"/>
        </w:rPr>
        <w:t xml:space="preserve"> </w:t>
      </w:r>
      <w:r w:rsidRPr="00846794">
        <w:rPr>
          <w:rFonts w:ascii="Franklin Gothic Medium" w:hAnsi="Franklin Gothic Medium"/>
          <w:color w:val="000000"/>
        </w:rPr>
        <w:t>网</w:t>
      </w:r>
      <w:r w:rsidRPr="00846794">
        <w:rPr>
          <w:rFonts w:ascii="Franklin Gothic Medium" w:hAnsi="Franklin Gothic Medium"/>
          <w:color w:val="000000"/>
          <w:spacing w:val="32"/>
        </w:rPr>
        <w:t xml:space="preserve"> </w:t>
      </w:r>
      <w:r w:rsidRPr="00846794">
        <w:rPr>
          <w:rFonts w:ascii="Franklin Gothic Medium" w:hAnsi="Franklin Gothic Medium"/>
          <w:color w:val="000000"/>
        </w:rPr>
        <w:t>资产</w:t>
      </w:r>
      <w:r w:rsidRPr="00846794">
        <w:rPr>
          <w:rFonts w:ascii="Franklin Gothic Medium" w:hAnsi="Franklin Gothic Medium"/>
          <w:color w:val="000000"/>
          <w:spacing w:val="34"/>
        </w:rPr>
        <w:t xml:space="preserve"> </w:t>
      </w:r>
      <w:r w:rsidRPr="00846794">
        <w:rPr>
          <w:rFonts w:ascii="Franklin Gothic Medium" w:hAnsi="Franklin Gothic Medium"/>
          <w:color w:val="000000"/>
        </w:rPr>
        <w:t>价值</w:t>
      </w:r>
      <w:r w:rsidRPr="00846794">
        <w:rPr>
          <w:rFonts w:ascii="Franklin Gothic Medium" w:hAnsi="Franklin Gothic Medium"/>
          <w:color w:val="000000"/>
          <w:spacing w:val="32"/>
        </w:rPr>
        <w:t xml:space="preserve"> </w:t>
      </w:r>
      <w:r w:rsidRPr="00846794">
        <w:rPr>
          <w:rFonts w:ascii="Franklin Gothic Medium" w:hAnsi="Franklin Gothic Medium"/>
          <w:color w:val="000000"/>
        </w:rPr>
        <w:t>的</w:t>
      </w:r>
      <w:r w:rsidRPr="00846794">
        <w:rPr>
          <w:rFonts w:ascii="Franklin Gothic Medium" w:hAnsi="Franklin Gothic Medium"/>
          <w:color w:val="000000"/>
          <w:spacing w:val="34"/>
        </w:rPr>
        <w:t xml:space="preserve"> </w:t>
      </w:r>
      <w:r w:rsidRPr="00846794">
        <w:rPr>
          <w:rFonts w:ascii="Franklin Gothic Medium" w:hAnsi="Franklin Gothic Medium"/>
          <w:color w:val="000000"/>
        </w:rPr>
        <w:t>这</w:t>
      </w:r>
      <w:r w:rsidRPr="00846794">
        <w:rPr>
          <w:rFonts w:ascii="Franklin Gothic Medium" w:hAnsi="Franklin Gothic Medium"/>
          <w:color w:val="000000"/>
          <w:spacing w:val="35"/>
        </w:rPr>
        <w:t xml:space="preserve"> </w:t>
      </w:r>
      <w:r w:rsidRPr="00846794">
        <w:rPr>
          <w:rFonts w:ascii="Franklin Gothic Medium" w:hAnsi="Franklin Gothic Medium"/>
          <w:color w:val="000000"/>
        </w:rPr>
        <w:t>亚</w:t>
      </w:r>
      <w:r w:rsidRPr="00846794">
        <w:rPr>
          <w:rFonts w:ascii="Franklin Gothic Medium" w:hAnsi="Franklin Gothic Medium"/>
          <w:color w:val="000000"/>
          <w:spacing w:val="-5"/>
        </w:rPr>
        <w:t>f</w:t>
      </w:r>
      <w:r w:rsidRPr="00846794">
        <w:rPr>
          <w:rFonts w:ascii="Franklin Gothic Medium" w:hAnsi="Franklin Gothic Medium"/>
          <w:color w:val="000000"/>
        </w:rPr>
        <w:t>和</w:t>
      </w:r>
      <w:r w:rsidRPr="00846794">
        <w:rPr>
          <w:rFonts w:ascii="Franklin Gothic Medium" w:hAnsi="Franklin Gothic Medium"/>
          <w:color w:val="000000"/>
          <w:spacing w:val="34"/>
        </w:rPr>
        <w:t xml:space="preserve"> </w:t>
      </w:r>
      <w:r w:rsidRPr="00846794">
        <w:rPr>
          <w:rFonts w:ascii="Franklin Gothic Medium" w:hAnsi="Franklin Gothic Medium"/>
          <w:color w:val="000000"/>
        </w:rPr>
        <w:t>可能</w:t>
      </w:r>
      <w:r w:rsidRPr="00846794">
        <w:rPr>
          <w:rFonts w:ascii="Franklin Gothic Medium" w:hAnsi="Franklin Gothic Medium"/>
          <w:color w:val="000000"/>
          <w:spacing w:val="32"/>
        </w:rPr>
        <w:t xml:space="preserve"> </w:t>
      </w:r>
      <w:r w:rsidRPr="00846794">
        <w:rPr>
          <w:rFonts w:ascii="Franklin Gothic Medium" w:hAnsi="Franklin Gothic Medium"/>
          <w:color w:val="000000"/>
        </w:rPr>
        <w:t>是</w:t>
      </w:r>
      <w:r w:rsidRPr="00846794">
        <w:rPr>
          <w:rFonts w:ascii="Franklin Gothic Medium" w:hAnsi="Franklin Gothic Medium"/>
          <w:color w:val="000000"/>
          <w:spacing w:val="34"/>
        </w:rPr>
        <w:t xml:space="preserve"> </w:t>
      </w:r>
      <w:r w:rsidRPr="00846794">
        <w:rPr>
          <w:rFonts w:ascii="Franklin Gothic Medium" w:hAnsi="Franklin Gothic Medium"/>
          <w:color w:val="000000"/>
        </w:rPr>
        <w:t>不利</w:t>
      </w:r>
      <w:r w:rsidRPr="00846794">
        <w:rPr>
          <w:rFonts w:ascii="Franklin Gothic Medium" w:hAnsi="Franklin Gothic Medium"/>
          <w:color w:val="000000"/>
          <w:spacing w:val="33"/>
        </w:rPr>
        <w:t xml:space="preserve"> </w:t>
      </w:r>
      <w:r w:rsidRPr="00846794">
        <w:rPr>
          <w:rFonts w:ascii="Franklin Gothic Medium" w:hAnsi="Franklin Gothic Medium"/>
          <w:color w:val="000000"/>
        </w:rPr>
        <w:t>做作的。</w:t>
      </w:r>
    </w:p>
    <w:p w14:paraId="0A8113AE" w14:textId="77777777" w:rsidR="00806CC0" w:rsidRPr="000B0EDE" w:rsidRDefault="00806CC0" w:rsidP="00806CC0">
      <w:pPr>
        <w:pStyle w:val="BodyText"/>
        <w:ind w:left="152" w:right="4"/>
        <w:jc w:val="both"/>
        <w:rPr>
          <w:rFonts w:ascii="Franklin Gothic Medium" w:hAnsi="Franklin Gothic Medium"/>
          <w:bCs/>
          <w:color w:val="000000"/>
          <w:w w:val="105"/>
        </w:rPr>
      </w:pPr>
    </w:p>
    <w:p w14:paraId="14DC9DF4" w14:textId="77777777" w:rsidR="00806CC0" w:rsidRPr="000B0EDE" w:rsidRDefault="006F084B" w:rsidP="00806CC0">
      <w:pPr>
        <w:pStyle w:val="BodyText"/>
        <w:numPr>
          <w:ilvl w:val="0"/>
          <w:numId w:val="37"/>
        </w:numPr>
        <w:autoSpaceDE w:val="0"/>
        <w:autoSpaceDN w:val="0"/>
        <w:adjustRightInd w:val="0"/>
        <w:ind w:left="284" w:hanging="284"/>
        <w:jc w:val="both"/>
        <w:rPr>
          <w:rFonts w:ascii="Franklin Gothic Medium" w:hAnsi="Franklin Gothic Medium"/>
          <w:color w:val="000000"/>
          <w:w w:val="105"/>
          <w:szCs w:val="12"/>
        </w:rPr>
      </w:pPr>
      <w:r w:rsidRPr="00846794">
        <w:rPr>
          <w:rFonts w:ascii="Franklin Gothic Medium" w:eastAsia="MS Mincho" w:hAnsi="Franklin Gothic Medium"/>
          <w:b/>
          <w:color w:val="000000"/>
          <w:spacing w:val="-5"/>
        </w:rPr>
        <w:t>集中风险：</w:t>
      </w:r>
      <w:r w:rsidRPr="00846794">
        <w:rPr>
          <w:rStyle w:val="DeltaViewMoveDestination"/>
          <w:rFonts w:ascii="Franklin Gothic Medium" w:hAnsi="Franklin Gothic Medium"/>
          <w:w w:val="105"/>
          <w:u w:val="none"/>
        </w:rPr>
        <w:t xml:space="preserve"> </w:t>
      </w:r>
      <w:r w:rsidRPr="00846794">
        <w:rPr>
          <w:rFonts w:ascii="Franklin Gothic Medium" w:eastAsia="MS Mincho" w:hAnsi="Franklin Gothic Medium"/>
          <w:color w:val="000000"/>
        </w:rPr>
        <w:t>这</w:t>
      </w:r>
      <w:r w:rsidRPr="00846794">
        <w:rPr>
          <w:rStyle w:val="DeltaViewMoveDestination"/>
          <w:rFonts w:ascii="Franklin Gothic Medium" w:hAnsi="Franklin Gothic Medium"/>
          <w:w w:val="105"/>
          <w:u w:val="none"/>
        </w:rPr>
        <w:t xml:space="preserve"> </w:t>
      </w:r>
      <w:r w:rsidRPr="00846794">
        <w:rPr>
          <w:rFonts w:ascii="Franklin Gothic Medium" w:eastAsia="MS Mincho" w:hAnsi="Franklin Gothic Medium"/>
          <w:color w:val="000000"/>
        </w:rPr>
        <w:t>子基金可能会将其投资重点放在某些公司，公司群体，经济部门，国家或地理区域或评级。当此类公司，部门，国家或评级的价值降低时，这可能会对子基金造成不利影响。子基金的价值可能更容易受到不利的经济，政治，外汇，流动性，税收，法律或监管事件的影响，这些事件影响了该公司的重点关注的公司，公司群体，经济部门，国家或地理区域。子基金的价值侧重于某些公司，公司群体，经济，国家或地理区域或评级的价值，可能比拥有更多样化投资组合的基金的价值更为动荡。</w:t>
      </w:r>
    </w:p>
    <w:p w14:paraId="6EA465C4" w14:textId="77777777" w:rsidR="00806CC0" w:rsidRPr="00846794" w:rsidRDefault="00806CC0" w:rsidP="00806CC0">
      <w:pPr>
        <w:pStyle w:val="BodyText"/>
        <w:ind w:left="0"/>
        <w:jc w:val="both"/>
        <w:rPr>
          <w:rFonts w:ascii="Franklin Gothic Medium" w:hAnsi="Franklin Gothic Medium"/>
          <w:bCs/>
          <w:color w:val="000000"/>
          <w:w w:val="105"/>
        </w:rPr>
      </w:pPr>
    </w:p>
    <w:p w14:paraId="33E0FF06" w14:textId="77777777" w:rsidR="00806CC0" w:rsidRPr="00846794" w:rsidRDefault="006F084B" w:rsidP="00806CC0">
      <w:pPr>
        <w:pStyle w:val="BodyText"/>
        <w:numPr>
          <w:ilvl w:val="0"/>
          <w:numId w:val="8"/>
        </w:numPr>
        <w:ind w:left="284" w:hanging="284"/>
        <w:jc w:val="both"/>
        <w:rPr>
          <w:rFonts w:ascii="Franklin Gothic Medium" w:hAnsi="Franklin Gothic Medium"/>
          <w:bCs/>
          <w:color w:val="000000"/>
          <w:w w:val="105"/>
        </w:rPr>
      </w:pPr>
      <w:r w:rsidRPr="00846794">
        <w:rPr>
          <w:rFonts w:ascii="Franklin Gothic Medium" w:hAnsi="Franklin Gothic Medium"/>
          <w:b/>
          <w:bCs/>
          <w:color w:val="000000"/>
          <w:w w:val="105"/>
        </w:rPr>
        <w:t xml:space="preserve">利率风险：</w:t>
      </w:r>
      <w:r w:rsidRPr="00846794">
        <w:rPr>
          <w:rFonts w:ascii="Franklin Gothic Medium" w:hAnsi="Franklin Gothic Medium"/>
          <w:bCs/>
          <w:color w:val="000000"/>
          <w:w w:val="105"/>
        </w:rPr>
        <w:t>因此，金融工具的市场价值以及子基金的净资产价值可能会因利率波动而发生变化。利率风险涉及这样的风险，即当利率上升时，固定收益证券的市场价值往往会下降。相反，当利率下降时，固定收益证券的市场价值往往会增加。结果，子基金的净资产价值可能会受到不利影响。长期的固定收入证券通常由于这种风险而比短期证券具有更多的价格波动。</w:t>
      </w:r>
    </w:p>
    <w:p w14:paraId="1225F18D" w14:textId="77777777" w:rsidR="003D3372" w:rsidRPr="00846794" w:rsidRDefault="003D3372" w:rsidP="00DF2C26">
      <w:pPr>
        <w:pStyle w:val="BodyText"/>
        <w:ind w:left="0"/>
        <w:jc w:val="both"/>
        <w:rPr>
          <w:rFonts w:ascii="Franklin Gothic Medium" w:hAnsi="Franklin Gothic Medium"/>
          <w:bCs/>
          <w:color w:val="000000"/>
          <w:w w:val="105"/>
        </w:rPr>
      </w:pPr>
    </w:p>
    <w:p w14:paraId="10721FC5" w14:textId="77777777" w:rsidR="00806CC0" w:rsidRPr="00846794" w:rsidRDefault="006F084B" w:rsidP="00806CC0">
      <w:pPr>
        <w:pStyle w:val="BodyText"/>
        <w:numPr>
          <w:ilvl w:val="0"/>
          <w:numId w:val="8"/>
        </w:numPr>
        <w:ind w:left="284" w:hanging="284"/>
        <w:jc w:val="both"/>
        <w:rPr>
          <w:rFonts w:ascii="Franklin Gothic Medium" w:hAnsi="Franklin Gothic Medium"/>
          <w:color w:val="000000"/>
        </w:rPr>
      </w:pPr>
      <w:r w:rsidRPr="00846794">
        <w:rPr>
          <w:rFonts w:ascii="Franklin Gothic Medium" w:hAnsi="Franklin Gothic Medium"/>
          <w:b/>
          <w:bCs/>
          <w:color w:val="000000"/>
          <w:w w:val="105"/>
        </w:rPr>
        <w:t xml:space="preserve">信用风险：</w:t>
      </w:r>
      <w:r w:rsidRPr="00846794">
        <w:rPr>
          <w:rFonts w:ascii="Franklin Gothic Medium" w:hAnsi="Franklin Gothic Medium"/>
          <w:bCs/>
          <w:color w:val="000000"/>
          <w:w w:val="105"/>
        </w:rPr>
        <w:t>债券发行人履行其承诺的能力取决于发行人的财务状况。发行人财务状况的不利变化可能会降低债券的质量，从而导致债券的价格波动更大。该子基金可能会受到债券发行人不根据债券付款和债券付款的风险，导致投资的价值下降，该子基金可能会遭受巨大的损失</w:t>
      </w:r>
      <w:r w:rsidRPr="00846794">
        <w:rPr>
          <w:rFonts w:ascii="Franklin Gothic Medium" w:hAnsi="Franklin Gothic Medium"/>
          <w:b/>
          <w:bCs/>
          <w:color w:val="000000"/>
          <w:w w:val="105"/>
        </w:rPr>
        <w:t>。</w:t>
      </w:r>
      <w:r w:rsidRPr="00846794">
        <w:rPr>
          <w:rFonts w:ascii="Franklin Gothic Medium" w:hAnsi="Franklin Gothic Medium"/>
          <w:color w:val="000000"/>
          <w:w w:val="105"/>
        </w:rPr>
        <w:t xml:space="preserve">在</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事件</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的</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默认</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的</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纽带</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问题</w:t>
      </w:r>
      <w:r w:rsidRPr="00846794">
        <w:rPr>
          <w:rFonts w:ascii="Franklin Gothic Medium" w:hAnsi="Franklin Gothic Medium"/>
          <w:color w:val="000000"/>
          <w:spacing w:val="-15"/>
          <w:w w:val="105"/>
        </w:rPr>
        <w:t>r</w:t>
      </w:r>
      <w:r w:rsidRPr="00846794">
        <w:rPr>
          <w:rFonts w:ascii="Franklin Gothic Medium" w:hAnsi="Franklin Gothic Medium"/>
          <w:color w:val="000000"/>
          <w:w w:val="105"/>
        </w:rPr>
        <w:t>，，，，</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亚</w:t>
      </w:r>
      <w:r w:rsidRPr="00846794">
        <w:rPr>
          <w:rFonts w:ascii="Franklin Gothic Medium" w:hAnsi="Franklin Gothic Medium"/>
          <w:color w:val="000000"/>
          <w:spacing w:val="-6"/>
          <w:w w:val="105"/>
        </w:rPr>
        <w:t>f</w:t>
      </w:r>
      <w:r w:rsidRPr="00846794">
        <w:rPr>
          <w:rFonts w:ascii="Franklin Gothic Medium" w:hAnsi="Franklin Gothic Medium"/>
          <w:color w:val="000000"/>
          <w:w w:val="105"/>
        </w:rPr>
        <w:t>和</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可能</w:t>
      </w:r>
      <w:r w:rsidRPr="00846794">
        <w:rPr>
          <w:rFonts w:ascii="Franklin Gothic Medium" w:hAnsi="Franklin Gothic Medium"/>
          <w:color w:val="000000"/>
          <w:w w:val="102"/>
        </w:rPr>
        <w:t xml:space="preserve"> </w:t>
      </w:r>
      <w:r w:rsidRPr="00846794">
        <w:rPr>
          <w:rFonts w:ascii="Franklin Gothic Medium" w:hAnsi="Franklin Gothic Medium"/>
          <w:color w:val="000000"/>
          <w:w w:val="105"/>
        </w:rPr>
        <w:t>经验</w:t>
      </w:r>
      <w:r w:rsidRPr="00846794">
        <w:rPr>
          <w:rFonts w:ascii="Franklin Gothic Medium" w:hAnsi="Franklin Gothic Medium"/>
          <w:color w:val="000000"/>
          <w:spacing w:val="12"/>
          <w:w w:val="105"/>
        </w:rPr>
        <w:t xml:space="preserve"> </w:t>
      </w:r>
      <w:r w:rsidRPr="00846794">
        <w:rPr>
          <w:rFonts w:ascii="Franklin Gothic Medium" w:hAnsi="Franklin Gothic Medium"/>
          <w:color w:val="000000"/>
          <w:w w:val="105"/>
        </w:rPr>
        <w:t>两个都</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延迟</w:t>
      </w:r>
      <w:r w:rsidRPr="00846794">
        <w:rPr>
          <w:rFonts w:ascii="Franklin Gothic Medium" w:hAnsi="Franklin Gothic Medium"/>
          <w:color w:val="000000"/>
          <w:spacing w:val="13"/>
          <w:w w:val="105"/>
        </w:rPr>
        <w:t xml:space="preserve"> </w:t>
      </w:r>
      <w:r w:rsidRPr="00846794">
        <w:rPr>
          <w:rFonts w:ascii="Franklin Gothic Medium" w:hAnsi="Franklin Gothic Medium"/>
          <w:color w:val="000000"/>
          <w:w w:val="105"/>
        </w:rPr>
        <w:t>在</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清算</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债券</w:t>
      </w:r>
      <w:r w:rsidRPr="00846794">
        <w:rPr>
          <w:rFonts w:ascii="Franklin Gothic Medium" w:hAnsi="Franklin Gothic Medium"/>
          <w:color w:val="000000"/>
          <w:spacing w:val="13"/>
          <w:w w:val="105"/>
        </w:rPr>
        <w:t xml:space="preserve"> </w:t>
      </w:r>
      <w:r w:rsidRPr="00846794">
        <w:rPr>
          <w:rFonts w:ascii="Franklin Gothic Medium" w:hAnsi="Franklin Gothic Medium"/>
          <w:color w:val="000000"/>
          <w:w w:val="105"/>
        </w:rPr>
        <w:t>和</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损失</w:t>
      </w:r>
      <w:r w:rsidRPr="00846794">
        <w:rPr>
          <w:rFonts w:ascii="Franklin Gothic Medium" w:hAnsi="Franklin Gothic Medium"/>
          <w:color w:val="000000"/>
          <w:w w:val="108"/>
        </w:rPr>
        <w:t xml:space="preserve"> </w:t>
      </w:r>
      <w:r w:rsidRPr="00846794">
        <w:rPr>
          <w:rFonts w:ascii="Franklin Gothic Medium" w:hAnsi="Franklin Gothic Medium"/>
          <w:color w:val="000000"/>
          <w:w w:val="105"/>
        </w:rPr>
        <w:t>包括</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一个</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衰退</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在</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价值</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的</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债券</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期间</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时期</w:t>
      </w:r>
      <w:r w:rsidRPr="00846794">
        <w:rPr>
          <w:rFonts w:ascii="Franklin Gothic Medium" w:hAnsi="Franklin Gothic Medium"/>
          <w:color w:val="000000"/>
          <w:w w:val="101"/>
        </w:rPr>
        <w:t xml:space="preserve"> </w:t>
      </w:r>
      <w:r w:rsidRPr="00846794">
        <w:rPr>
          <w:rFonts w:ascii="Franklin Gothic Medium" w:hAnsi="Franklin Gothic Medium"/>
          <w:color w:val="000000"/>
          <w:w w:val="105"/>
        </w:rPr>
        <w:t>什么时候</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亚</w:t>
      </w:r>
      <w:r w:rsidRPr="00846794">
        <w:rPr>
          <w:rFonts w:ascii="Franklin Gothic Medium" w:hAnsi="Franklin Gothic Medium"/>
          <w:color w:val="000000"/>
          <w:spacing w:val="-5"/>
          <w:w w:val="105"/>
        </w:rPr>
        <w:t>f</w:t>
      </w:r>
      <w:r w:rsidRPr="00846794">
        <w:rPr>
          <w:rFonts w:ascii="Franklin Gothic Medium" w:hAnsi="Franklin Gothic Medium"/>
          <w:color w:val="000000"/>
          <w:w w:val="105"/>
        </w:rPr>
        <w:t>和</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寻求</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到</w:t>
      </w:r>
      <w:r w:rsidRPr="00846794">
        <w:rPr>
          <w:rFonts w:ascii="Franklin Gothic Medium" w:hAnsi="Franklin Gothic Medium"/>
          <w:color w:val="000000"/>
          <w:spacing w:val="9"/>
          <w:w w:val="105"/>
        </w:rPr>
        <w:t xml:space="preserve"> </w:t>
      </w:r>
      <w:r w:rsidRPr="00846794">
        <w:rPr>
          <w:rFonts w:ascii="Franklin Gothic Medium" w:hAnsi="Franklin Gothic Medium"/>
          <w:color w:val="000000"/>
          <w:w w:val="105"/>
        </w:rPr>
        <w:t>执行</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它是</w:t>
      </w:r>
      <w:r w:rsidRPr="00846794">
        <w:rPr>
          <w:rFonts w:ascii="Franklin Gothic Medium" w:hAnsi="Franklin Gothic Medium"/>
          <w:color w:val="000000"/>
          <w:spacing w:val="9"/>
          <w:w w:val="105"/>
        </w:rPr>
        <w:t xml:space="preserve"> </w:t>
      </w:r>
      <w:r w:rsidRPr="00846794">
        <w:rPr>
          <w:rFonts w:ascii="Franklin Gothic Medium" w:hAnsi="Franklin Gothic Medium"/>
          <w:color w:val="000000"/>
          <w:w w:val="105"/>
        </w:rPr>
        <w:t>权利。</w:t>
      </w:r>
    </w:p>
    <w:p w14:paraId="0539887C" w14:textId="77777777" w:rsidR="00806CC0" w:rsidRPr="00846794" w:rsidRDefault="00806CC0" w:rsidP="00DF2C26">
      <w:pPr>
        <w:pStyle w:val="BodyText"/>
        <w:ind w:left="0"/>
        <w:jc w:val="both"/>
        <w:rPr>
          <w:color w:val="000000"/>
        </w:rPr>
      </w:pPr>
    </w:p>
    <w:p w14:paraId="0B35AE34" w14:textId="289DF458" w:rsidR="00806CC0" w:rsidRDefault="006F084B" w:rsidP="00806CC0">
      <w:pPr>
        <w:pStyle w:val="BodyText"/>
        <w:numPr>
          <w:ilvl w:val="0"/>
          <w:numId w:val="8"/>
        </w:numPr>
        <w:ind w:left="284" w:hanging="284"/>
        <w:jc w:val="both"/>
        <w:rPr>
          <w:ins w:id="60" w:author="Author" w:date="2025-05-08T23:31:00Z"/>
          <w:rFonts w:ascii="Franklin Gothic Medium" w:hAnsi="Franklin Gothic Medium"/>
          <w:bCs/>
          <w:color w:val="000000"/>
          <w:w w:val="105"/>
        </w:rPr>
      </w:pPr>
      <w:r w:rsidRPr="00846794">
        <w:rPr>
          <w:rFonts w:ascii="Franklin Gothic Medium" w:hAnsi="Franklin Gothic Medium"/>
          <w:b/>
          <w:bCs/>
          <w:color w:val="000000"/>
          <w:w w:val="105"/>
        </w:rPr>
        <w:t xml:space="preserve">对手风险：</w:t>
      </w:r>
      <w:r w:rsidRPr="00846794">
        <w:rPr>
          <w:rFonts w:ascii="Franklin Gothic Medium" w:hAnsi="Franklin Gothic Medium"/>
          <w:bCs/>
          <w:color w:val="000000"/>
          <w:w w:val="105"/>
        </w:rPr>
        <w:t>该子基金暴露于与交易对手相关的对手风险，无论是经纪人，经销商和交易所，无论他们从事交易所交易还是非处方交易。在任何此类当事方的破产或失败的情况下，该子基金也可能会恢复，即使是针对特殊可追溯的财产，也只有所有可用于分配给所有该党的债权人和/或客户的财产的份额。这样的金额可能小于欠子基金的金额。子基金可能会遭受重大损失。</w:t>
      </w:r>
    </w:p>
    <w:p w14:paraId="5A4B8A5B" w14:textId="77777777" w:rsidR="00B44506" w:rsidRDefault="00B44506">
      <w:pPr>
        <w:pStyle w:val="ListParagraph"/>
        <w:rPr>
          <w:ins w:id="61" w:author="Author" w:date="2025-05-08T23:31:00Z"/>
          <w:rFonts w:ascii="Franklin Gothic Medium" w:hAnsi="Franklin Gothic Medium"/>
          <w:bCs/>
          <w:color w:val="000000"/>
          <w:w w:val="105"/>
        </w:rPr>
        <w:pPrChange w:id="62" w:author="Author" w:date="2025-05-08T23:31:00Z">
          <w:pPr>
            <w:pStyle w:val="BodyText"/>
            <w:numPr>
              <w:numId w:val="8"/>
            </w:numPr>
            <w:ind w:left="284" w:hanging="284"/>
            <w:jc w:val="both"/>
          </w:pPr>
        </w:pPrChange>
      </w:pPr>
    </w:p>
    <w:p w14:paraId="5A50C3CC" w14:textId="77777777" w:rsidR="00B44506" w:rsidRDefault="00B44506" w:rsidP="00B44506">
      <w:pPr>
        <w:pStyle w:val="BodyText"/>
        <w:numPr>
          <w:ilvl w:val="0"/>
          <w:numId w:val="8"/>
        </w:numPr>
        <w:ind w:left="284" w:hanging="284"/>
        <w:jc w:val="both"/>
        <w:rPr>
          <w:ins w:id="63" w:author="Author" w:date="2025-05-08T23:31:00Z"/>
          <w:rFonts w:ascii="Franklin Gothic Medium" w:hAnsi="Franklin Gothic Medium"/>
        </w:rPr>
      </w:pPr>
      <w:ins w:id="64" w:author="Author" w:date="2025-05-08T23:31:00Z">
        <w:r w:rsidRPr="00846794">
          <w:rPr>
            <w:rFonts w:ascii="Franklin Gothic Medium" w:hAnsi="Franklin Gothic Medium"/>
            <w:b/>
          </w:rPr>
          <w:t>全球投资风险</w:t>
        </w:r>
        <w:r w:rsidRPr="00846794">
          <w:rPr>
            <w:b/>
            <w:bCs/>
            <w:color w:val="000000"/>
            <w:w w:val="105"/>
          </w:rPr>
          <w:t>：</w:t>
        </w:r>
        <w:r w:rsidRPr="00846794">
          <w:rPr>
            <w:b/>
            <w:bCs/>
            <w:color w:val="000000"/>
            <w:spacing w:val="30"/>
            <w:w w:val="105"/>
          </w:rPr>
          <w:t xml:space="preserve"> </w:t>
        </w:r>
        <w:r w:rsidRPr="00846794">
          <w:rPr>
            <w:rFonts w:ascii="Franklin Gothic Medium" w:hAnsi="Franklin Gothic Medium"/>
          </w:rPr>
          <w:t>在不同国家发行或列出的证券投资可能意味着适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14:paraId="4EB39442" w14:textId="77777777" w:rsidR="00B44506" w:rsidRPr="00846794" w:rsidRDefault="00B44506">
      <w:pPr>
        <w:pStyle w:val="BodyText"/>
        <w:ind w:left="284"/>
        <w:jc w:val="both"/>
        <w:rPr>
          <w:rFonts w:ascii="Franklin Gothic Medium" w:hAnsi="Franklin Gothic Medium"/>
          <w:bCs/>
          <w:color w:val="000000"/>
          <w:w w:val="105"/>
        </w:rPr>
        <w:pPrChange w:id="65" w:author="Author" w:date="2025-05-08T23:32:00Z">
          <w:pPr>
            <w:pStyle w:val="BodyText"/>
            <w:numPr>
              <w:numId w:val="8"/>
            </w:numPr>
            <w:ind w:left="284" w:hanging="284"/>
            <w:jc w:val="both"/>
          </w:pPr>
        </w:pPrChange>
      </w:pPr>
    </w:p>
    <w:p w14:paraId="2568BA5D" w14:textId="77777777" w:rsidR="00806CC0" w:rsidRPr="00846794" w:rsidRDefault="00806CC0" w:rsidP="00806CC0">
      <w:pPr>
        <w:pStyle w:val="BodyText"/>
        <w:ind w:left="284"/>
        <w:jc w:val="both"/>
        <w:rPr>
          <w:rFonts w:ascii="Franklin Gothic Medium" w:hAnsi="Franklin Gothic Medium"/>
          <w:bCs/>
          <w:color w:val="000000"/>
          <w:w w:val="105"/>
        </w:rPr>
      </w:pPr>
    </w:p>
    <w:p w14:paraId="3DC2417A" w14:textId="77777777" w:rsidR="00806CC0" w:rsidRPr="00846794" w:rsidRDefault="006F084B" w:rsidP="00806CC0">
      <w:pPr>
        <w:pStyle w:val="BodyText"/>
        <w:numPr>
          <w:ilvl w:val="0"/>
          <w:numId w:val="8"/>
        </w:numPr>
        <w:autoSpaceDE w:val="0"/>
        <w:autoSpaceDN w:val="0"/>
        <w:adjustRightInd w:val="0"/>
        <w:ind w:left="284" w:hanging="284"/>
        <w:jc w:val="both"/>
        <w:rPr>
          <w:rStyle w:val="DeltaViewInsertion"/>
          <w:rFonts w:ascii="Franklin Gothic Medium" w:hAnsi="Franklin Gothic Medium"/>
          <w:color w:val="auto"/>
          <w:w w:val="105"/>
          <w:szCs w:val="12"/>
          <w:u w:val="none"/>
        </w:rPr>
      </w:pPr>
      <w:bookmarkStart w:id="66" w:name="_DV_C160"/>
      <w:r w:rsidRPr="00846794">
        <w:rPr>
          <w:rStyle w:val="DeltaViewInsertion"/>
          <w:rFonts w:ascii="Franklin Gothic Medium" w:hAnsi="Franklin Gothic Medium"/>
          <w:b/>
          <w:color w:val="auto"/>
          <w:w w:val="0"/>
          <w:szCs w:val="12"/>
          <w:u w:val="none"/>
        </w:rPr>
        <w:t>评级降级风险：</w:t>
      </w:r>
      <w:r w:rsidRPr="00846794">
        <w:rPr>
          <w:rStyle w:val="DeltaViewInsertion"/>
          <w:rFonts w:ascii="Franklin Gothic Medium" w:hAnsi="Franklin Gothic Medium"/>
          <w:color w:val="auto"/>
          <w:w w:val="0"/>
          <w:szCs w:val="12"/>
          <w:u w:val="none"/>
        </w:rPr>
        <w:t xml:space="preserve">该子基金获得的债务证券或其发行人随后可能被降级。如果进行降级，子基金的价值可能会受到不利影响。这</w:t>
      </w:r>
      <w:r>
        <w:rPr>
          <w:rStyle w:val="DeltaViewInsertion"/>
          <w:rFonts w:ascii="Franklin Gothic Medium" w:hAnsi="Franklin Gothic Medium"/>
          <w:color w:val="auto"/>
          <w:w w:val="0"/>
          <w:szCs w:val="12"/>
          <w:u w:val="none"/>
        </w:rPr>
        <w:t>投资经理</w:t>
      </w:r>
      <w:r w:rsidRPr="00846794">
        <w:rPr>
          <w:rStyle w:val="DeltaViewInsertion"/>
          <w:rFonts w:ascii="Franklin Gothic Medium" w:hAnsi="Franklin Gothic Medium"/>
          <w:color w:val="auto"/>
          <w:w w:val="0"/>
          <w:szCs w:val="12"/>
          <w:u w:val="none"/>
        </w:rPr>
        <w:t xml:space="preserve">可以或可能无法处置正在降级的债务证券。</w:t>
      </w:r>
      <w:bookmarkEnd w:id="66"/>
    </w:p>
    <w:p w14:paraId="6056A7EE" w14:textId="77777777" w:rsidR="00806CC0" w:rsidRPr="00846794" w:rsidRDefault="00806CC0" w:rsidP="00806CC0">
      <w:pPr>
        <w:pStyle w:val="BodyText"/>
        <w:ind w:left="284" w:hanging="284"/>
        <w:jc w:val="both"/>
        <w:rPr>
          <w:rFonts w:ascii="Franklin Gothic Medium" w:hAnsi="Franklin Gothic Medium"/>
          <w:w w:val="105"/>
        </w:rPr>
      </w:pPr>
      <w:bookmarkStart w:id="67" w:name="_DV_C161"/>
    </w:p>
    <w:p w14:paraId="777541A8" w14:textId="67744964" w:rsidR="00806CC0" w:rsidRPr="00B44506" w:rsidRDefault="006F084B" w:rsidP="00806CC0">
      <w:pPr>
        <w:pStyle w:val="BodyText"/>
        <w:numPr>
          <w:ilvl w:val="0"/>
          <w:numId w:val="8"/>
        </w:numPr>
        <w:autoSpaceDE w:val="0"/>
        <w:autoSpaceDN w:val="0"/>
        <w:adjustRightInd w:val="0"/>
        <w:ind w:left="284" w:hanging="284"/>
        <w:jc w:val="both"/>
        <w:rPr>
          <w:ins w:id="68" w:author="Author" w:date="2025-05-08T23:32:00Z"/>
          <w:rStyle w:val="DeltaViewInsertion"/>
          <w:rFonts w:ascii="Franklin Gothic Medium" w:hAnsi="Franklin Gothic Medium"/>
          <w:b/>
          <w:color w:val="auto"/>
          <w:w w:val="105"/>
          <w:szCs w:val="12"/>
          <w:u w:val="none"/>
          <w:rPrChange w:id="69" w:author="Author" w:date="2025-05-08T23:32:00Z">
            <w:rPr>
              <w:ins w:id="70" w:author="Author" w:date="2025-05-08T23:32:00Z"/>
              <w:rStyle w:val="DeltaViewInsertion"/>
              <w:rFonts w:ascii="Franklin Gothic Medium" w:hAnsi="Franklin Gothic Medium"/>
              <w:color w:val="auto"/>
              <w:w w:val="0"/>
              <w:szCs w:val="12"/>
              <w:u w:val="none"/>
            </w:rPr>
          </w:rPrChange>
        </w:rPr>
      </w:pPr>
      <w:bookmarkStart w:id="71" w:name="_DV_C162"/>
      <w:bookmarkEnd w:id="67"/>
      <w:r w:rsidRPr="00846794">
        <w:rPr>
          <w:rStyle w:val="DeltaViewInsertion"/>
          <w:rFonts w:ascii="Franklin Gothic Medium" w:hAnsi="Franklin Gothic Medium"/>
          <w:b/>
          <w:color w:val="auto"/>
          <w:w w:val="0"/>
          <w:szCs w:val="12"/>
          <w:u w:val="none"/>
        </w:rPr>
        <w:t>估值风险：</w:t>
      </w:r>
      <w:r w:rsidRPr="00846794">
        <w:rPr>
          <w:rStyle w:val="DeltaViewInsertion"/>
          <w:rFonts w:ascii="Franklin Gothic Medium" w:hAnsi="Franklin Gothic Medium"/>
          <w:color w:val="auto"/>
          <w:w w:val="0"/>
          <w:szCs w:val="12"/>
          <w:u w:val="none"/>
        </w:rPr>
        <w:t xml:space="preserve">子基金投资的估值可能涉及不确定性和判断性决定。如果这种估值是不正确的，则可能会影响子基金的净资产价值计算。</w:t>
      </w:r>
      <w:bookmarkEnd w:id="71"/>
    </w:p>
    <w:p w14:paraId="237F1744" w14:textId="77777777" w:rsidR="00B44506" w:rsidRDefault="00B44506">
      <w:pPr>
        <w:pStyle w:val="ListParagraph"/>
        <w:rPr>
          <w:ins w:id="72" w:author="Author" w:date="2025-05-08T23:32:00Z"/>
          <w:rStyle w:val="DeltaViewInsertion"/>
          <w:rFonts w:ascii="Franklin Gothic Medium" w:hAnsi="Franklin Gothic Medium"/>
          <w:b/>
          <w:color w:val="auto"/>
          <w:w w:val="105"/>
          <w:szCs w:val="12"/>
          <w:u w:val="none"/>
        </w:rPr>
        <w:pPrChange w:id="73" w:author="Author" w:date="2025-05-08T23:32:00Z">
          <w:pPr>
            <w:pStyle w:val="BodyText"/>
            <w:numPr>
              <w:numId w:val="8"/>
            </w:numPr>
            <w:autoSpaceDE w:val="0"/>
            <w:autoSpaceDN w:val="0"/>
            <w:adjustRightInd w:val="0"/>
            <w:ind w:left="284" w:hanging="284"/>
            <w:jc w:val="both"/>
          </w:pPr>
        </w:pPrChange>
      </w:pPr>
    </w:p>
    <w:p w14:paraId="5DAC53DC" w14:textId="77777777" w:rsidR="00B44506" w:rsidRDefault="00B44506" w:rsidP="00B44506">
      <w:pPr>
        <w:pStyle w:val="BodyText"/>
        <w:numPr>
          <w:ilvl w:val="0"/>
          <w:numId w:val="8"/>
        </w:numPr>
        <w:ind w:left="284" w:hanging="284"/>
        <w:jc w:val="both"/>
        <w:rPr>
          <w:ins w:id="74" w:author="Author" w:date="2025-05-08T23:32:00Z"/>
          <w:rFonts w:ascii="Franklin Gothic Medium" w:hAnsi="Franklin Gothic Medium"/>
        </w:rPr>
      </w:pPr>
      <w:ins w:id="75" w:author="Author" w:date="2025-05-08T23:32:00Z">
        <w:r w:rsidRPr="00846794">
          <w:rPr>
            <w:rFonts w:ascii="Franklin Gothic Medium" w:hAnsi="Franklin Gothic Medium"/>
            <w:b/>
          </w:rPr>
          <w:t>全球投资风险</w:t>
        </w:r>
        <w:r w:rsidRPr="00846794">
          <w:rPr>
            <w:b/>
            <w:bCs/>
            <w:color w:val="000000"/>
            <w:w w:val="105"/>
          </w:rPr>
          <w:t>：</w:t>
        </w:r>
        <w:r w:rsidRPr="00846794">
          <w:rPr>
            <w:b/>
            <w:bCs/>
            <w:color w:val="000000"/>
            <w:spacing w:val="30"/>
            <w:w w:val="105"/>
          </w:rPr>
          <w:t xml:space="preserve"> </w:t>
        </w:r>
        <w:r w:rsidRPr="00846794">
          <w:rPr>
            <w:rFonts w:ascii="Franklin Gothic Medium" w:hAnsi="Franklin Gothic Medium"/>
          </w:rPr>
          <w:t>在不同国家发行或列出的证券投资可能意味着适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14:paraId="73306AD3" w14:textId="77777777" w:rsidR="00B44506" w:rsidRPr="00846794" w:rsidRDefault="00B44506" w:rsidP="00806CC0">
      <w:pPr>
        <w:pStyle w:val="BodyText"/>
        <w:numPr>
          <w:ilvl w:val="0"/>
          <w:numId w:val="8"/>
        </w:numPr>
        <w:autoSpaceDE w:val="0"/>
        <w:autoSpaceDN w:val="0"/>
        <w:adjustRightInd w:val="0"/>
        <w:ind w:left="284" w:hanging="284"/>
        <w:jc w:val="both"/>
        <w:rPr>
          <w:rStyle w:val="DeltaViewInsertion"/>
          <w:rFonts w:ascii="Franklin Gothic Medium" w:hAnsi="Franklin Gothic Medium"/>
          <w:b/>
          <w:color w:val="auto"/>
          <w:w w:val="105"/>
          <w:szCs w:val="12"/>
          <w:u w:val="none"/>
        </w:rPr>
      </w:pPr>
    </w:p>
    <w:p w14:paraId="6864AEF5" w14:textId="77777777" w:rsidR="00806CC0" w:rsidRPr="00846794" w:rsidRDefault="00806CC0" w:rsidP="00806CC0">
      <w:pPr>
        <w:pStyle w:val="BodyText"/>
        <w:autoSpaceDE w:val="0"/>
        <w:autoSpaceDN w:val="0"/>
        <w:adjustRightInd w:val="0"/>
        <w:ind w:left="284"/>
        <w:jc w:val="both"/>
        <w:rPr>
          <w:rStyle w:val="DeltaViewInsertion"/>
          <w:color w:val="auto"/>
          <w:u w:val="none"/>
        </w:rPr>
      </w:pPr>
      <w:bookmarkStart w:id="76" w:name="_DV_C164"/>
    </w:p>
    <w:p w14:paraId="7998E09D" w14:textId="77777777" w:rsidR="00806CC0" w:rsidRPr="00846794" w:rsidRDefault="006F084B" w:rsidP="00806CC0">
      <w:pPr>
        <w:pStyle w:val="BodyText"/>
        <w:numPr>
          <w:ilvl w:val="0"/>
          <w:numId w:val="8"/>
        </w:numPr>
        <w:autoSpaceDE w:val="0"/>
        <w:autoSpaceDN w:val="0"/>
        <w:adjustRightInd w:val="0"/>
        <w:ind w:left="284" w:hanging="284"/>
        <w:jc w:val="both"/>
        <w:rPr>
          <w:rStyle w:val="DeltaViewInsertion"/>
          <w:color w:val="auto"/>
          <w:u w:val="none"/>
        </w:rPr>
      </w:pPr>
      <w:r w:rsidRPr="00846794">
        <w:rPr>
          <w:rStyle w:val="DeltaViewInsertion"/>
          <w:rFonts w:ascii="Franklin Gothic Medium" w:hAnsi="Franklin Gothic Medium"/>
          <w:b/>
          <w:color w:val="auto"/>
          <w:w w:val="0"/>
          <w:szCs w:val="12"/>
          <w:u w:val="none"/>
        </w:rPr>
        <w:t>信用评级的可靠性：</w:t>
      </w:r>
      <w:r w:rsidRPr="00846794">
        <w:rPr>
          <w:rStyle w:val="DeltaViewInsertion"/>
          <w:rFonts w:ascii="Franklin Gothic Medium" w:hAnsi="Franklin Gothic Medium"/>
          <w:color w:val="auto"/>
          <w:w w:val="0"/>
          <w:szCs w:val="12"/>
          <w:u w:val="none"/>
        </w:rPr>
        <w:t xml:space="preserve">评级机构分配的信用评级受到限制，并且不能始终保证安全和/或发行人的信誉。</w:t>
      </w:r>
      <w:bookmarkEnd w:id="76"/>
    </w:p>
    <w:p w14:paraId="78EDF1A6" w14:textId="77777777" w:rsidR="00806CC0" w:rsidRPr="00846794" w:rsidRDefault="00806CC0" w:rsidP="00806CC0">
      <w:pPr>
        <w:pStyle w:val="BodyText"/>
        <w:ind w:left="-142" w:hanging="284"/>
        <w:jc w:val="both"/>
        <w:rPr>
          <w:rFonts w:ascii="Franklin Gothic Medium" w:hAnsi="Franklin Gothic Medium"/>
        </w:rPr>
      </w:pPr>
    </w:p>
    <w:p w14:paraId="29C0A7A1" w14:textId="425F3EF2" w:rsidR="00806CC0" w:rsidRDefault="006F084B" w:rsidP="00806CC0">
      <w:pPr>
        <w:pStyle w:val="BodyText"/>
        <w:numPr>
          <w:ilvl w:val="0"/>
          <w:numId w:val="8"/>
        </w:numPr>
        <w:ind w:left="284" w:hanging="284"/>
        <w:jc w:val="both"/>
        <w:rPr>
          <w:rFonts w:ascii="Franklin Gothic Medium" w:hAnsi="Franklin Gothic Medium"/>
        </w:rPr>
      </w:pPr>
      <w:r w:rsidRPr="00846794">
        <w:rPr>
          <w:rFonts w:ascii="Franklin Gothic Medium" w:hAnsi="Franklin Gothic Medium"/>
          <w:b/>
          <w:bCs/>
          <w:color w:val="000000"/>
          <w:w w:val="105"/>
        </w:rPr>
        <w:t xml:space="preserve">主权债务</w:t>
      </w:r>
      <w:r w:rsidRPr="00FA5AEF">
        <w:rPr>
          <w:rFonts w:ascii="Franklin Gothic Medium" w:hAnsi="Franklin Gothic Medium"/>
          <w:b/>
          <w:bCs/>
          <w:color w:val="000000"/>
          <w:w w:val="105"/>
        </w:rPr>
        <w:t xml:space="preserve">风险：</w:t>
      </w:r>
      <w:r w:rsidRPr="00832870">
        <w:rPr>
          <w:rFonts w:ascii="Franklin Gothic Medium" w:hAnsi="Franklin Gothic Medium"/>
          <w:bCs/>
          <w:color w:val="000000"/>
          <w:w w:val="105"/>
        </w:rPr>
        <w:t xml:space="preserve">子基金可能投资</w:t>
      </w:r>
      <w:r w:rsidRPr="00832870">
        <w:rPr>
          <w:rFonts w:ascii="Franklin Gothic Medium" w:hAnsi="Franklin Gothic Medium"/>
        </w:rPr>
        <w:t xml:space="preserve">发行的证券或</w:t>
      </w:r>
      <w:r w:rsidRPr="00AB7E47">
        <w:rPr>
          <w:rFonts w:ascii="Franklin Gothic Medium" w:hAnsi="Franklin Gothic Medium"/>
        </w:rPr>
        <w:t xml:space="preserve">由一个单一保证</w:t>
      </w:r>
      <w:r w:rsidR="00D3394C" w:rsidRPr="00AB7E47">
        <w:rPr>
          <w:rFonts w:ascii="Franklin Gothic Medium" w:hAnsi="Franklin Gothic Medium"/>
        </w:rPr>
        <w:t xml:space="preserve">主权发行人</w:t>
      </w:r>
      <w:r w:rsidRPr="00AB7E47">
        <w:rPr>
          <w:rFonts w:ascii="Franklin Gothic Medium" w:hAnsi="Franklin Gothic Medium"/>
        </w:rPr>
        <w:t>（包括其政府以及那里的任何公共或地方当局）（例如乌克兰，科特·伊沃尔，洪都拉斯，巴拉圭，塞内加尔，埃及，牙买加，牙买加，马其顿和巴林）</w:t>
      </w:r>
      <w:r w:rsidRPr="00AB7E47">
        <w:rPr>
          <w:rFonts w:ascii="Franklin Gothic Medium" w:hAnsi="Franklin Gothic Medium"/>
          <w:b/>
        </w:rPr>
        <w:t xml:space="preserve"> </w:t>
      </w:r>
      <w:r w:rsidRPr="00AB7E47">
        <w:rPr>
          <w:rFonts w:ascii="Franklin Gothic Medium" w:hAnsi="Franklin Gothic Medium"/>
        </w:rPr>
        <w:t>那是</w:t>
      </w:r>
      <w:r w:rsidRPr="00832870">
        <w:rPr>
          <w:rFonts w:ascii="Franklin Gothic Medium" w:hAnsi="Franklin Gothic Medium"/>
        </w:rPr>
        <w:t xml:space="preserve">次投资</w:t>
      </w:r>
      <w:r w:rsidRPr="00832870">
        <w:rPr>
          <w:rFonts w:ascii="Franklin Gothic Medium" w:hAnsi="Franklin Gothic Medium"/>
        </w:rPr>
        <w:lastRenderedPageBreak/>
        <w:t>年级。这样的投资可能会对子基金的风险概况产生不利影响。</w:t>
      </w:r>
      <w:r w:rsidRPr="00FA5AEF">
        <w:rPr>
          <w:rFonts w:ascii="Franklin Gothic Medium" w:hAnsi="Franklin Gothic Medium"/>
        </w:rPr>
        <w:t xml:space="preserve"> </w:t>
      </w:r>
      <w:r w:rsidRPr="00FA5AEF">
        <w:rPr>
          <w:rFonts w:ascii="Franklin Gothic Medium" w:hAnsi="Franklin Gothic Medium"/>
          <w:bCs/>
          <w:color w:val="000000"/>
          <w:w w:val="105"/>
        </w:rPr>
        <w:t>投资于发行或保证的这种主权债务</w:t>
      </w:r>
      <w:r w:rsidRPr="00846794">
        <w:rPr>
          <w:rFonts w:ascii="Franklin Gothic Medium" w:hAnsi="Franklin Gothic Medium"/>
          <w:bCs/>
          <w:color w:val="000000"/>
          <w:w w:val="105"/>
        </w:rPr>
        <w:t xml:space="preserve">政府或政府实体在很大程度上涉及更高的风险，包括但不限于政治，社会和经济风险。控制主权债务偿还偿还的政府实体可能无法或愿意根据此类债务条款偿还本金和/或利息。可以要求持有人参加此类主权债务的重新安排，并向发行人提供更多贷款。如果违约了主权发行人，则</w:t>
      </w:r>
      <w:r w:rsidRPr="00846794">
        <w:rPr>
          <w:rFonts w:ascii="Franklin Gothic Medium" w:hAnsi="Franklin Gothic Medium"/>
        </w:rPr>
        <w:t>基金可能会遭受重大损失。</w:t>
      </w:r>
    </w:p>
    <w:p w14:paraId="00CEFE11" w14:textId="77777777" w:rsidR="003D3372" w:rsidRDefault="003D3372" w:rsidP="00806CC0">
      <w:pPr>
        <w:pStyle w:val="BodyText"/>
        <w:ind w:left="284"/>
        <w:jc w:val="both"/>
        <w:rPr>
          <w:rFonts w:ascii="Franklin Gothic Medium" w:hAnsi="Franklin Gothic Medium"/>
        </w:rPr>
      </w:pPr>
    </w:p>
    <w:p w14:paraId="0FF6276B" w14:textId="312EF15A" w:rsidR="00806CC0" w:rsidRPr="00B44506" w:rsidRDefault="006F084B" w:rsidP="00B44506">
      <w:pPr>
        <w:pStyle w:val="BodyText"/>
        <w:numPr>
          <w:ilvl w:val="0"/>
          <w:numId w:val="8"/>
        </w:numPr>
        <w:ind w:left="284" w:hanging="284"/>
        <w:jc w:val="both"/>
        <w:rPr>
          <w:rFonts w:ascii="Franklin Gothic Medium" w:hAnsi="Franklin Gothic Medium"/>
          <w:rPrChange w:id="77" w:author="Author" w:date="2025-05-08T23:32:00Z">
            <w:rPr>
              <w:rFonts w:ascii="Franklin Gothic Medium" w:hAnsi="Franklin Gothic Medium"/>
              <w:color w:val="000000"/>
            </w:rPr>
          </w:rPrChange>
        </w:rPr>
      </w:pPr>
      <w:r w:rsidRPr="00846794">
        <w:rPr>
          <w:rFonts w:ascii="Franklin Gothic Medium" w:hAnsi="Franklin Gothic Medium"/>
          <w:b/>
          <w:bCs/>
          <w:color w:val="000000"/>
          <w:w w:val="105"/>
        </w:rPr>
        <w:t>通货膨胀</w:t>
      </w:r>
      <w:r w:rsidRPr="00846794">
        <w:rPr>
          <w:rFonts w:ascii="Franklin Gothic Medium" w:hAnsi="Franklin Gothic Medium"/>
          <w:b/>
          <w:bCs/>
          <w:color w:val="000000"/>
          <w:spacing w:val="-9"/>
          <w:w w:val="105"/>
        </w:rPr>
        <w:t>k</w:t>
      </w:r>
      <w:r w:rsidRPr="00846794">
        <w:rPr>
          <w:rFonts w:ascii="Franklin Gothic Medium" w:hAnsi="Franklin Gothic Medium"/>
          <w:b/>
          <w:bCs/>
          <w:color w:val="000000"/>
          <w:w w:val="105"/>
        </w:rPr>
        <w:t>ed</w:t>
      </w:r>
      <w:r w:rsidRPr="00846794">
        <w:rPr>
          <w:rFonts w:ascii="Franklin Gothic Medium" w:hAnsi="Franklin Gothic Medium"/>
          <w:b/>
          <w:bCs/>
          <w:color w:val="000000"/>
          <w:spacing w:val="30"/>
          <w:w w:val="105"/>
        </w:rPr>
        <w:t xml:space="preserve"> </w:t>
      </w:r>
      <w:r w:rsidR="00B93003" w:rsidRPr="00873C8E">
        <w:rPr>
          <w:rFonts w:ascii="Franklin Gothic Medium" w:hAnsi="Franklin Gothic Medium"/>
          <w:b/>
          <w:bCs/>
          <w:color w:val="000000"/>
          <w:w w:val="105"/>
          <w:highlight w:val="cyan"/>
        </w:rPr>
        <w:t>产品</w:t>
      </w:r>
      <w:r w:rsidR="00B93003" w:rsidRPr="00846794">
        <w:rPr>
          <w:rFonts w:ascii="Franklin Gothic Medium" w:hAnsi="Franklin Gothic Medium"/>
          <w:b/>
          <w:bCs/>
          <w:color w:val="000000"/>
          <w:w w:val="105"/>
        </w:rPr>
        <w:t xml:space="preserve"> </w:t>
      </w:r>
      <w:r w:rsidRPr="00846794">
        <w:rPr>
          <w:rFonts w:ascii="Franklin Gothic Medium" w:hAnsi="Franklin Gothic Medium"/>
          <w:b/>
          <w:bCs/>
          <w:color w:val="000000"/>
          <w:w w:val="105"/>
        </w:rPr>
        <w:t>风险：</w:t>
      </w:r>
      <w:r w:rsidRPr="00846794">
        <w:rPr>
          <w:rFonts w:ascii="Franklin Gothic Medium" w:hAnsi="Franklin Gothic Medium"/>
          <w:b/>
          <w:bCs/>
          <w:color w:val="000000"/>
          <w:spacing w:val="36"/>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30"/>
          <w:w w:val="105"/>
        </w:rPr>
        <w:t xml:space="preserve"> </w:t>
      </w:r>
      <w:r w:rsidRPr="00846794">
        <w:rPr>
          <w:rFonts w:ascii="Franklin Gothic Medium" w:hAnsi="Franklin Gothic Medium"/>
          <w:color w:val="000000"/>
          <w:w w:val="105"/>
        </w:rPr>
        <w:t xml:space="preserve">亚</w:t>
      </w:r>
      <w:r w:rsidRPr="00846794">
        <w:rPr>
          <w:rFonts w:ascii="Franklin Gothic Medium" w:hAnsi="Franklin Gothic Medium"/>
          <w:color w:val="000000"/>
          <w:spacing w:val="-5"/>
          <w:w w:val="105"/>
        </w:rPr>
        <w:t>f</w:t>
      </w:r>
      <w:r w:rsidRPr="00846794">
        <w:rPr>
          <w:rFonts w:ascii="Franklin Gothic Medium" w:hAnsi="Franklin Gothic Medium"/>
          <w:color w:val="000000"/>
          <w:w w:val="105"/>
        </w:rPr>
        <w:t>和</w:t>
      </w:r>
      <w:r w:rsidRPr="00846794">
        <w:rPr>
          <w:rFonts w:ascii="Franklin Gothic Medium" w:hAnsi="Franklin Gothic Medium"/>
          <w:color w:val="000000"/>
          <w:spacing w:val="17"/>
          <w:w w:val="105"/>
        </w:rPr>
        <w:t xml:space="preserve"> </w:t>
      </w:r>
      <w:r w:rsidRPr="00846794">
        <w:rPr>
          <w:rFonts w:ascii="Franklin Gothic Medium" w:hAnsi="Franklin Gothic Medium"/>
          <w:color w:val="000000"/>
          <w:w w:val="105"/>
        </w:rPr>
        <w:t>投资</w:t>
      </w:r>
      <w:r w:rsidRPr="00846794">
        <w:rPr>
          <w:rFonts w:ascii="Franklin Gothic Medium" w:hAnsi="Franklin Gothic Medium"/>
          <w:color w:val="000000"/>
          <w:spacing w:val="16"/>
          <w:w w:val="105"/>
        </w:rPr>
        <w:t xml:space="preserve"> </w:t>
      </w:r>
      <w:r w:rsidRPr="00846794">
        <w:rPr>
          <w:rFonts w:ascii="Franklin Gothic Medium" w:hAnsi="Franklin Gothic Medium"/>
          <w:color w:val="000000"/>
          <w:w w:val="105"/>
        </w:rPr>
        <w:t>在</w:t>
      </w:r>
      <w:r w:rsidRPr="00873C8E">
        <w:rPr>
          <w:rFonts w:ascii="Franklin Gothic Medium" w:hAnsi="Franklin Gothic Medium"/>
          <w:color w:val="000000"/>
          <w:w w:val="105"/>
        </w:rPr>
        <w:t xml:space="preserve"> </w:t>
      </w:r>
      <w:r w:rsidR="00B93003" w:rsidRPr="00873C8E">
        <w:rPr>
          <w:rFonts w:ascii="Franklin Gothic Medium" w:hAnsi="Franklin Gothic Medium"/>
          <w:color w:val="000000"/>
          <w:w w:val="105"/>
          <w:highlight w:val="cyan"/>
        </w:rPr>
        <w:t>通货膨胀链接产品，例如</w:t>
      </w:r>
      <w:r w:rsidR="00B93003">
        <w:rPr>
          <w:rFonts w:ascii="Franklin Gothic Medium" w:hAnsi="Franklin Gothic Medium"/>
          <w:color w:val="000000"/>
          <w:spacing w:val="17"/>
          <w:w w:val="105"/>
        </w:rPr>
        <w:t xml:space="preserve"> </w:t>
      </w:r>
      <w:r w:rsidRPr="00846794">
        <w:rPr>
          <w:rFonts w:ascii="Franklin Gothic Medium" w:hAnsi="Franklin Gothic Medium"/>
          <w:color w:val="000000"/>
          <w:w w:val="105"/>
        </w:rPr>
        <w:t>通货膨胀链接</w:t>
      </w:r>
      <w:r w:rsidRPr="00846794">
        <w:rPr>
          <w:rFonts w:ascii="Franklin Gothic Medium" w:hAnsi="Franklin Gothic Medium"/>
          <w:color w:val="000000"/>
          <w:spacing w:val="16"/>
          <w:w w:val="105"/>
        </w:rPr>
        <w:t xml:space="preserve"> </w:t>
      </w:r>
      <w:r w:rsidRPr="00846794">
        <w:rPr>
          <w:rFonts w:ascii="Franklin Gothic Medium" w:hAnsi="Franklin Gothic Medium"/>
          <w:color w:val="000000"/>
          <w:w w:val="105"/>
        </w:rPr>
        <w:t>债券</w:t>
      </w:r>
      <w:r w:rsidR="00B93003">
        <w:rPr>
          <w:rFonts w:ascii="Franklin Gothic Medium" w:hAnsi="Franklin Gothic Medium"/>
          <w:color w:val="000000"/>
          <w:w w:val="105"/>
        </w:rPr>
        <w:t xml:space="preserve"> </w:t>
      </w:r>
      <w:r w:rsidR="00B93003" w:rsidRPr="00873C8E">
        <w:rPr>
          <w:rFonts w:ascii="Franklin Gothic Medium" w:hAnsi="Franklin Gothic Medium"/>
          <w:color w:val="000000"/>
          <w:w w:val="105"/>
          <w:highlight w:val="cyan"/>
        </w:rPr>
        <w:t>和/或通货膨胀掉期</w:t>
      </w:r>
      <w:r w:rsidRPr="00846794">
        <w:rPr>
          <w:rFonts w:ascii="Franklin Gothic Medium" w:hAnsi="Franklin Gothic Medium"/>
          <w:color w:val="000000"/>
          <w:w w:val="105"/>
        </w:rPr>
        <w:t>，，，，</w:t>
      </w:r>
      <w:r w:rsidRPr="00846794">
        <w:rPr>
          <w:rFonts w:ascii="Franklin Gothic Medium" w:hAnsi="Franklin Gothic Medium"/>
          <w:color w:val="000000"/>
          <w:spacing w:val="16"/>
          <w:w w:val="105"/>
        </w:rPr>
        <w:t xml:space="preserve"> </w:t>
      </w:r>
      <w:r w:rsidRPr="00846794">
        <w:rPr>
          <w:rFonts w:ascii="Franklin Gothic Medium" w:hAnsi="Franklin Gothic Medium"/>
          <w:color w:val="000000"/>
          <w:w w:val="105"/>
        </w:rPr>
        <w:t>谁</w:t>
      </w:r>
      <w:r w:rsidRPr="00846794">
        <w:rPr>
          <w:rFonts w:ascii="Franklin Gothic Medium" w:hAnsi="Franklin Gothic Medium"/>
          <w:color w:val="000000"/>
          <w:spacing w:val="17"/>
          <w:w w:val="105"/>
        </w:rPr>
        <w:t xml:space="preserve"> </w:t>
      </w:r>
      <w:r w:rsidRPr="00846794">
        <w:rPr>
          <w:rFonts w:ascii="Franklin Gothic Medium" w:hAnsi="Franklin Gothic Medium"/>
          <w:color w:val="000000"/>
          <w:w w:val="105"/>
        </w:rPr>
        <w:t>价值</w:t>
      </w:r>
      <w:r w:rsidRPr="00846794">
        <w:rPr>
          <w:rFonts w:ascii="Franklin Gothic Medium" w:hAnsi="Franklin Gothic Medium"/>
          <w:color w:val="000000"/>
          <w:spacing w:val="17"/>
          <w:w w:val="105"/>
        </w:rPr>
        <w:t xml:space="preserve"> </w:t>
      </w:r>
      <w:r w:rsidRPr="00846794">
        <w:rPr>
          <w:rFonts w:ascii="Franklin Gothic Medium" w:hAnsi="Franklin Gothic Medium"/>
          <w:color w:val="000000"/>
          <w:w w:val="105"/>
        </w:rPr>
        <w:t>一般来说</w:t>
      </w:r>
      <w:r w:rsidRPr="00846794">
        <w:rPr>
          <w:rFonts w:ascii="Franklin Gothic Medium" w:hAnsi="Franklin Gothic Medium"/>
          <w:color w:val="000000"/>
        </w:rPr>
        <w:t xml:space="preserve"> </w:t>
      </w:r>
      <w:r w:rsidRPr="00846794">
        <w:rPr>
          <w:rFonts w:ascii="Franklin Gothic Medium" w:hAnsi="Franklin Gothic Medium"/>
          <w:color w:val="000000"/>
          <w:w w:val="105"/>
        </w:rPr>
        <w:t>波动</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在</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回复</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到</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更改</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到</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兴趣</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费率。</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如果</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通货膨胀</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是</w:t>
      </w:r>
      <w:r w:rsidRPr="00846794">
        <w:rPr>
          <w:rFonts w:ascii="Franklin Gothic Medium" w:hAnsi="Franklin Gothic Medium"/>
          <w:color w:val="000000"/>
          <w:w w:val="99"/>
        </w:rPr>
        <w:t xml:space="preserve"> </w:t>
      </w:r>
      <w:r w:rsidRPr="00846794">
        <w:rPr>
          <w:rFonts w:ascii="Franklin Gothic Medium" w:hAnsi="Franklin Gothic Medium"/>
          <w:color w:val="000000"/>
          <w:w w:val="105"/>
        </w:rPr>
        <w:t>降低</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比</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预期的</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期间</w:t>
      </w:r>
      <w:r w:rsidRPr="00846794">
        <w:rPr>
          <w:rFonts w:ascii="Franklin Gothic Medium" w:hAnsi="Franklin Gothic Medium"/>
          <w:color w:val="000000"/>
          <w:spacing w:val="4"/>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时期</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5"/>
          <w:w w:val="105"/>
        </w:rPr>
        <w:t xml:space="preserve"> </w:t>
      </w:r>
      <w:r w:rsidRPr="00846794">
        <w:rPr>
          <w:rFonts w:ascii="Franklin Gothic Medium" w:hAnsi="Franklin Gothic Medium"/>
          <w:color w:val="000000"/>
          <w:w w:val="105"/>
        </w:rPr>
        <w:t>亚</w:t>
      </w:r>
      <w:r w:rsidRPr="00846794">
        <w:rPr>
          <w:rFonts w:ascii="Franklin Gothic Medium" w:hAnsi="Franklin Gothic Medium"/>
          <w:color w:val="000000"/>
          <w:spacing w:val="-5"/>
          <w:w w:val="105"/>
        </w:rPr>
        <w:t>f</w:t>
      </w:r>
      <w:r w:rsidRPr="00846794">
        <w:rPr>
          <w:rFonts w:ascii="Franklin Gothic Medium" w:hAnsi="Franklin Gothic Medium"/>
          <w:color w:val="000000"/>
          <w:w w:val="105"/>
        </w:rPr>
        <w:t>和</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持有</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一个</w:t>
      </w:r>
      <w:r w:rsidRPr="00846794">
        <w:rPr>
          <w:rFonts w:ascii="Franklin Gothic Medium" w:hAnsi="Franklin Gothic Medium"/>
          <w:color w:val="000000"/>
          <w:w w:val="111"/>
        </w:rPr>
        <w:t xml:space="preserve"> </w:t>
      </w:r>
      <w:r w:rsidRPr="00846794">
        <w:rPr>
          <w:rFonts w:ascii="Franklin Gothic Medium" w:hAnsi="Franklin Gothic Medium"/>
          <w:color w:val="000000"/>
          <w:w w:val="105"/>
        </w:rPr>
        <w:t>通货膨胀链接</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纽带，</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亚</w:t>
      </w:r>
      <w:r w:rsidRPr="00846794">
        <w:rPr>
          <w:rFonts w:ascii="Franklin Gothic Medium" w:hAnsi="Franklin Gothic Medium"/>
          <w:color w:val="000000"/>
          <w:spacing w:val="-6"/>
          <w:w w:val="105"/>
        </w:rPr>
        <w:t>f</w:t>
      </w:r>
      <w:r w:rsidRPr="00846794">
        <w:rPr>
          <w:rFonts w:ascii="Franklin Gothic Medium" w:hAnsi="Franklin Gothic Medium"/>
          <w:color w:val="000000"/>
          <w:w w:val="105"/>
        </w:rPr>
        <w:t>和</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可能</w:t>
      </w:r>
      <w:r w:rsidRPr="00846794">
        <w:rPr>
          <w:rFonts w:ascii="Franklin Gothic Medium" w:hAnsi="Franklin Gothic Medium"/>
          <w:color w:val="000000"/>
          <w:spacing w:val="25"/>
          <w:w w:val="105"/>
        </w:rPr>
        <w:t xml:space="preserve"> </w:t>
      </w:r>
      <w:r w:rsidRPr="00846794">
        <w:rPr>
          <w:rFonts w:ascii="Franklin Gothic Medium" w:hAnsi="Franklin Gothic Medium"/>
          <w:color w:val="000000"/>
          <w:w w:val="105"/>
        </w:rPr>
        <w:t>赚</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较少的</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在</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这</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安全</w:t>
      </w:r>
      <w:r w:rsidRPr="00846794">
        <w:rPr>
          <w:rFonts w:ascii="Franklin Gothic Medium" w:hAnsi="Franklin Gothic Medium"/>
          <w:color w:val="000000"/>
          <w:w w:val="101"/>
        </w:rPr>
        <w:t xml:space="preserve"> </w:t>
      </w:r>
      <w:r w:rsidRPr="00846794">
        <w:rPr>
          <w:rFonts w:ascii="Franklin Gothic Medium" w:hAnsi="Franklin Gothic Medium"/>
          <w:color w:val="000000"/>
          <w:w w:val="105"/>
        </w:rPr>
        <w:t>比</w:t>
      </w:r>
      <w:r w:rsidRPr="00846794">
        <w:rPr>
          <w:rFonts w:ascii="Franklin Gothic Medium" w:hAnsi="Franklin Gothic Medium"/>
          <w:color w:val="000000"/>
          <w:spacing w:val="4"/>
          <w:w w:val="105"/>
        </w:rPr>
        <w:t xml:space="preserve"> </w:t>
      </w:r>
      <w:r w:rsidRPr="00846794">
        <w:rPr>
          <w:rFonts w:ascii="Franklin Gothic Medium" w:hAnsi="Franklin Gothic Medium"/>
          <w:color w:val="000000"/>
          <w:w w:val="105"/>
        </w:rPr>
        <w:t>在</w:t>
      </w:r>
      <w:r w:rsidRPr="00846794">
        <w:rPr>
          <w:rFonts w:ascii="Franklin Gothic Medium" w:hAnsi="Franklin Gothic Medium"/>
          <w:color w:val="000000"/>
          <w:spacing w:val="5"/>
          <w:w w:val="105"/>
        </w:rPr>
        <w:t xml:space="preserve"> </w:t>
      </w:r>
      <w:r w:rsidRPr="00846794">
        <w:rPr>
          <w:rFonts w:ascii="Franklin Gothic Medium" w:hAnsi="Franklin Gothic Medium"/>
          <w:color w:val="000000"/>
          <w:w w:val="105"/>
        </w:rPr>
        <w:t>一个</w:t>
      </w:r>
      <w:r w:rsidRPr="00846794">
        <w:rPr>
          <w:rFonts w:ascii="Franklin Gothic Medium" w:hAnsi="Franklin Gothic Medium"/>
          <w:color w:val="000000"/>
          <w:spacing w:val="5"/>
          <w:w w:val="105"/>
        </w:rPr>
        <w:t xml:space="preserve"> </w:t>
      </w:r>
      <w:r w:rsidRPr="00846794">
        <w:rPr>
          <w:rFonts w:ascii="Franklin Gothic Medium" w:hAnsi="Franklin Gothic Medium"/>
          <w:color w:val="000000"/>
          <w:w w:val="105"/>
        </w:rPr>
        <w:t>传统的</w:t>
      </w:r>
      <w:r w:rsidRPr="00846794">
        <w:rPr>
          <w:rFonts w:ascii="Franklin Gothic Medium" w:hAnsi="Franklin Gothic Medium"/>
          <w:color w:val="000000"/>
          <w:spacing w:val="4"/>
          <w:w w:val="105"/>
        </w:rPr>
        <w:t xml:space="preserve"> </w:t>
      </w:r>
      <w:r w:rsidRPr="00846794">
        <w:rPr>
          <w:rFonts w:ascii="Franklin Gothic Medium" w:hAnsi="Franklin Gothic Medium"/>
          <w:color w:val="000000"/>
          <w:w w:val="105"/>
        </w:rPr>
        <w:t>纽带。</w:t>
      </w:r>
      <w:r w:rsidR="00B93003">
        <w:rPr>
          <w:rFonts w:ascii="Franklin Gothic Medium" w:hAnsi="Franklin Gothic Medium"/>
          <w:color w:val="000000"/>
          <w:w w:val="105"/>
        </w:rPr>
        <w:t xml:space="preserve"> </w:t>
      </w:r>
      <w:r w:rsidR="00B93003" w:rsidRPr="00873C8E">
        <w:rPr>
          <w:rFonts w:ascii="Franklin Gothic Medium" w:hAnsi="Franklin Gothic Medium"/>
          <w:color w:val="000000"/>
          <w:spacing w:val="5"/>
          <w:w w:val="105"/>
          <w:highlight w:val="cyan"/>
        </w:rPr>
        <w:t>通货膨胀交换保护的购买（出售）允许子基金犯有通货膨胀风险，与通货膨胀指数债券有关的正常名义债券的出售（购买）可比。</w:t>
      </w:r>
      <w:r w:rsidR="00B93003">
        <w:rPr>
          <w:rFonts w:ascii="Franklin Gothic Medium" w:hAnsi="Franklin Gothic Medium"/>
          <w:color w:val="000000"/>
          <w:spacing w:val="5"/>
          <w:w w:val="105"/>
        </w:rPr>
        <w:t xml:space="preserve"> </w:t>
      </w:r>
      <w:r w:rsidRPr="00846794">
        <w:rPr>
          <w:rFonts w:ascii="Franklin Gothic Medium" w:hAnsi="Franklin Gothic Medium"/>
          <w:color w:val="000000"/>
          <w:spacing w:val="5"/>
          <w:w w:val="105"/>
        </w:rPr>
        <w:t xml:space="preserve"> </w:t>
      </w:r>
      <w:ins w:id="78" w:author="Author" w:date="2025-05-08T23:32:00Z">
        <w:r w:rsidR="00B44506" w:rsidRPr="00846794">
          <w:rPr>
            <w:rFonts w:ascii="Franklin Gothic Medium" w:hAnsi="Franklin Gothic Medium"/>
            <w:b/>
          </w:rPr>
          <w:t>全球投资风险</w:t>
        </w:r>
        <w:r w:rsidR="00B44506" w:rsidRPr="00846794">
          <w:rPr>
            <w:b/>
            <w:bCs/>
            <w:color w:val="000000"/>
            <w:w w:val="105"/>
          </w:rPr>
          <w:t>：</w:t>
        </w:r>
        <w:r w:rsidR="00B44506" w:rsidRPr="00846794">
          <w:rPr>
            <w:b/>
            <w:bCs/>
            <w:color w:val="000000"/>
            <w:spacing w:val="30"/>
            <w:w w:val="105"/>
          </w:rPr>
          <w:t xml:space="preserve"> </w:t>
        </w:r>
        <w:r w:rsidR="00B44506" w:rsidRPr="00846794">
          <w:rPr>
            <w:rFonts w:ascii="Franklin Gothic Medium" w:hAnsi="Franklin Gothic Medium"/>
          </w:rPr>
          <w:t>在不同国家发行或列出的证券投资可能意味着适用不同的标准和法规（包括但不限于会计，审计和财务报告标准，清算和和解程序，股息税）。该子基金投资的价值可能会受到外汇率，法律变化或适用于此类投资的限制的变化，交换控制法规的变化或价格波动的不利影响。</w:t>
        </w:r>
        <w:r w:rsidR="00B44506">
          <w:rPr>
            <w:rFonts w:ascii="Franklin Gothic Medium" w:hAnsi="Franklin Gothic Medium"/>
          </w:rPr>
          <w:t xml:space="preserve"> </w:t>
        </w:r>
      </w:ins>
      <w:r w:rsidRPr="00B44506">
        <w:rPr>
          <w:rFonts w:ascii="Franklin Gothic Medium" w:hAnsi="Franklin Gothic Medium"/>
          <w:color w:val="000000"/>
          <w:w w:val="105"/>
        </w:rPr>
        <w:t>如果</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真实的</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兴趣</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费率</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上升</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（IE。</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如果</w:t>
      </w:r>
      <w:r w:rsidRPr="00B44506">
        <w:rPr>
          <w:rFonts w:ascii="Franklin Gothic Medium" w:hAnsi="Franklin Gothic Medium"/>
          <w:color w:val="000000"/>
          <w:w w:val="79"/>
        </w:rPr>
        <w:t xml:space="preserve"> </w:t>
      </w:r>
      <w:r w:rsidRPr="00B44506">
        <w:rPr>
          <w:rFonts w:ascii="Franklin Gothic Medium" w:hAnsi="Franklin Gothic Medium"/>
          <w:color w:val="000000"/>
          <w:w w:val="105"/>
        </w:rPr>
        <w:t>兴趣</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费率</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上升</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为了</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原因</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其他</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比</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通货膨胀），</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这</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价值</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的</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这</w:t>
      </w:r>
      <w:r w:rsidRPr="00B44506">
        <w:rPr>
          <w:rFonts w:ascii="Franklin Gothic Medium" w:hAnsi="Franklin Gothic Medium"/>
          <w:color w:val="000000"/>
          <w:w w:val="110"/>
        </w:rPr>
        <w:t xml:space="preserve"> </w:t>
      </w:r>
      <w:r w:rsidRPr="00B44506">
        <w:rPr>
          <w:rFonts w:ascii="Franklin Gothic Medium" w:hAnsi="Franklin Gothic Medium"/>
          <w:color w:val="000000"/>
          <w:w w:val="105"/>
        </w:rPr>
        <w:t>通货膨胀链接</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债券</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在</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这</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亚</w:t>
      </w:r>
      <w:r w:rsidRPr="00B44506">
        <w:rPr>
          <w:rFonts w:ascii="Franklin Gothic Medium" w:hAnsi="Franklin Gothic Medium"/>
          <w:color w:val="000000"/>
          <w:spacing w:val="-5"/>
          <w:w w:val="105"/>
        </w:rPr>
        <w:t>f</w:t>
      </w:r>
      <w:r w:rsidRPr="00B44506">
        <w:rPr>
          <w:rFonts w:ascii="Franklin Gothic Medium" w:hAnsi="Franklin Gothic Medium"/>
          <w:color w:val="000000"/>
          <w:w w:val="105"/>
        </w:rPr>
        <w:t>然后</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文件夹</w:t>
      </w:r>
      <w:r w:rsidRPr="00B44506">
        <w:rPr>
          <w:rFonts w:ascii="Franklin Gothic Medium" w:hAnsi="Franklin Gothic Medium"/>
          <w:color w:val="000000"/>
          <w:spacing w:val="6"/>
          <w:w w:val="105"/>
        </w:rPr>
        <w:t xml:space="preserve"> </w:t>
      </w:r>
      <w:r w:rsidR="00B93003" w:rsidRPr="00B44506">
        <w:rPr>
          <w:rFonts w:ascii="Franklin Gothic Medium" w:hAnsi="Franklin Gothic Medium"/>
          <w:color w:val="000000"/>
          <w:w w:val="105"/>
          <w:highlight w:val="cyan"/>
        </w:rPr>
        <w:t>/通过子基金购买通货膨胀掉期保护</w:t>
      </w:r>
      <w:r w:rsidR="00B93003" w:rsidRPr="00B44506">
        <w:rPr>
          <w:rFonts w:ascii="Franklin Gothic Medium" w:hAnsi="Franklin Gothic Medium"/>
          <w:color w:val="000000"/>
          <w:w w:val="105"/>
        </w:rPr>
        <w:t xml:space="preserve"> </w:t>
      </w:r>
      <w:r w:rsidRPr="00B44506">
        <w:rPr>
          <w:rFonts w:ascii="Franklin Gothic Medium" w:hAnsi="Franklin Gothic Medium"/>
          <w:color w:val="000000"/>
          <w:w w:val="105"/>
        </w:rPr>
        <w:t>和</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这</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网</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资产</w:t>
      </w:r>
      <w:r w:rsidRPr="00B44506">
        <w:rPr>
          <w:rFonts w:ascii="Franklin Gothic Medium" w:hAnsi="Franklin Gothic Medium"/>
          <w:color w:val="000000"/>
          <w:w w:val="115"/>
        </w:rPr>
        <w:t xml:space="preserve"> </w:t>
      </w:r>
      <w:r w:rsidRPr="00B44506">
        <w:rPr>
          <w:rFonts w:ascii="Franklin Gothic Medium" w:hAnsi="Franklin Gothic Medium"/>
          <w:color w:val="000000"/>
          <w:w w:val="105"/>
        </w:rPr>
        <w:t>价值</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的</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这</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亚</w:t>
      </w:r>
      <w:r w:rsidRPr="00B44506">
        <w:rPr>
          <w:rFonts w:ascii="Franklin Gothic Medium" w:hAnsi="Franklin Gothic Medium"/>
          <w:color w:val="000000"/>
          <w:spacing w:val="-5"/>
          <w:w w:val="105"/>
        </w:rPr>
        <w:t>f</w:t>
      </w:r>
      <w:r w:rsidRPr="00B44506">
        <w:rPr>
          <w:rFonts w:ascii="Franklin Gothic Medium" w:hAnsi="Franklin Gothic Medium"/>
          <w:color w:val="000000"/>
          <w:w w:val="105"/>
        </w:rPr>
        <w:t>和</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将要</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衰退。</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更多</w:t>
      </w:r>
      <w:r w:rsidRPr="00B44506">
        <w:rPr>
          <w:rFonts w:ascii="Franklin Gothic Medium" w:hAnsi="Franklin Gothic Medium"/>
          <w:color w:val="000000"/>
          <w:spacing w:val="-17"/>
          <w:w w:val="105"/>
        </w:rPr>
        <w:t>r</w:t>
      </w:r>
      <w:r w:rsidRPr="00B44506">
        <w:rPr>
          <w:rFonts w:ascii="Franklin Gothic Medium" w:hAnsi="Franklin Gothic Medium"/>
          <w:color w:val="000000"/>
          <w:w w:val="105"/>
        </w:rPr>
        <w:t>，，，，</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因为</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这</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主要的</w:t>
      </w:r>
      <w:r w:rsidRPr="00B44506">
        <w:rPr>
          <w:rFonts w:ascii="Franklin Gothic Medium" w:hAnsi="Franklin Gothic Medium"/>
          <w:color w:val="000000"/>
          <w:w w:val="98"/>
        </w:rPr>
        <w:t xml:space="preserve"> </w:t>
      </w:r>
      <w:r w:rsidRPr="00B44506">
        <w:rPr>
          <w:rFonts w:ascii="Franklin Gothic Medium" w:hAnsi="Franklin Gothic Medium"/>
          <w:color w:val="000000"/>
          <w:w w:val="105"/>
        </w:rPr>
        <w:t>数量</w:t>
      </w:r>
      <w:r w:rsidRPr="00B44506">
        <w:rPr>
          <w:rFonts w:ascii="Franklin Gothic Medium" w:hAnsi="Franklin Gothic Medium"/>
          <w:color w:val="000000"/>
          <w:spacing w:val="1"/>
          <w:w w:val="105"/>
        </w:rPr>
        <w:t xml:space="preserve"> </w:t>
      </w:r>
      <w:r w:rsidRPr="00B44506">
        <w:rPr>
          <w:rFonts w:ascii="Franklin Gothic Medium" w:hAnsi="Franklin Gothic Medium"/>
          <w:color w:val="000000"/>
          <w:w w:val="105"/>
        </w:rPr>
        <w:t>的</w:t>
      </w:r>
      <w:r w:rsidRPr="00B44506">
        <w:rPr>
          <w:rFonts w:ascii="Franklin Gothic Medium" w:hAnsi="Franklin Gothic Medium"/>
          <w:color w:val="000000"/>
          <w:spacing w:val="1"/>
          <w:w w:val="105"/>
        </w:rPr>
        <w:t xml:space="preserve"> </w:t>
      </w:r>
      <w:r w:rsidRPr="00B44506">
        <w:rPr>
          <w:rFonts w:ascii="Franklin Gothic Medium" w:hAnsi="Franklin Gothic Medium"/>
          <w:color w:val="000000"/>
          <w:w w:val="105"/>
        </w:rPr>
        <w:t>通货膨胀链接</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债券</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会</w:t>
      </w:r>
      <w:r w:rsidRPr="00B44506">
        <w:rPr>
          <w:rFonts w:ascii="Franklin Gothic Medium" w:hAnsi="Franklin Gothic Medium"/>
          <w:color w:val="000000"/>
          <w:spacing w:val="1"/>
          <w:w w:val="105"/>
        </w:rPr>
        <w:t xml:space="preserve"> </w:t>
      </w:r>
      <w:r w:rsidRPr="00B44506">
        <w:rPr>
          <w:rFonts w:ascii="Franklin Gothic Medium" w:hAnsi="Franklin Gothic Medium"/>
          <w:color w:val="000000"/>
          <w:w w:val="105"/>
        </w:rPr>
        <w:t>是</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调整</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向下</w:t>
      </w:r>
      <w:r w:rsidRPr="00B44506">
        <w:rPr>
          <w:rFonts w:ascii="Franklin Gothic Medium" w:hAnsi="Franklin Gothic Medium"/>
          <w:color w:val="000000"/>
          <w:w w:val="99"/>
        </w:rPr>
        <w:t xml:space="preserve"> </w:t>
      </w:r>
      <w:r w:rsidRPr="00B44506">
        <w:rPr>
          <w:rFonts w:ascii="Franklin Gothic Medium" w:hAnsi="Franklin Gothic Medium"/>
          <w:color w:val="000000"/>
          <w:w w:val="105"/>
        </w:rPr>
        <w:t>期间</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一个</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时期</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的</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放气，</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这</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亚</w:t>
      </w:r>
      <w:r w:rsidRPr="00B44506">
        <w:rPr>
          <w:rFonts w:ascii="Franklin Gothic Medium" w:hAnsi="Franklin Gothic Medium"/>
          <w:color w:val="000000"/>
          <w:spacing w:val="-6"/>
          <w:w w:val="105"/>
        </w:rPr>
        <w:t>f</w:t>
      </w:r>
      <w:r w:rsidRPr="00B44506">
        <w:rPr>
          <w:rFonts w:ascii="Franklin Gothic Medium" w:hAnsi="Franklin Gothic Medium"/>
          <w:color w:val="000000"/>
          <w:w w:val="105"/>
        </w:rPr>
        <w:t>和</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将要</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是</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主题</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放气</w:t>
      </w:r>
      <w:r w:rsidRPr="00B44506">
        <w:rPr>
          <w:rFonts w:ascii="Franklin Gothic Medium" w:hAnsi="Franklin Gothic Medium"/>
          <w:color w:val="000000"/>
          <w:spacing w:val="40"/>
          <w:w w:val="105"/>
        </w:rPr>
        <w:t xml:space="preserve"> </w:t>
      </w:r>
      <w:r w:rsidRPr="00B44506">
        <w:rPr>
          <w:rFonts w:ascii="Franklin Gothic Medium" w:hAnsi="Franklin Gothic Medium"/>
          <w:color w:val="000000"/>
          <w:w w:val="105"/>
        </w:rPr>
        <w:t>风险</w:t>
      </w:r>
      <w:r w:rsidRPr="00B44506">
        <w:rPr>
          <w:rFonts w:ascii="Franklin Gothic Medium" w:hAnsi="Franklin Gothic Medium"/>
          <w:color w:val="000000"/>
          <w:spacing w:val="40"/>
          <w:w w:val="105"/>
        </w:rPr>
        <w:t xml:space="preserve"> </w:t>
      </w:r>
      <w:r w:rsidRPr="00B44506">
        <w:rPr>
          <w:rFonts w:ascii="Franklin Gothic Medium" w:hAnsi="Franklin Gothic Medium"/>
          <w:color w:val="000000"/>
          <w:w w:val="105"/>
        </w:rPr>
        <w:t>with</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尊重</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到</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它是</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投资</w:t>
      </w:r>
      <w:r w:rsidRPr="00B44506">
        <w:rPr>
          <w:rFonts w:ascii="Franklin Gothic Medium" w:hAnsi="Franklin Gothic Medium"/>
          <w:color w:val="000000"/>
          <w:spacing w:val="40"/>
          <w:w w:val="105"/>
        </w:rPr>
        <w:t xml:space="preserve"> </w:t>
      </w:r>
      <w:r w:rsidRPr="00B44506">
        <w:rPr>
          <w:rFonts w:ascii="Franklin Gothic Medium" w:hAnsi="Franklin Gothic Medium"/>
          <w:color w:val="000000"/>
          <w:w w:val="105"/>
        </w:rPr>
        <w:t>在</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这些</w:t>
      </w:r>
      <w:r w:rsidRPr="00B44506">
        <w:rPr>
          <w:rFonts w:ascii="Franklin Gothic Medium" w:hAnsi="Franklin Gothic Medium"/>
          <w:color w:val="000000"/>
          <w:spacing w:val="42"/>
          <w:w w:val="105"/>
        </w:rPr>
        <w:t xml:space="preserve"> </w:t>
      </w:r>
      <w:r w:rsidRPr="00B44506">
        <w:rPr>
          <w:rFonts w:ascii="Franklin Gothic Medium" w:hAnsi="Franklin Gothic Medium"/>
          <w:color w:val="000000"/>
          <w:w w:val="105"/>
        </w:rPr>
        <w:t>证券和</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这</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网</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资产</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价值</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的</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这</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亚</w:t>
      </w:r>
      <w:r w:rsidRPr="00B44506">
        <w:rPr>
          <w:rFonts w:ascii="Franklin Gothic Medium" w:hAnsi="Franklin Gothic Medium"/>
          <w:color w:val="000000"/>
          <w:spacing w:val="-6"/>
          <w:w w:val="105"/>
        </w:rPr>
        <w:t>f</w:t>
      </w:r>
      <w:r w:rsidRPr="00B44506">
        <w:rPr>
          <w:rFonts w:ascii="Franklin Gothic Medium" w:hAnsi="Franklin Gothic Medium"/>
          <w:color w:val="000000"/>
          <w:w w:val="105"/>
        </w:rPr>
        <w:t>和</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可能</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是</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不利</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做作的。</w:t>
      </w:r>
      <w:r w:rsidRPr="00B44506">
        <w:rPr>
          <w:rFonts w:ascii="Franklin Gothic Medium" w:hAnsi="Franklin Gothic Medium"/>
          <w:color w:val="000000"/>
          <w:w w:val="106"/>
        </w:rPr>
        <w:t xml:space="preserve"> </w:t>
      </w:r>
      <w:r w:rsidRPr="00B44506">
        <w:rPr>
          <w:rFonts w:ascii="Franklin Gothic Medium" w:hAnsi="Franklin Gothic Medium"/>
          <w:color w:val="000000"/>
          <w:w w:val="105"/>
        </w:rPr>
        <w:t>这</w:t>
      </w:r>
      <w:r w:rsidRPr="00B44506">
        <w:rPr>
          <w:rFonts w:ascii="Franklin Gothic Medium" w:hAnsi="Franklin Gothic Medium"/>
          <w:color w:val="000000"/>
          <w:spacing w:val="45"/>
          <w:w w:val="105"/>
        </w:rPr>
        <w:t xml:space="preserve"> </w:t>
      </w:r>
      <w:r w:rsidRPr="00B44506">
        <w:rPr>
          <w:rFonts w:ascii="Franklin Gothic Medium" w:hAnsi="Franklin Gothic Medium"/>
          <w:color w:val="000000"/>
          <w:w w:val="105"/>
        </w:rPr>
        <w:t>市场</w:t>
      </w:r>
      <w:r w:rsidRPr="00B44506">
        <w:rPr>
          <w:rFonts w:ascii="Franklin Gothic Medium" w:hAnsi="Franklin Gothic Medium"/>
          <w:color w:val="000000"/>
          <w:spacing w:val="44"/>
          <w:w w:val="105"/>
        </w:rPr>
        <w:t xml:space="preserve"> </w:t>
      </w:r>
      <w:r w:rsidRPr="00B44506">
        <w:rPr>
          <w:rFonts w:ascii="Franklin Gothic Medium" w:hAnsi="Franklin Gothic Medium"/>
          <w:color w:val="000000"/>
          <w:w w:val="105"/>
        </w:rPr>
        <w:t>这些</w:t>
      </w:r>
      <w:r w:rsidRPr="00B44506">
        <w:rPr>
          <w:rFonts w:ascii="Franklin Gothic Medium" w:hAnsi="Franklin Gothic Medium"/>
          <w:color w:val="000000"/>
          <w:spacing w:val="46"/>
          <w:w w:val="105"/>
        </w:rPr>
        <w:t xml:space="preserve"> </w:t>
      </w:r>
      <w:r w:rsidRPr="00B44506">
        <w:rPr>
          <w:rFonts w:ascii="Franklin Gothic Medium" w:hAnsi="Franklin Gothic Medium"/>
          <w:color w:val="000000"/>
          <w:w w:val="105"/>
        </w:rPr>
        <w:t>证券</w:t>
      </w:r>
      <w:r w:rsidRPr="00B44506">
        <w:rPr>
          <w:rFonts w:ascii="Franklin Gothic Medium" w:hAnsi="Franklin Gothic Medium"/>
          <w:color w:val="000000"/>
          <w:spacing w:val="46"/>
          <w:w w:val="105"/>
        </w:rPr>
        <w:t xml:space="preserve"> </w:t>
      </w:r>
      <w:r w:rsidRPr="00B44506">
        <w:rPr>
          <w:rFonts w:ascii="Franklin Gothic Medium" w:hAnsi="Franklin Gothic Medium"/>
          <w:color w:val="000000"/>
          <w:w w:val="105"/>
        </w:rPr>
        <w:t>可能</w:t>
      </w:r>
      <w:r w:rsidRPr="00B44506">
        <w:rPr>
          <w:rFonts w:ascii="Franklin Gothic Medium" w:hAnsi="Franklin Gothic Medium"/>
          <w:color w:val="000000"/>
          <w:spacing w:val="44"/>
          <w:w w:val="105"/>
        </w:rPr>
        <w:t xml:space="preserve"> </w:t>
      </w:r>
      <w:r w:rsidRPr="00B44506">
        <w:rPr>
          <w:rFonts w:ascii="Franklin Gothic Medium" w:hAnsi="Franklin Gothic Medium"/>
          <w:color w:val="000000"/>
          <w:w w:val="105"/>
        </w:rPr>
        <w:t>也是</w:t>
      </w:r>
      <w:r w:rsidRPr="00B44506">
        <w:rPr>
          <w:rFonts w:ascii="Franklin Gothic Medium" w:hAnsi="Franklin Gothic Medium"/>
          <w:color w:val="000000"/>
          <w:spacing w:val="45"/>
          <w:w w:val="105"/>
        </w:rPr>
        <w:t xml:space="preserve"> </w:t>
      </w:r>
      <w:r w:rsidRPr="00B44506">
        <w:rPr>
          <w:rFonts w:ascii="Franklin Gothic Medium" w:hAnsi="Franklin Gothic Medium"/>
          <w:color w:val="000000"/>
          <w:w w:val="105"/>
        </w:rPr>
        <w:t>较少的</w:t>
      </w:r>
      <w:r w:rsidRPr="00B44506">
        <w:rPr>
          <w:rFonts w:ascii="Franklin Gothic Medium" w:hAnsi="Franklin Gothic Medium"/>
          <w:color w:val="000000"/>
          <w:spacing w:val="46"/>
          <w:w w:val="105"/>
        </w:rPr>
        <w:t xml:space="preserve"> </w:t>
      </w:r>
      <w:r w:rsidRPr="00B44506">
        <w:rPr>
          <w:rFonts w:ascii="Franklin Gothic Medium" w:hAnsi="Franklin Gothic Medium"/>
          <w:color w:val="000000"/>
          <w:w w:val="105"/>
        </w:rPr>
        <w:t>发达</w:t>
      </w:r>
      <w:r w:rsidRPr="00B44506">
        <w:rPr>
          <w:rFonts w:ascii="Franklin Gothic Medium" w:hAnsi="Franklin Gothic Medium"/>
          <w:color w:val="000000"/>
          <w:spacing w:val="45"/>
          <w:w w:val="105"/>
        </w:rPr>
        <w:t xml:space="preserve"> </w:t>
      </w:r>
      <w:r w:rsidRPr="00B44506">
        <w:rPr>
          <w:rFonts w:ascii="Franklin Gothic Medium" w:hAnsi="Franklin Gothic Medium"/>
          <w:color w:val="000000"/>
          <w:w w:val="105"/>
        </w:rPr>
        <w:t>或者</w:t>
      </w:r>
      <w:r w:rsidRPr="00B44506">
        <w:rPr>
          <w:rFonts w:ascii="Franklin Gothic Medium" w:hAnsi="Franklin Gothic Medium"/>
          <w:color w:val="000000"/>
          <w:w w:val="98"/>
        </w:rPr>
        <w:t xml:space="preserve"> </w:t>
      </w:r>
      <w:r w:rsidRPr="00B44506">
        <w:rPr>
          <w:rFonts w:ascii="Franklin Gothic Medium" w:hAnsi="Franklin Gothic Medium"/>
          <w:color w:val="000000"/>
          <w:w w:val="105"/>
        </w:rPr>
        <w:t>液体，</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和</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更多的</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易挥发的，</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比</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肯定</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其他</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证券</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市场。</w:t>
      </w:r>
    </w:p>
    <w:p w14:paraId="04DB2134" w14:textId="77777777" w:rsidR="008C03B4" w:rsidRPr="00832870" w:rsidRDefault="008C03B4" w:rsidP="008C03B4">
      <w:pPr>
        <w:pStyle w:val="BodyText"/>
        <w:ind w:left="284"/>
        <w:jc w:val="both"/>
        <w:rPr>
          <w:rFonts w:ascii="Franklin Gothic Medium" w:hAnsi="Franklin Gothic Medium"/>
          <w:color w:val="000000"/>
        </w:rPr>
      </w:pPr>
    </w:p>
    <w:p w14:paraId="13629FF1" w14:textId="77777777" w:rsidR="00806CC0" w:rsidRPr="00832870" w:rsidRDefault="006F084B" w:rsidP="00806CC0">
      <w:pPr>
        <w:pStyle w:val="MainBodyText"/>
        <w:numPr>
          <w:ilvl w:val="0"/>
          <w:numId w:val="49"/>
        </w:numPr>
        <w:ind w:left="284" w:hanging="284"/>
        <w:jc w:val="both"/>
        <w:rPr>
          <w:rFonts w:ascii="Franklin Gothic Medium" w:hAnsi="Franklin Gothic Medium"/>
        </w:rPr>
      </w:pPr>
      <w:r w:rsidRPr="00832870">
        <w:rPr>
          <w:rFonts w:ascii="Franklin Gothic Medium" w:hAnsi="Franklin Gothic Medium"/>
          <w:b/>
        </w:rPr>
        <w:t xml:space="preserve">与具有吸收损失特征的债务工具投资相关的风险（“圈”）：</w:t>
      </w:r>
      <w:r w:rsidRPr="00832870">
        <w:rPr>
          <w:rFonts w:ascii="Franklin Gothic Medium" w:hAnsi="Franklin Gothic Medium"/>
        </w:rPr>
        <w:t>与传统债务工具相比，该子基金可能会投资于更大的风险，因为这些工具通常会在发生触发事件发生时被写下或转换为普通股的风险（例如，当发行人接近或处于不可离别的情况下，或者在发行人的资本比率接近或当发行人的资本比率降低到特定级别的范围之外），这可能是在指定级别之外的级别。此类触发事件很复杂且难以预测，并且可能导致此类工具的价值显着或总体降低。</w:t>
      </w:r>
    </w:p>
    <w:p w14:paraId="31AD6261" w14:textId="77777777" w:rsidR="00DF2C26" w:rsidRDefault="00DF2C26" w:rsidP="00806CC0">
      <w:pPr>
        <w:pStyle w:val="BodyText"/>
        <w:ind w:left="284"/>
        <w:jc w:val="both"/>
        <w:rPr>
          <w:rFonts w:ascii="Franklin Gothic Medium" w:hAnsi="Franklin Gothic Medium"/>
        </w:rPr>
      </w:pPr>
    </w:p>
    <w:p w14:paraId="499E89D6" w14:textId="77777777" w:rsidR="00806CC0" w:rsidRPr="00006031" w:rsidRDefault="006F084B" w:rsidP="00806CC0">
      <w:pPr>
        <w:pStyle w:val="BodyText"/>
        <w:ind w:left="284"/>
        <w:jc w:val="both"/>
        <w:rPr>
          <w:rFonts w:ascii="Franklin Gothic Medium" w:hAnsi="Franklin Gothic Medium"/>
        </w:rPr>
      </w:pPr>
      <w:r w:rsidRPr="00832870">
        <w:rPr>
          <w:rFonts w:ascii="Franklin Gothic Medium" w:hAnsi="Franklin Gothic Medium"/>
        </w:rPr>
        <w:t>如果激活触发器，则可能存在潜在的价格传染和整个资产类别的波动。圈量也可能暴露于流动性，估值和部门集中风险。</w:t>
      </w:r>
    </w:p>
    <w:p w14:paraId="621AB3CD" w14:textId="77777777" w:rsidR="00806CC0" w:rsidRPr="00327122" w:rsidRDefault="00806CC0" w:rsidP="00806CC0">
      <w:pPr>
        <w:pStyle w:val="ListParagraph"/>
        <w:rPr>
          <w:rFonts w:ascii="Franklin Gothic Medium" w:hAnsi="Franklin Gothic Medium"/>
          <w:bCs/>
          <w:w w:val="105"/>
          <w:sz w:val="18"/>
          <w:szCs w:val="18"/>
          <w:lang w:val="en-GB"/>
        </w:rPr>
      </w:pPr>
    </w:p>
    <w:p w14:paraId="3570B03E" w14:textId="5345C4B4" w:rsidR="00806CC0" w:rsidRPr="00C10689" w:rsidRDefault="006F084B" w:rsidP="000A2976">
      <w:pPr>
        <w:pStyle w:val="textecocheverte"/>
        <w:numPr>
          <w:ilvl w:val="0"/>
          <w:numId w:val="8"/>
        </w:numPr>
        <w:autoSpaceDE w:val="0"/>
        <w:autoSpaceDN w:val="0"/>
        <w:adjustRightInd w:val="0"/>
        <w:spacing w:line="240" w:lineRule="auto"/>
        <w:ind w:left="284" w:hanging="284"/>
        <w:rPr>
          <w:rFonts w:ascii="Franklin Gothic Medium" w:hAnsi="Franklin Gothic Medium"/>
          <w:color w:val="000000"/>
          <w:w w:val="105"/>
        </w:rPr>
      </w:pPr>
      <w:r w:rsidRPr="00C10689">
        <w:rPr>
          <w:rStyle w:val="DeltaViewInsertion"/>
          <w:rFonts w:ascii="Franklin Gothic Medium" w:hAnsi="Franklin Gothic Medium" w:cs="Times New Roman"/>
          <w:b/>
          <w:color w:val="auto"/>
          <w:spacing w:val="0"/>
          <w:w w:val="105"/>
          <w:u w:val="none"/>
        </w:rPr>
        <w:t>或应兑换债券（可可）风险：</w:t>
      </w:r>
      <w:r w:rsidRPr="00C10689">
        <w:rPr>
          <w:rStyle w:val="DeltaViewInsertion"/>
          <w:rFonts w:ascii="Franklin Gothic Medium" w:hAnsi="Franklin Gothic Medium" w:cs="Times New Roman"/>
          <w:b/>
          <w:color w:val="auto"/>
          <w:spacing w:val="-5"/>
          <w:w w:val="105"/>
          <w:u w:val="none"/>
        </w:rPr>
        <w:t xml:space="preserve"> </w:t>
      </w:r>
      <w:bookmarkStart w:id="79" w:name="_Hlk17471290"/>
      <w:r w:rsidR="001602AD" w:rsidRPr="00C10689">
        <w:rPr>
          <w:rStyle w:val="DeltaViewInsertion"/>
          <w:rFonts w:ascii="Franklin Gothic Medium" w:hAnsi="Franklin Gothic Medium" w:cs="Times New Roman"/>
          <w:color w:val="auto"/>
          <w:spacing w:val="-5"/>
          <w:w w:val="105"/>
          <w:u w:val="none"/>
        </w:rPr>
        <w:t>这</w:t>
      </w:r>
      <w:r w:rsidR="001602AD" w:rsidRPr="00C10689">
        <w:rPr>
          <w:rStyle w:val="DeltaViewInsertion"/>
          <w:rFonts w:ascii="Franklin Gothic Medium" w:hAnsi="Franklin Gothic Medium" w:cs="Times New Roman"/>
          <w:b/>
          <w:color w:val="auto"/>
          <w:spacing w:val="-5"/>
          <w:w w:val="105"/>
          <w:u w:val="none"/>
        </w:rPr>
        <w:t xml:space="preserve"> </w:t>
      </w:r>
      <w:r w:rsidR="001602AD" w:rsidRPr="00C10689">
        <w:rPr>
          <w:rFonts w:ascii="Franklin Gothic Medium" w:hAnsi="Franklin Gothic Medium"/>
          <w:color w:val="000000"/>
          <w:lang w:val="en-AU" w:eastAsia="zh-CN"/>
        </w:rPr>
        <w:t xml:space="preserve">子基金可能会投资于高度复杂且风险高的可可。</w:t>
      </w:r>
      <w:r w:rsidRPr="00C10689">
        <w:rPr>
          <w:rFonts w:ascii="Franklin Gothic Medium" w:hAnsi="Franklin Gothic Medium"/>
          <w:color w:val="000000"/>
          <w:lang w:val="en-AU" w:eastAsia="zh-CN"/>
        </w:rPr>
        <w:t xml:space="preserve">根据可可的条款，这些工具会因某些触发事件而吸收损失，包括在可可发行人管理控制下的事件，可以</w:t>
      </w:r>
      <w:r w:rsidRPr="00C10689">
        <w:rPr>
          <w:rFonts w:ascii="Franklin Gothic Medium" w:hAnsi="Franklin Gothic Medium"/>
          <w:color w:val="000000"/>
          <w:lang w:val="en-AU" w:eastAsia="zh-CN"/>
        </w:rPr>
        <w:t xml:space="preserve">导致永久性下注至本金投资和 /或应计利息的零，或者将其转换为股权，这可能与基础股票的股价相吻合。</w:t>
      </w:r>
    </w:p>
    <w:p w14:paraId="1D548251" w14:textId="60B5DB18" w:rsidR="00806CC0" w:rsidRDefault="006F084B" w:rsidP="00C10689">
      <w:pPr>
        <w:pStyle w:val="textecocheverte"/>
        <w:numPr>
          <w:ilvl w:val="0"/>
          <w:numId w:val="0"/>
        </w:numPr>
        <w:autoSpaceDE w:val="0"/>
        <w:autoSpaceDN w:val="0"/>
        <w:adjustRightInd w:val="0"/>
        <w:spacing w:before="60" w:line="240" w:lineRule="auto"/>
        <w:ind w:left="284"/>
        <w:rPr>
          <w:lang w:eastAsia="zh-CN"/>
        </w:rPr>
      </w:pPr>
      <w:r w:rsidRPr="00C10689">
        <w:rPr>
          <w:rFonts w:ascii="Franklin Gothic Medium" w:hAnsi="Franklin Gothic Medium"/>
          <w:color w:val="000000"/>
          <w:lang w:val="en-AU" w:eastAsia="zh-CN"/>
        </w:rPr>
        <w:t>可可的利息支付是酌情决定的。在某些情况下，在某些情况下，某些可可的利息付款可以全额或部分由发行人取消，而无需在任何时候，任何时候，任何时候都会在任何时候通知债券持有人。</w:t>
      </w:r>
      <w:r w:rsidRPr="00846794">
        <w:rPr>
          <w:rFonts w:ascii="Franklin Gothic Medium" w:hAnsi="Franklin Gothic Medium"/>
          <w:color w:val="000000"/>
          <w:lang w:val="en-AU" w:eastAsia="zh-CN"/>
        </w:rPr>
        <w:t xml:space="preserve"> </w:t>
      </w:r>
    </w:p>
    <w:bookmarkEnd w:id="79"/>
    <w:p w14:paraId="4E18238F" w14:textId="77777777" w:rsidR="00806CC0" w:rsidRDefault="00806CC0" w:rsidP="00806CC0">
      <w:pPr>
        <w:pStyle w:val="BodyText"/>
        <w:autoSpaceDE w:val="0"/>
        <w:autoSpaceDN w:val="0"/>
        <w:adjustRightInd w:val="0"/>
        <w:ind w:left="284"/>
        <w:jc w:val="both"/>
        <w:rPr>
          <w:rFonts w:ascii="Franklin Gothic Medium" w:hAnsi="Franklin Gothic Medium"/>
          <w:w w:val="105"/>
          <w:szCs w:val="12"/>
        </w:rPr>
      </w:pPr>
    </w:p>
    <w:p w14:paraId="524ACE5F" w14:textId="77777777" w:rsidR="00CD45F2" w:rsidRDefault="006F084B" w:rsidP="00633A32">
      <w:pPr>
        <w:pStyle w:val="BodyText"/>
        <w:numPr>
          <w:ilvl w:val="0"/>
          <w:numId w:val="52"/>
        </w:numPr>
        <w:autoSpaceDE w:val="0"/>
        <w:autoSpaceDN w:val="0"/>
        <w:adjustRightInd w:val="0"/>
        <w:ind w:left="284" w:hanging="284"/>
        <w:jc w:val="both"/>
        <w:rPr>
          <w:rFonts w:ascii="Franklin Gothic Medium" w:hAnsi="Franklin Gothic Medium"/>
          <w:bCs/>
          <w:iCs/>
          <w:w w:val="105"/>
          <w:szCs w:val="12"/>
        </w:rPr>
      </w:pPr>
      <w:r w:rsidRPr="00C10689">
        <w:rPr>
          <w:rStyle w:val="DeltaViewInsertion"/>
          <w:rFonts w:ascii="Franklin Gothic Medium" w:hAnsi="Franklin Gothic Medium"/>
          <w:b/>
          <w:color w:val="auto"/>
          <w:w w:val="105"/>
          <w:u w:val="none"/>
        </w:rPr>
        <w:t>高级非偏爱债务风险：</w:t>
      </w:r>
      <w:r w:rsidRPr="00C10689">
        <w:rPr>
          <w:rStyle w:val="DeltaViewInsertion"/>
          <w:rFonts w:ascii="Franklin Gothic Medium" w:hAnsi="Franklin Gothic Medium"/>
          <w:b/>
          <w:color w:val="auto"/>
          <w:spacing w:val="-5"/>
          <w:w w:val="105"/>
          <w:u w:val="none"/>
        </w:rPr>
        <w:t xml:space="preserve"> </w:t>
      </w:r>
      <w:r w:rsidR="007E62E6" w:rsidRPr="00C10689">
        <w:rPr>
          <w:rFonts w:ascii="Franklin Gothic Medium" w:hAnsi="Franklin Gothic Medium"/>
          <w:bCs/>
          <w:iCs/>
          <w:w w:val="105"/>
          <w:szCs w:val="12"/>
        </w:rPr>
        <w:t xml:space="preserve">该子基金可能会投资于高级非优先债务。尽管这些工具通常是次级债务的高级债务，但它们可能需要写下</w:t>
      </w:r>
      <w:r w:rsidRPr="00C10689">
        <w:rPr>
          <w:rFonts w:ascii="Franklin Gothic Medium" w:hAnsi="Franklin Gothic Medium"/>
          <w:bCs/>
          <w:iCs/>
          <w:w w:val="105"/>
          <w:szCs w:val="12"/>
        </w:rPr>
        <w:t>或a</w:t>
      </w:r>
      <w:r w:rsidR="007E62E6" w:rsidRPr="00C10689">
        <w:rPr>
          <w:rFonts w:ascii="Franklin Gothic Medium" w:hAnsi="Franklin Gothic Medium"/>
          <w:bCs/>
          <w:iCs/>
          <w:w w:val="105"/>
          <w:szCs w:val="12"/>
        </w:rPr>
        <w:t xml:space="preserve">转换</w:t>
      </w:r>
      <w:r w:rsidR="00BD0A71" w:rsidRPr="00C10689">
        <w:rPr>
          <w:rFonts w:ascii="Franklin Gothic Medium" w:hAnsi="Franklin Gothic Medium"/>
          <w:bCs/>
          <w:iCs/>
          <w:w w:val="105"/>
          <w:szCs w:val="12"/>
        </w:rPr>
        <w:t>到</w:t>
      </w:r>
      <w:r w:rsidR="007E62E6" w:rsidRPr="00C10689">
        <w:rPr>
          <w:rFonts w:ascii="Franklin Gothic Medium" w:hAnsi="Franklin Gothic Medium"/>
          <w:bCs/>
          <w:iCs/>
          <w:w w:val="105"/>
          <w:szCs w:val="12"/>
        </w:rPr>
        <w:t xml:space="preserve">发生触发事件时的股权股票将不再属于发行人的债权人排名层次结构。这可能会导致投资原理的总损失。</w:t>
      </w:r>
    </w:p>
    <w:p w14:paraId="292FEAA7" w14:textId="77777777" w:rsidR="00CD45F2" w:rsidRPr="00340D93" w:rsidRDefault="00CD45F2" w:rsidP="00CD45F2">
      <w:pPr>
        <w:pStyle w:val="ListParagraph"/>
        <w:ind w:left="284" w:hanging="284"/>
        <w:rPr>
          <w:rFonts w:ascii="Franklin Gothic Medium" w:hAnsi="Franklin Gothic Medium"/>
          <w:w w:val="105"/>
          <w:sz w:val="18"/>
          <w:szCs w:val="18"/>
          <w:lang w:val="en-US"/>
        </w:rPr>
      </w:pPr>
    </w:p>
    <w:p w14:paraId="2E49E415" w14:textId="77777777" w:rsidR="00CD45F2" w:rsidRPr="004E2F21" w:rsidRDefault="006F084B" w:rsidP="00CD45F2">
      <w:pPr>
        <w:pStyle w:val="textecocheverte"/>
        <w:numPr>
          <w:ilvl w:val="0"/>
          <w:numId w:val="10"/>
        </w:numPr>
        <w:autoSpaceDE w:val="0"/>
        <w:autoSpaceDN w:val="0"/>
        <w:adjustRightInd w:val="0"/>
        <w:spacing w:line="240" w:lineRule="auto"/>
        <w:ind w:left="284" w:hanging="284"/>
        <w:rPr>
          <w:rStyle w:val="DeltaViewInsertion"/>
          <w:rFonts w:ascii="Franklin Gothic Medium" w:hAnsi="Franklin Gothic Medium" w:cs="Times New Roman"/>
          <w:color w:val="auto"/>
          <w:spacing w:val="0"/>
          <w:w w:val="105"/>
          <w:u w:val="none"/>
        </w:rPr>
      </w:pPr>
      <w:r>
        <w:rPr>
          <w:rStyle w:val="DeltaViewInsertion"/>
          <w:rFonts w:ascii="Franklin Gothic Medium" w:hAnsi="Franklin Gothic Medium" w:cs="Times New Roman"/>
          <w:b/>
          <w:color w:val="auto"/>
          <w:spacing w:val="0"/>
          <w:w w:val="105"/>
          <w:u w:val="none"/>
        </w:rPr>
        <w:t>再投资风险</w:t>
      </w:r>
      <w:r w:rsidRPr="00FF77E5">
        <w:rPr>
          <w:rStyle w:val="DeltaViewInsertion"/>
          <w:rFonts w:ascii="Franklin Gothic Medium" w:hAnsi="Franklin Gothic Medium" w:cs="Times New Roman"/>
          <w:b/>
          <w:color w:val="auto"/>
          <w:spacing w:val="0"/>
          <w:w w:val="105"/>
          <w:u w:val="none"/>
        </w:rPr>
        <w:t>：</w:t>
      </w:r>
      <w:r w:rsidRPr="00FF77E5">
        <w:rPr>
          <w:rStyle w:val="DeltaViewInsertion"/>
          <w:rFonts w:ascii="Franklin Gothic Medium" w:hAnsi="Franklin Gothic Medium" w:cs="Times New Roman"/>
          <w:b/>
          <w:color w:val="auto"/>
          <w:spacing w:val="-5"/>
          <w:w w:val="105"/>
          <w:u w:val="none"/>
        </w:rPr>
        <w:t xml:space="preserve"> </w:t>
      </w:r>
      <w:r w:rsidRPr="004E2F21">
        <w:rPr>
          <w:rFonts w:ascii="Franklin Gothic Medium" w:hAnsi="Franklin Gothic Medium"/>
          <w:color w:val="000000"/>
          <w:spacing w:val="-2"/>
          <w:lang w:val="en-GB"/>
        </w:rPr>
        <w:t>再投资风险是债券优惠券或赎回的风险可能以低于先前投资的收益率再投资，这是由于投资收益时的市场状况。公司债券中的可疑功能，包括永久性债券（债券，没有到期日），增加了再投资风险，因为公司会拨打债券时，他们可以以较低的收益发行债券</w:t>
      </w:r>
      <w:r w:rsidRPr="004E2F21">
        <w:rPr>
          <w:rStyle w:val="DeltaViewInsertion"/>
          <w:rFonts w:ascii="Franklin Gothic Medium" w:hAnsi="Franklin Gothic Medium" w:cs="Times New Roman"/>
          <w:color w:val="auto"/>
          <w:spacing w:val="-5"/>
          <w:w w:val="105"/>
          <w:u w:val="none"/>
        </w:rPr>
        <w:t>。</w:t>
      </w:r>
    </w:p>
    <w:p w14:paraId="2E2B5A47" w14:textId="77777777" w:rsidR="00C33FB6" w:rsidRPr="00C33FB6" w:rsidRDefault="00C33FB6" w:rsidP="00C33FB6">
      <w:pPr>
        <w:pStyle w:val="textecocheverte"/>
        <w:numPr>
          <w:ilvl w:val="0"/>
          <w:numId w:val="0"/>
        </w:numPr>
        <w:autoSpaceDE w:val="0"/>
        <w:autoSpaceDN w:val="0"/>
        <w:adjustRightInd w:val="0"/>
        <w:spacing w:line="240" w:lineRule="auto"/>
        <w:ind w:left="284"/>
        <w:rPr>
          <w:rStyle w:val="DeltaViewInsertion"/>
          <w:rFonts w:ascii="Franklin Gothic Medium" w:hAnsi="Franklin Gothic Medium" w:cs="Times New Roman"/>
          <w:color w:val="auto"/>
          <w:spacing w:val="0"/>
          <w:w w:val="105"/>
          <w:u w:val="none"/>
        </w:rPr>
      </w:pPr>
    </w:p>
    <w:p w14:paraId="4ED60EA6" w14:textId="77777777" w:rsidR="00CD45F2" w:rsidRPr="005F4A8F" w:rsidRDefault="006F084B" w:rsidP="00CD45F2">
      <w:pPr>
        <w:pStyle w:val="textecocheverte"/>
        <w:numPr>
          <w:ilvl w:val="0"/>
          <w:numId w:val="10"/>
        </w:numPr>
        <w:autoSpaceDE w:val="0"/>
        <w:autoSpaceDN w:val="0"/>
        <w:adjustRightInd w:val="0"/>
        <w:spacing w:line="240" w:lineRule="auto"/>
        <w:ind w:left="284" w:hanging="284"/>
        <w:rPr>
          <w:rStyle w:val="DeltaViewInsertion"/>
          <w:rFonts w:ascii="Franklin Gothic Medium" w:hAnsi="Franklin Gothic Medium" w:cs="Times New Roman"/>
          <w:color w:val="auto"/>
          <w:spacing w:val="0"/>
          <w:w w:val="105"/>
          <w:u w:val="none"/>
        </w:rPr>
      </w:pPr>
      <w:r>
        <w:rPr>
          <w:rStyle w:val="DeltaViewInsertion"/>
          <w:rFonts w:ascii="Franklin Gothic Medium" w:hAnsi="Franklin Gothic Medium" w:cs="Times New Roman"/>
          <w:b/>
          <w:color w:val="auto"/>
          <w:spacing w:val="0"/>
          <w:w w:val="105"/>
          <w:u w:val="none"/>
        </w:rPr>
        <w:t>扩展风险</w:t>
      </w:r>
      <w:r w:rsidRPr="00FF77E5">
        <w:rPr>
          <w:rStyle w:val="DeltaViewInsertion"/>
          <w:rFonts w:ascii="Franklin Gothic Medium" w:hAnsi="Franklin Gothic Medium" w:cs="Times New Roman"/>
          <w:b/>
          <w:color w:val="auto"/>
          <w:spacing w:val="0"/>
          <w:w w:val="105"/>
          <w:u w:val="none"/>
        </w:rPr>
        <w:t>：</w:t>
      </w:r>
      <w:r w:rsidRPr="00FF77E5">
        <w:rPr>
          <w:rStyle w:val="DeltaViewInsertion"/>
          <w:rFonts w:ascii="Franklin Gothic Medium" w:hAnsi="Franklin Gothic Medium" w:cs="Times New Roman"/>
          <w:b/>
          <w:color w:val="auto"/>
          <w:spacing w:val="-5"/>
          <w:w w:val="105"/>
          <w:u w:val="none"/>
        </w:rPr>
        <w:t xml:space="preserve"> </w:t>
      </w:r>
      <w:r w:rsidRPr="004E2F21">
        <w:rPr>
          <w:rFonts w:ascii="Franklin Gothic Medium" w:hAnsi="Franklin Gothic Medium"/>
          <w:color w:val="000000"/>
          <w:spacing w:val="-2"/>
          <w:lang w:val="en-GB"/>
        </w:rPr>
        <w:t>利率上升可能会导致债务保证金的本金付款，包括永久性债券，这些债券的债券没有到期日期，比预期的要慢。对于可召唤的安全性，利率的上升可能会导致其呼叫日期没有兑换安全率，从而导致预期的到期延长（有效持续时间增加），在这种情况下，安全性可能会更加暴露并可能面临市场价值下降。</w:t>
      </w:r>
    </w:p>
    <w:p w14:paraId="455CCF7A" w14:textId="77777777" w:rsidR="00117199" w:rsidRPr="005D26DA" w:rsidRDefault="00117199" w:rsidP="00806CC0">
      <w:pPr>
        <w:pStyle w:val="BodyText"/>
        <w:autoSpaceDE w:val="0"/>
        <w:autoSpaceDN w:val="0"/>
        <w:adjustRightInd w:val="0"/>
        <w:ind w:left="284"/>
        <w:jc w:val="both"/>
        <w:rPr>
          <w:rFonts w:ascii="Franklin Gothic Medium" w:hAnsi="Franklin Gothic Medium"/>
          <w:w w:val="105"/>
          <w:szCs w:val="12"/>
        </w:rPr>
      </w:pPr>
    </w:p>
    <w:p w14:paraId="0F18FF64" w14:textId="6FDB7512" w:rsidR="00806CC0" w:rsidRPr="00846794" w:rsidRDefault="006F084B" w:rsidP="00806CC0">
      <w:pPr>
        <w:pStyle w:val="BodyText"/>
        <w:numPr>
          <w:ilvl w:val="0"/>
          <w:numId w:val="37"/>
        </w:numPr>
        <w:ind w:left="284" w:hanging="284"/>
        <w:jc w:val="both"/>
        <w:rPr>
          <w:rStyle w:val="DeltaViewInsertion"/>
          <w:rFonts w:ascii="Franklin Gothic Medium" w:eastAsia="MS Mincho" w:hAnsi="Franklin Gothic Medium"/>
          <w:color w:val="000000"/>
          <w:spacing w:val="27"/>
          <w:w w:val="0"/>
          <w:szCs w:val="12"/>
          <w:u w:val="none"/>
        </w:rPr>
      </w:pPr>
      <w:r w:rsidRPr="00951973">
        <w:rPr>
          <w:rStyle w:val="DeltaViewInsertion"/>
          <w:rFonts w:ascii="Franklin Gothic Medium" w:eastAsia="MS Mincho" w:hAnsi="Franklin Gothic Medium"/>
          <w:b/>
          <w:color w:val="000000"/>
          <w:w w:val="105"/>
          <w:szCs w:val="12"/>
          <w:u w:val="none"/>
        </w:rPr>
        <w:t>144A证券风险</w:t>
      </w:r>
      <w:r w:rsidRPr="00846794">
        <w:rPr>
          <w:rStyle w:val="DeltaViewInsertion"/>
          <w:rFonts w:ascii="Franklin Gothic Medium" w:eastAsia="MS Mincho" w:hAnsi="Franklin Gothic Medium"/>
          <w:color w:val="000000"/>
          <w:w w:val="105"/>
          <w:szCs w:val="12"/>
          <w:u w:val="none"/>
        </w:rPr>
        <w:t>：该子基金可以投资144A证券，这是受限制的证券，这些证券受益于1933年《美利坚合众国》第1933年“证券法”规定的注册义务。这些证券被限制在1933年“证券法”定义的合格机构买家（“ QIB”）中，因此由于这种豁免而降低了行政费用。 144A证券是在有限数量的QIB之间进行交易的，这可能会导致价格较高的价格波动和某些144A证券的资产流动性较低。</w:t>
      </w:r>
      <w:r>
        <w:rPr>
          <w:rStyle w:val="DeltaViewInsertion"/>
          <w:rFonts w:ascii="Franklin Gothic Medium" w:eastAsia="MS Mincho" w:hAnsi="Franklin Gothic Medium"/>
          <w:color w:val="000000"/>
          <w:w w:val="105"/>
          <w:szCs w:val="12"/>
          <w:u w:val="none"/>
        </w:rPr>
        <w:t xml:space="preserve"> </w:t>
      </w:r>
    </w:p>
    <w:p w14:paraId="4D0A5C05" w14:textId="77777777" w:rsidR="00806CC0" w:rsidRPr="00846794" w:rsidRDefault="00806CC0" w:rsidP="00806CC0">
      <w:pPr>
        <w:pStyle w:val="BodyText"/>
        <w:ind w:left="284" w:right="68"/>
        <w:jc w:val="both"/>
        <w:rPr>
          <w:rFonts w:ascii="Franklin Gothic Medium" w:hAnsi="Franklin Gothic Medium"/>
          <w:bCs/>
          <w:color w:val="000000"/>
          <w:w w:val="105"/>
        </w:rPr>
      </w:pPr>
    </w:p>
    <w:p w14:paraId="21790A9A" w14:textId="649B47D5" w:rsidR="00806CC0" w:rsidRPr="00846794" w:rsidRDefault="006F084B" w:rsidP="00806CC0">
      <w:pPr>
        <w:pStyle w:val="BodyText"/>
        <w:numPr>
          <w:ilvl w:val="0"/>
          <w:numId w:val="9"/>
        </w:numPr>
        <w:ind w:left="284" w:hanging="284"/>
        <w:jc w:val="both"/>
        <w:rPr>
          <w:rStyle w:val="DeltaViewInsertion"/>
          <w:rFonts w:ascii="Franklin Gothic Medium" w:hAnsi="Franklin Gothic Medium"/>
          <w:bCs/>
          <w:color w:val="000000"/>
          <w:spacing w:val="-5"/>
          <w:u w:val="none"/>
        </w:rPr>
      </w:pPr>
      <w:r w:rsidRPr="00846794">
        <w:rPr>
          <w:rStyle w:val="DeltaViewInsertion"/>
          <w:rFonts w:ascii="Franklin Gothic Medium" w:hAnsi="Franklin Gothic Medium" w:cs="Arial"/>
          <w:b/>
          <w:color w:val="000000"/>
          <w:w w:val="0"/>
          <w:u w:val="none"/>
          <w:lang w:val="en-GB"/>
        </w:rPr>
        <w:t>证券贷款，回购或反向回购协议交易风险：</w:t>
      </w:r>
      <w:r w:rsidRPr="00846794">
        <w:rPr>
          <w:rStyle w:val="DeltaViewInsertion"/>
          <w:rFonts w:ascii="Franklin Gothic Medium" w:hAnsi="Franklin Gothic Medium" w:cs="Arial"/>
          <w:color w:val="000000"/>
          <w:w w:val="0"/>
          <w:u w:val="none"/>
          <w:lang w:val="en-GB"/>
        </w:rPr>
        <w:t xml:space="preserve">该子基金可以进入证券贷款，回购或反向回购协议交易，并可能面临对手风险。如果借款人或贷款代理商违约或财务失败，则不得及时退还或返回抵押品和/或丧失抵押品的权利</w:t>
      </w:r>
      <w:r w:rsidRPr="00846794">
        <w:rPr>
          <w:rStyle w:val="DeltaViewInsertion"/>
          <w:rFonts w:ascii="Franklin Gothic Medium" w:hAnsi="Franklin Gothic Medium"/>
          <w:color w:val="000000"/>
          <w:w w:val="105"/>
          <w:u w:val="none"/>
        </w:rPr>
        <w:t>和/或抵押品的价值可能低于借出的证券的价值</w:t>
      </w:r>
      <w:r w:rsidRPr="00846794">
        <w:rPr>
          <w:rStyle w:val="DeltaViewInsertion"/>
          <w:rFonts w:ascii="Franklin Gothic Medium" w:hAnsi="Franklin Gothic Medium" w:cs="Arial"/>
          <w:color w:val="000000"/>
          <w:w w:val="0"/>
          <w:u w:val="none"/>
          <w:lang w:val="en-GB"/>
        </w:rPr>
        <w:t xml:space="preserve">。子基金可能会受苦</w:t>
      </w:r>
      <w:r w:rsidR="00F02CCA" w:rsidRPr="00D41264">
        <w:rPr>
          <w:rStyle w:val="DeltaViewInsertion"/>
          <w:rFonts w:ascii="Franklin Gothic Medium" w:hAnsi="Franklin Gothic Medium" w:cs="Arial"/>
          <w:color w:val="000000"/>
          <w:w w:val="0"/>
          <w:u w:val="none"/>
          <w:lang w:val="en-GB"/>
        </w:rPr>
        <w:t>重要的</w:t>
      </w:r>
      <w:r w:rsidR="00F02CCA" w:rsidRPr="00846794">
        <w:rPr>
          <w:rStyle w:val="DeltaViewInsertion"/>
          <w:rFonts w:ascii="Franklin Gothic Medium" w:hAnsi="Franklin Gothic Medium" w:cs="Arial"/>
          <w:color w:val="000000"/>
          <w:w w:val="0"/>
          <w:u w:val="none"/>
          <w:lang w:val="en-GB"/>
        </w:rPr>
        <w:t xml:space="preserve"> </w:t>
      </w:r>
      <w:r w:rsidRPr="00846794">
        <w:rPr>
          <w:rStyle w:val="DeltaViewInsertion"/>
          <w:rFonts w:ascii="Franklin Gothic Medium" w:hAnsi="Franklin Gothic Medium" w:cs="Arial"/>
          <w:color w:val="000000"/>
          <w:w w:val="0"/>
          <w:u w:val="none"/>
          <w:lang w:val="en-GB"/>
        </w:rPr>
        <w:t>损失。</w:t>
      </w:r>
    </w:p>
    <w:p w14:paraId="0AA13AA8" w14:textId="77777777" w:rsidR="00A03C34" w:rsidRPr="00846794" w:rsidRDefault="00A03C34" w:rsidP="00806CC0">
      <w:pPr>
        <w:pStyle w:val="BodyText"/>
        <w:ind w:left="284" w:hanging="284"/>
        <w:jc w:val="both"/>
        <w:rPr>
          <w:rStyle w:val="DeltaViewInsertion"/>
          <w:rFonts w:ascii="Franklin Gothic Medium" w:hAnsi="Franklin Gothic Medium" w:cs="Arial"/>
          <w:color w:val="000000"/>
          <w:w w:val="0"/>
          <w:u w:val="none"/>
          <w:lang w:val="en-GB"/>
        </w:rPr>
      </w:pPr>
    </w:p>
    <w:p w14:paraId="65865290" w14:textId="694244FD" w:rsidR="00806CC0" w:rsidRPr="00846794" w:rsidRDefault="006F084B" w:rsidP="00806CC0">
      <w:pPr>
        <w:pStyle w:val="BodyText"/>
        <w:ind w:left="284"/>
        <w:jc w:val="both"/>
        <w:rPr>
          <w:rStyle w:val="DeltaViewInsertion"/>
          <w:rFonts w:ascii="Franklin Gothic Medium" w:hAnsi="Franklin Gothic Medium" w:cs="Arial"/>
          <w:color w:val="000000"/>
          <w:w w:val="0"/>
          <w:u w:val="none"/>
          <w:lang w:val="en-GB"/>
        </w:rPr>
      </w:pPr>
      <w:r w:rsidRPr="00846794">
        <w:rPr>
          <w:rStyle w:val="DeltaViewInsertion"/>
          <w:rFonts w:ascii="Franklin Gothic Medium" w:hAnsi="Franklin Gothic Medium" w:cs="Arial"/>
          <w:color w:val="000000"/>
          <w:w w:val="0"/>
          <w:u w:val="none"/>
          <w:lang w:val="en-GB"/>
        </w:rPr>
        <w:t>就回购协议而言，如果放置抵押品的交易对手失败，则该子基金可能会遭受损失，因为恢复附带的延误或最初收到的现金可能小于由于不准确的抵押品定价，因此最初收到的现金可能小于抵押品的抵押品。</w:t>
      </w:r>
    </w:p>
    <w:p w14:paraId="6D1A4543" w14:textId="384C825D" w:rsidR="00806CC0" w:rsidRPr="00846794" w:rsidRDefault="00806CC0" w:rsidP="00806CC0">
      <w:pPr>
        <w:pStyle w:val="BodyText"/>
        <w:ind w:left="284" w:hanging="284"/>
        <w:jc w:val="both"/>
        <w:rPr>
          <w:rStyle w:val="DeltaViewInsertion"/>
          <w:rFonts w:ascii="Franklin Gothic Medium" w:hAnsi="Franklin Gothic Medium" w:cs="Arial"/>
          <w:color w:val="000000"/>
          <w:w w:val="0"/>
          <w:u w:val="none"/>
          <w:lang w:val="en-GB"/>
        </w:rPr>
      </w:pPr>
    </w:p>
    <w:p w14:paraId="23E00B36" w14:textId="75C76522" w:rsidR="00806CC0" w:rsidRPr="00846794" w:rsidRDefault="006F084B" w:rsidP="00806CC0">
      <w:pPr>
        <w:pStyle w:val="BodyText"/>
        <w:ind w:left="284" w:hanging="142"/>
        <w:jc w:val="both"/>
        <w:rPr>
          <w:rStyle w:val="DeltaViewInsertion"/>
          <w:rFonts w:ascii="Franklin Gothic Medium" w:eastAsia="Calibri" w:hAnsi="Franklin Gothic Medium" w:cs="Arial"/>
          <w:color w:val="000000"/>
          <w:w w:val="0"/>
          <w:sz w:val="24"/>
          <w:szCs w:val="24"/>
          <w:u w:val="none"/>
          <w:lang w:val="en-GB" w:eastAsia="ja-JP"/>
        </w:rPr>
      </w:pPr>
      <w:r>
        <w:rPr>
          <w:rStyle w:val="DeltaViewInsertion"/>
          <w:rFonts w:ascii="Franklin Gothic Medium" w:hAnsi="Franklin Gothic Medium" w:cs="Arial"/>
          <w:color w:val="000000"/>
          <w:w w:val="0"/>
          <w:u w:val="none"/>
          <w:lang w:val="en-GB"/>
        </w:rPr>
        <w:t xml:space="preserve">   </w:t>
      </w:r>
      <w:r w:rsidRPr="00846794">
        <w:rPr>
          <w:rStyle w:val="DeltaViewInsertion"/>
          <w:rFonts w:ascii="Franklin Gothic Medium" w:hAnsi="Franklin Gothic Medium" w:cs="Arial"/>
          <w:color w:val="000000"/>
          <w:w w:val="0"/>
          <w:u w:val="none"/>
          <w:lang w:val="en-GB"/>
        </w:rPr>
        <w:t xml:space="preserve">在反向回购协议方面</w:t>
      </w:r>
      <w:r w:rsidRPr="00846794">
        <w:rPr>
          <w:rStyle w:val="DeltaViewInsertion"/>
          <w:rFonts w:ascii="Franklin Gothic Medium" w:hAnsi="Franklin Gothic Medium" w:cs="Arial"/>
          <w:color w:val="000000"/>
          <w:w w:val="0"/>
          <w:u w:val="none"/>
          <w:lang w:val="en-GB"/>
        </w:rPr>
        <w:lastRenderedPageBreak/>
        <w:t>在收回现金或在实现抵押品或出售抵押品的收益方面，由于抵押品和/或市场变动的价格不准确，可能的现金可能小于与交易对手的现金。</w:t>
      </w:r>
    </w:p>
    <w:p w14:paraId="2572D6F7" w14:textId="77777777" w:rsidR="00DF2C26" w:rsidRPr="00846794" w:rsidRDefault="00DF2C26" w:rsidP="00806CC0">
      <w:pPr>
        <w:pStyle w:val="textecocheverte"/>
        <w:numPr>
          <w:ilvl w:val="0"/>
          <w:numId w:val="0"/>
        </w:numPr>
        <w:autoSpaceDE w:val="0"/>
        <w:autoSpaceDN w:val="0"/>
        <w:adjustRightInd w:val="0"/>
        <w:spacing w:line="240" w:lineRule="auto"/>
        <w:ind w:left="284"/>
        <w:rPr>
          <w:rStyle w:val="DeltaViewInsertion"/>
          <w:rFonts w:ascii="Franklin Gothic Medium" w:hAnsi="Franklin Gothic Medium" w:cs="Times New Roman"/>
          <w:color w:val="000000"/>
          <w:spacing w:val="0"/>
          <w:w w:val="105"/>
          <w:u w:val="none"/>
        </w:rPr>
      </w:pPr>
    </w:p>
    <w:p w14:paraId="50E17FB7" w14:textId="1DDCFC85" w:rsidR="00806CC0" w:rsidRPr="00846794" w:rsidRDefault="006F084B" w:rsidP="00806CC0">
      <w:pPr>
        <w:pStyle w:val="BodyText"/>
        <w:numPr>
          <w:ilvl w:val="0"/>
          <w:numId w:val="8"/>
        </w:numPr>
        <w:ind w:left="284" w:right="68" w:hanging="284"/>
        <w:jc w:val="both"/>
        <w:rPr>
          <w:rFonts w:ascii="Franklin Gothic Medium" w:hAnsi="Franklin Gothic Medium"/>
          <w:bCs/>
          <w:w w:val="105"/>
        </w:rPr>
      </w:pPr>
      <w:r w:rsidRPr="00846794">
        <w:rPr>
          <w:rFonts w:ascii="Franklin Gothic Medium" w:hAnsi="Franklin Gothic Medium"/>
          <w:b/>
          <w:bCs/>
          <w:color w:val="000000"/>
          <w:w w:val="105"/>
        </w:rPr>
        <w:t xml:space="preserve">衍生品和利用风险：</w:t>
      </w:r>
      <w:r w:rsidRPr="00846794">
        <w:rPr>
          <w:rFonts w:ascii="Franklin Gothic Medium" w:hAnsi="Franklin Gothic Medium"/>
          <w:bCs/>
          <w:color w:val="000000"/>
          <w:w w:val="105"/>
        </w:rPr>
        <w:t xml:space="preserve">子基金可以同时使用列出的</w:t>
      </w:r>
      <w:r w:rsidRPr="00846794">
        <w:rPr>
          <w:rFonts w:ascii="Franklin Gothic Medium" w:hAnsi="Franklin Gothic Medium"/>
          <w:color w:val="000000"/>
          <w:w w:val="105"/>
        </w:rPr>
        <w:t xml:space="preserve">在柜台</w:t>
      </w:r>
      <w:r w:rsidRPr="00846794">
        <w:rPr>
          <w:rFonts w:ascii="Franklin Gothic Medium" w:hAnsi="Franklin Gothic Medium"/>
          <w:bCs/>
          <w:color w:val="000000"/>
          <w:w w:val="105"/>
        </w:rPr>
        <w:t xml:space="preserve">衍生物</w:t>
      </w:r>
      <w:r w:rsidRPr="00846794">
        <w:rPr>
          <w:rFonts w:ascii="Franklin Gothic Medium" w:hAnsi="Franklin Gothic Medium"/>
          <w:w w:val="105"/>
        </w:rPr>
        <w:t>高效的</w:t>
      </w:r>
      <w:r w:rsidRPr="00846794">
        <w:rPr>
          <w:rFonts w:ascii="Franklin Gothic Medium" w:hAnsi="Franklin Gothic Medium"/>
          <w:spacing w:val="43"/>
          <w:w w:val="105"/>
        </w:rPr>
        <w:t xml:space="preserve"> </w:t>
      </w:r>
      <w:r w:rsidRPr="00846794">
        <w:rPr>
          <w:rFonts w:ascii="Franklin Gothic Medium" w:hAnsi="Franklin Gothic Medium"/>
          <w:w w:val="105"/>
        </w:rPr>
        <w:t>文件夹</w:t>
      </w:r>
      <w:r w:rsidRPr="00846794">
        <w:rPr>
          <w:rFonts w:ascii="Franklin Gothic Medium" w:hAnsi="Franklin Gothic Medium"/>
          <w:spacing w:val="43"/>
          <w:w w:val="105"/>
        </w:rPr>
        <w:t xml:space="preserve"> </w:t>
      </w:r>
      <w:r w:rsidRPr="00846794">
        <w:rPr>
          <w:rFonts w:ascii="Franklin Gothic Medium" w:hAnsi="Franklin Gothic Medium"/>
          <w:w w:val="105"/>
        </w:rPr>
        <w:t>管理，对冲</w:t>
      </w:r>
      <w:r w:rsidRPr="00846794">
        <w:rPr>
          <w:rFonts w:ascii="Franklin Gothic Medium" w:hAnsi="Franklin Gothic Medium"/>
          <w:spacing w:val="43"/>
          <w:w w:val="105"/>
        </w:rPr>
        <w:t xml:space="preserve"> </w:t>
      </w:r>
      <w:r w:rsidRPr="00846794">
        <w:rPr>
          <w:rFonts w:ascii="Franklin Gothic Medium" w:hAnsi="Franklin Gothic Medium"/>
          <w:w w:val="105"/>
        </w:rPr>
        <w:t>和</w:t>
      </w:r>
      <w:r w:rsidRPr="00846794">
        <w:rPr>
          <w:rFonts w:ascii="Franklin Gothic Medium" w:hAnsi="Franklin Gothic Medium"/>
          <w:spacing w:val="44"/>
          <w:w w:val="105"/>
        </w:rPr>
        <w:t xml:space="preserve"> </w:t>
      </w:r>
      <w:r w:rsidRPr="00846794">
        <w:rPr>
          <w:rFonts w:ascii="Franklin Gothic Medium" w:hAnsi="Franklin Gothic Medium"/>
          <w:bCs/>
          <w:color w:val="000000"/>
          <w:w w:val="105"/>
        </w:rPr>
        <w:t>非广泛的投资目的。</w:t>
      </w:r>
      <w:r w:rsidRPr="00B03881">
        <w:rPr>
          <w:rStyle w:val="FollowedHyperlink"/>
          <w:rFonts w:ascii="Franklin Gothic Medium" w:eastAsia="Batang" w:hAnsi="Franklin Gothic Medium"/>
          <w:w w:val="105"/>
          <w:szCs w:val="12"/>
          <w:u w:val="none"/>
        </w:rPr>
        <w:t xml:space="preserve"> </w:t>
      </w:r>
      <w:bookmarkStart w:id="80" w:name="_DV_C138"/>
      <w:r w:rsidRPr="00846794">
        <w:rPr>
          <w:rStyle w:val="DeltaViewInsertion"/>
          <w:rFonts w:ascii="Franklin Gothic Medium" w:eastAsia="Batang" w:hAnsi="Franklin Gothic Medium"/>
          <w:color w:val="auto"/>
          <w:w w:val="105"/>
          <w:szCs w:val="12"/>
          <w:u w:val="none"/>
        </w:rPr>
        <w:t>与衍生产品相关的风险包括对手/信用风险，流动性风险，估值风险，波动性风险和非处方交易风险。导数的杠杆元素/组件可能会导致损失明显大于该子基金在衍生产品中投资的数量。暴露于衍生品可能会导致子基金造成重大损失的高风险</w:t>
      </w:r>
      <w:bookmarkEnd w:id="80"/>
      <w:r w:rsidRPr="00846794">
        <w:rPr>
          <w:rFonts w:ascii="Franklin Gothic Medium" w:hAnsi="Franklin Gothic Medium"/>
          <w:bCs/>
          <w:w w:val="105"/>
        </w:rPr>
        <w:t>。</w:t>
      </w:r>
    </w:p>
    <w:p w14:paraId="75ED7B00" w14:textId="77777777" w:rsidR="00806CC0" w:rsidRPr="00846794" w:rsidRDefault="00806CC0" w:rsidP="00806CC0">
      <w:pPr>
        <w:pStyle w:val="ListParagraph"/>
        <w:ind w:left="284" w:hanging="284"/>
        <w:rPr>
          <w:b/>
          <w:bCs/>
          <w:spacing w:val="-5"/>
          <w:sz w:val="18"/>
          <w:szCs w:val="18"/>
          <w:lang w:val="en-US"/>
        </w:rPr>
      </w:pPr>
    </w:p>
    <w:p w14:paraId="3294A1F1" w14:textId="77777777" w:rsidR="00806CC0" w:rsidRPr="00846794" w:rsidRDefault="006F084B" w:rsidP="00806CC0">
      <w:pPr>
        <w:pStyle w:val="BodyText"/>
        <w:numPr>
          <w:ilvl w:val="0"/>
          <w:numId w:val="8"/>
        </w:numPr>
        <w:ind w:left="284" w:hanging="284"/>
        <w:jc w:val="both"/>
        <w:rPr>
          <w:rFonts w:ascii="Franklin Gothic Medium" w:hAnsi="Franklin Gothic Medium"/>
          <w:color w:val="000000"/>
        </w:rPr>
      </w:pPr>
      <w:r w:rsidRPr="00846794">
        <w:rPr>
          <w:rFonts w:ascii="Franklin Gothic Medium" w:hAnsi="Franklin Gothic Medium"/>
          <w:b/>
          <w:bCs/>
          <w:color w:val="000000"/>
          <w:spacing w:val="-5"/>
        </w:rPr>
        <w:t>f</w:t>
      </w:r>
      <w:r w:rsidRPr="00846794">
        <w:rPr>
          <w:rFonts w:ascii="Franklin Gothic Medium" w:hAnsi="Franklin Gothic Medium"/>
          <w:b/>
          <w:bCs/>
          <w:color w:val="000000"/>
        </w:rPr>
        <w:t>Oreign</w:t>
      </w:r>
      <w:r w:rsidRPr="00846794">
        <w:rPr>
          <w:rFonts w:ascii="Franklin Gothic Medium" w:hAnsi="Franklin Gothic Medium"/>
          <w:b/>
          <w:bCs/>
          <w:color w:val="000000"/>
          <w:spacing w:val="23"/>
        </w:rPr>
        <w:t xml:space="preserve"> </w:t>
      </w:r>
      <w:r w:rsidRPr="00846794">
        <w:rPr>
          <w:rFonts w:ascii="Franklin Gothic Medium" w:hAnsi="Franklin Gothic Medium"/>
          <w:b/>
          <w:bCs/>
          <w:color w:val="000000"/>
          <w:spacing w:val="-4"/>
        </w:rPr>
        <w:t>e</w:t>
      </w:r>
      <w:r w:rsidRPr="00846794">
        <w:rPr>
          <w:rFonts w:ascii="Franklin Gothic Medium" w:hAnsi="Franklin Gothic Medium"/>
          <w:b/>
          <w:bCs/>
          <w:color w:val="000000"/>
          <w:spacing w:val="-7"/>
        </w:rPr>
        <w:t>x</w:t>
      </w:r>
      <w:r w:rsidRPr="00846794">
        <w:rPr>
          <w:rFonts w:ascii="Franklin Gothic Medium" w:hAnsi="Franklin Gothic Medium"/>
          <w:b/>
          <w:bCs/>
          <w:color w:val="000000"/>
        </w:rPr>
        <w:t>变革和货币</w:t>
      </w:r>
      <w:r w:rsidRPr="00846794">
        <w:rPr>
          <w:rFonts w:ascii="Franklin Gothic Medium" w:hAnsi="Franklin Gothic Medium"/>
          <w:b/>
          <w:bCs/>
          <w:color w:val="000000"/>
          <w:spacing w:val="23"/>
        </w:rPr>
        <w:t xml:space="preserve"> </w:t>
      </w:r>
      <w:r w:rsidRPr="00846794">
        <w:rPr>
          <w:rFonts w:ascii="Franklin Gothic Medium" w:hAnsi="Franklin Gothic Medium"/>
          <w:b/>
          <w:bCs/>
          <w:color w:val="000000"/>
        </w:rPr>
        <w:t>风险：</w:t>
      </w:r>
      <w:r w:rsidRPr="00846794">
        <w:rPr>
          <w:rFonts w:ascii="Franklin Gothic Medium" w:hAnsi="Franklin Gothic Medium"/>
          <w:b/>
          <w:bCs/>
          <w:color w:val="000000"/>
          <w:spacing w:val="24"/>
        </w:rPr>
        <w:t xml:space="preserve"> </w:t>
      </w:r>
      <w:r w:rsidRPr="00846794">
        <w:rPr>
          <w:rFonts w:ascii="Franklin Gothic Medium" w:hAnsi="Franklin Gothic Medium"/>
          <w:color w:val="000000"/>
        </w:rPr>
        <w:t>这</w:t>
      </w:r>
      <w:r w:rsidRPr="00846794">
        <w:rPr>
          <w:rFonts w:ascii="Franklin Gothic Medium" w:hAnsi="Franklin Gothic Medium"/>
          <w:color w:val="000000"/>
          <w:spacing w:val="24"/>
        </w:rPr>
        <w:t xml:space="preserve"> </w:t>
      </w:r>
      <w:r w:rsidRPr="00846794">
        <w:rPr>
          <w:rFonts w:ascii="Franklin Gothic Medium" w:hAnsi="Franklin Gothic Medium"/>
          <w:color w:val="000000"/>
        </w:rPr>
        <w:t>亚</w:t>
      </w:r>
      <w:r w:rsidRPr="00846794">
        <w:rPr>
          <w:rFonts w:ascii="Franklin Gothic Medium" w:hAnsi="Franklin Gothic Medium"/>
          <w:color w:val="000000"/>
          <w:spacing w:val="-5"/>
        </w:rPr>
        <w:t>f</w:t>
      </w:r>
      <w:r w:rsidRPr="00846794">
        <w:rPr>
          <w:rFonts w:ascii="Franklin Gothic Medium" w:hAnsi="Franklin Gothic Medium"/>
          <w:color w:val="000000"/>
        </w:rPr>
        <w:t>和</w:t>
      </w:r>
      <w:r w:rsidRPr="00846794">
        <w:rPr>
          <w:rFonts w:ascii="Franklin Gothic Medium" w:hAnsi="Franklin Gothic Medium"/>
          <w:color w:val="000000"/>
          <w:spacing w:val="23"/>
        </w:rPr>
        <w:t xml:space="preserve"> </w:t>
      </w:r>
      <w:r w:rsidRPr="00846794">
        <w:rPr>
          <w:rFonts w:ascii="Franklin Gothic Medium" w:hAnsi="Franklin Gothic Medium"/>
          <w:color w:val="000000"/>
        </w:rPr>
        <w:t>可能</w:t>
      </w:r>
      <w:r w:rsidRPr="00846794">
        <w:rPr>
          <w:rFonts w:ascii="Franklin Gothic Medium" w:hAnsi="Franklin Gothic Medium"/>
          <w:color w:val="000000"/>
          <w:spacing w:val="23"/>
        </w:rPr>
        <w:t xml:space="preserve"> </w:t>
      </w:r>
      <w:r w:rsidRPr="00846794">
        <w:rPr>
          <w:rFonts w:ascii="Franklin Gothic Medium" w:hAnsi="Franklin Gothic Medium"/>
          <w:color w:val="000000"/>
        </w:rPr>
        <w:t>投资</w:t>
      </w:r>
      <w:r w:rsidRPr="00846794">
        <w:rPr>
          <w:rFonts w:ascii="Franklin Gothic Medium" w:hAnsi="Franklin Gothic Medium"/>
          <w:color w:val="000000"/>
          <w:spacing w:val="22"/>
        </w:rPr>
        <w:t xml:space="preserve"> </w:t>
      </w:r>
      <w:r w:rsidRPr="00846794">
        <w:rPr>
          <w:rFonts w:ascii="Franklin Gothic Medium" w:hAnsi="Franklin Gothic Medium"/>
          <w:color w:val="000000"/>
        </w:rPr>
        <w:t>在外国证券中，即</w:t>
      </w:r>
      <w:r w:rsidRPr="00846794">
        <w:rPr>
          <w:rFonts w:ascii="Franklin Gothic Medium" w:hAnsi="Franklin Gothic Medium"/>
          <w:color w:val="000000"/>
          <w:spacing w:val="24"/>
        </w:rPr>
        <w:t xml:space="preserve"> </w:t>
      </w:r>
      <w:r w:rsidRPr="00846794">
        <w:rPr>
          <w:rFonts w:ascii="Franklin Gothic Medium" w:hAnsi="Franklin Gothic Medium"/>
          <w:color w:val="000000"/>
        </w:rPr>
        <w:t>证券</w:t>
      </w:r>
      <w:r w:rsidRPr="00846794">
        <w:rPr>
          <w:rFonts w:ascii="Franklin Gothic Medium" w:hAnsi="Franklin Gothic Medium"/>
          <w:color w:val="000000"/>
          <w:w w:val="105"/>
        </w:rPr>
        <w:t xml:space="preserve"> </w:t>
      </w:r>
      <w:r w:rsidRPr="00846794">
        <w:rPr>
          <w:rFonts w:ascii="Franklin Gothic Medium" w:hAnsi="Franklin Gothic Medium"/>
          <w:color w:val="000000"/>
        </w:rPr>
        <w:t>被划分</w:t>
      </w:r>
      <w:r w:rsidRPr="00846794">
        <w:rPr>
          <w:rFonts w:ascii="Franklin Gothic Medium" w:hAnsi="Franklin Gothic Medium"/>
          <w:color w:val="000000"/>
          <w:spacing w:val="23"/>
        </w:rPr>
        <w:t xml:space="preserve"> </w:t>
      </w:r>
      <w:r w:rsidRPr="00846794">
        <w:rPr>
          <w:rFonts w:ascii="Franklin Gothic Medium" w:hAnsi="Franklin Gothic Medium"/>
          <w:color w:val="000000"/>
        </w:rPr>
        <w:t>在</w:t>
      </w:r>
      <w:r w:rsidRPr="00846794">
        <w:rPr>
          <w:rFonts w:ascii="Franklin Gothic Medium" w:hAnsi="Franklin Gothic Medium"/>
          <w:color w:val="000000"/>
          <w:spacing w:val="25"/>
        </w:rPr>
        <w:t xml:space="preserve"> </w:t>
      </w:r>
      <w:r w:rsidRPr="00846794">
        <w:rPr>
          <w:rFonts w:ascii="Franklin Gothic Medium" w:hAnsi="Franklin Gothic Medium"/>
          <w:color w:val="000000"/>
        </w:rPr>
        <w:t>货币</w:t>
      </w:r>
      <w:r w:rsidRPr="00846794">
        <w:rPr>
          <w:rFonts w:ascii="Franklin Gothic Medium" w:hAnsi="Franklin Gothic Medium"/>
          <w:color w:val="000000"/>
          <w:spacing w:val="23"/>
        </w:rPr>
        <w:t xml:space="preserve"> </w:t>
      </w:r>
      <w:r w:rsidRPr="00846794">
        <w:rPr>
          <w:rFonts w:ascii="Franklin Gothic Medium" w:hAnsi="Franklin Gothic Medium"/>
          <w:color w:val="000000"/>
        </w:rPr>
        <w:t>不同的</w:t>
      </w:r>
      <w:r w:rsidRPr="00846794">
        <w:rPr>
          <w:rFonts w:ascii="Franklin Gothic Medium" w:hAnsi="Franklin Gothic Medium"/>
          <w:color w:val="000000"/>
          <w:spacing w:val="24"/>
        </w:rPr>
        <w:t xml:space="preserve"> </w:t>
      </w:r>
      <w:r w:rsidRPr="00846794">
        <w:rPr>
          <w:rFonts w:ascii="Franklin Gothic Medium" w:hAnsi="Franklin Gothic Medium"/>
          <w:color w:val="000000"/>
        </w:rPr>
        <w:t>从</w:t>
      </w:r>
      <w:r w:rsidRPr="00846794">
        <w:rPr>
          <w:rFonts w:ascii="Franklin Gothic Medium" w:hAnsi="Franklin Gothic Medium"/>
          <w:color w:val="000000"/>
          <w:spacing w:val="25"/>
        </w:rPr>
        <w:t xml:space="preserve"> </w:t>
      </w:r>
      <w:r w:rsidRPr="00846794">
        <w:rPr>
          <w:rFonts w:ascii="Franklin Gothic Medium" w:hAnsi="Franklin Gothic Medium"/>
          <w:color w:val="000000"/>
        </w:rPr>
        <w:t>这</w:t>
      </w:r>
      <w:r w:rsidRPr="00846794">
        <w:rPr>
          <w:rFonts w:ascii="Franklin Gothic Medium" w:hAnsi="Franklin Gothic Medium"/>
          <w:color w:val="000000"/>
          <w:spacing w:val="23"/>
        </w:rPr>
        <w:t xml:space="preserve"> </w:t>
      </w:r>
      <w:r w:rsidRPr="00846794">
        <w:rPr>
          <w:rFonts w:ascii="Franklin Gothic Medium" w:hAnsi="Franklin Gothic Medium"/>
          <w:color w:val="000000"/>
        </w:rPr>
        <w:t>根据</w:t>
      </w:r>
      <w:r w:rsidRPr="00846794">
        <w:rPr>
          <w:rFonts w:ascii="Franklin Gothic Medium" w:hAnsi="Franklin Gothic Medium"/>
          <w:color w:val="000000"/>
          <w:spacing w:val="25"/>
        </w:rPr>
        <w:t xml:space="preserve"> </w:t>
      </w:r>
      <w:r w:rsidRPr="00846794">
        <w:rPr>
          <w:rFonts w:ascii="Franklin Gothic Medium" w:hAnsi="Franklin Gothic Medium"/>
          <w:color w:val="000000"/>
        </w:rPr>
        <w:t>货币</w:t>
      </w:r>
      <w:r w:rsidRPr="00846794">
        <w:rPr>
          <w:rFonts w:ascii="Franklin Gothic Medium" w:hAnsi="Franklin Gothic Medium"/>
          <w:color w:val="000000"/>
          <w:spacing w:val="-13"/>
        </w:rPr>
        <w:t>y</w:t>
      </w:r>
      <w:r w:rsidRPr="00846794">
        <w:rPr>
          <w:rStyle w:val="DeltaViewInsertion"/>
          <w:rFonts w:ascii="Franklin Gothic Medium" w:hAnsi="Franklin Gothic Medium"/>
          <w:color w:val="auto"/>
          <w:w w:val="0"/>
          <w:szCs w:val="12"/>
          <w:u w:val="none"/>
        </w:rPr>
        <w:t xml:space="preserve">其中的子基金是指数的。此外，子基金的股票类别（ES）以货币（IES）为数量，与子基金的基本货币不同</w:t>
      </w:r>
      <w:r w:rsidRPr="00846794">
        <w:rPr>
          <w:rFonts w:ascii="Franklin Gothic Medium" w:hAnsi="Franklin Gothic Medium"/>
          <w:color w:val="000000"/>
        </w:rPr>
        <w:t>。</w:t>
      </w:r>
      <w:r w:rsidRPr="00846794">
        <w:rPr>
          <w:rFonts w:ascii="Franklin Gothic Medium" w:hAnsi="Franklin Gothic Medium"/>
          <w:color w:val="000000"/>
          <w:w w:val="116"/>
        </w:rPr>
        <w:t xml:space="preserve"> </w:t>
      </w:r>
      <w:r w:rsidRPr="00846794">
        <w:rPr>
          <w:rFonts w:ascii="Franklin Gothic Medium" w:hAnsi="Franklin Gothic Medium"/>
          <w:color w:val="000000"/>
        </w:rPr>
        <w:t>网</w:t>
      </w:r>
      <w:r w:rsidRPr="00846794">
        <w:rPr>
          <w:rFonts w:ascii="Franklin Gothic Medium" w:hAnsi="Franklin Gothic Medium"/>
          <w:color w:val="000000"/>
          <w:w w:val="110"/>
        </w:rPr>
        <w:t xml:space="preserve"> </w:t>
      </w:r>
      <w:r w:rsidRPr="00846794">
        <w:rPr>
          <w:rFonts w:ascii="Franklin Gothic Medium" w:hAnsi="Franklin Gothic Medium"/>
          <w:color w:val="000000"/>
        </w:rPr>
        <w:t>资产</w:t>
      </w:r>
      <w:r w:rsidRPr="00846794">
        <w:rPr>
          <w:rFonts w:ascii="Franklin Gothic Medium" w:hAnsi="Franklin Gothic Medium"/>
          <w:color w:val="000000"/>
          <w:spacing w:val="28"/>
        </w:rPr>
        <w:t xml:space="preserve"> </w:t>
      </w:r>
      <w:r w:rsidRPr="00846794">
        <w:rPr>
          <w:rFonts w:ascii="Franklin Gothic Medium" w:hAnsi="Franklin Gothic Medium"/>
          <w:color w:val="000000"/>
        </w:rPr>
        <w:t>价值</w:t>
      </w:r>
      <w:r w:rsidRPr="00846794">
        <w:rPr>
          <w:rFonts w:ascii="Franklin Gothic Medium" w:hAnsi="Franklin Gothic Medium"/>
          <w:color w:val="000000"/>
          <w:spacing w:val="27"/>
        </w:rPr>
        <w:t xml:space="preserve"> </w:t>
      </w:r>
      <w:r w:rsidRPr="00846794">
        <w:rPr>
          <w:rFonts w:ascii="Franklin Gothic Medium" w:hAnsi="Franklin Gothic Medium"/>
          <w:color w:val="000000"/>
        </w:rPr>
        <w:t>的</w:t>
      </w:r>
      <w:r w:rsidRPr="00846794">
        <w:rPr>
          <w:rFonts w:ascii="Franklin Gothic Medium" w:hAnsi="Franklin Gothic Medium"/>
          <w:color w:val="000000"/>
          <w:spacing w:val="29"/>
        </w:rPr>
        <w:t xml:space="preserve"> </w:t>
      </w:r>
      <w:r w:rsidRPr="00846794">
        <w:rPr>
          <w:rFonts w:ascii="Franklin Gothic Medium" w:hAnsi="Franklin Gothic Medium"/>
          <w:color w:val="000000"/>
        </w:rPr>
        <w:t>这</w:t>
      </w:r>
      <w:r w:rsidRPr="00846794">
        <w:rPr>
          <w:rFonts w:ascii="Franklin Gothic Medium" w:hAnsi="Franklin Gothic Medium"/>
          <w:color w:val="000000"/>
          <w:spacing w:val="27"/>
        </w:rPr>
        <w:t xml:space="preserve"> </w:t>
      </w:r>
      <w:r w:rsidRPr="00846794">
        <w:rPr>
          <w:rFonts w:ascii="Franklin Gothic Medium" w:hAnsi="Franklin Gothic Medium"/>
          <w:color w:val="000000"/>
        </w:rPr>
        <w:t>亚</w:t>
      </w:r>
      <w:r w:rsidRPr="00846794">
        <w:rPr>
          <w:rFonts w:ascii="Franklin Gothic Medium" w:hAnsi="Franklin Gothic Medium"/>
          <w:color w:val="000000"/>
          <w:spacing w:val="-4"/>
        </w:rPr>
        <w:t>f</w:t>
      </w:r>
      <w:r w:rsidRPr="00846794">
        <w:rPr>
          <w:rFonts w:ascii="Franklin Gothic Medium" w:hAnsi="Franklin Gothic Medium"/>
          <w:color w:val="000000"/>
        </w:rPr>
        <w:t>和</w:t>
      </w:r>
      <w:r w:rsidRPr="00846794">
        <w:rPr>
          <w:rStyle w:val="DeltaViewInsertion"/>
          <w:rFonts w:ascii="Franklin Gothic Medium" w:hAnsi="Franklin Gothic Medium"/>
          <w:color w:val="auto"/>
          <w:w w:val="0"/>
          <w:szCs w:val="12"/>
          <w:u w:val="none"/>
        </w:rPr>
        <w:t xml:space="preserve"> </w:t>
      </w:r>
      <w:bookmarkStart w:id="81" w:name="_DV_C175"/>
      <w:r w:rsidRPr="00846794">
        <w:rPr>
          <w:rStyle w:val="DeltaViewInsertion"/>
          <w:rFonts w:ascii="Franklin Gothic Medium" w:hAnsi="Franklin Gothic Medium"/>
          <w:color w:val="auto"/>
          <w:w w:val="0"/>
          <w:szCs w:val="12"/>
          <w:u w:val="none"/>
        </w:rPr>
        <w:t>这些货币与基本货币之间的汇率波动以及汇率控制的变化可能会受到不利的影响</w:t>
      </w:r>
      <w:bookmarkEnd w:id="81"/>
      <w:r w:rsidRPr="00846794">
        <w:rPr>
          <w:rFonts w:ascii="Franklin Gothic Medium" w:hAnsi="Franklin Gothic Medium"/>
          <w:color w:val="000000"/>
        </w:rPr>
        <w:t>。</w:t>
      </w:r>
    </w:p>
    <w:p w14:paraId="0B15669B" w14:textId="77777777" w:rsidR="00806CC0" w:rsidRPr="00846794" w:rsidRDefault="00806CC0" w:rsidP="00806CC0">
      <w:pPr>
        <w:pStyle w:val="BodyText"/>
        <w:ind w:left="284"/>
        <w:jc w:val="both"/>
        <w:rPr>
          <w:rFonts w:ascii="Franklin Gothic Medium" w:hAnsi="Franklin Gothic Medium"/>
          <w:bCs/>
          <w:color w:val="000000"/>
          <w:w w:val="105"/>
        </w:rPr>
      </w:pPr>
      <w:bookmarkStart w:id="82" w:name="_DV_C33"/>
    </w:p>
    <w:p w14:paraId="4F0E09CC" w14:textId="72576D93" w:rsidR="00806CC0" w:rsidRPr="00C97F2A" w:rsidRDefault="006F084B" w:rsidP="00806CC0">
      <w:pPr>
        <w:pStyle w:val="BodyText"/>
        <w:numPr>
          <w:ilvl w:val="0"/>
          <w:numId w:val="8"/>
        </w:numPr>
        <w:ind w:left="284" w:hanging="284"/>
        <w:jc w:val="both"/>
        <w:rPr>
          <w:rFonts w:ascii="Franklin Gothic Medium" w:hAnsi="Franklin Gothic Medium"/>
          <w:bCs/>
          <w:color w:val="000000"/>
          <w:w w:val="105"/>
          <w:lang w:val="en-GB"/>
        </w:rPr>
      </w:pPr>
      <w:r w:rsidRPr="00E25D64">
        <w:rPr>
          <w:rFonts w:ascii="Franklin Gothic Medium" w:hAnsi="Franklin Gothic Medium"/>
          <w:b/>
          <w:bCs/>
          <w:color w:val="000000"/>
          <w:w w:val="105"/>
        </w:rPr>
        <w:t xml:space="preserve">ESG风险：</w:t>
      </w:r>
      <w:r w:rsidRPr="00E25D64">
        <w:rPr>
          <w:rFonts w:ascii="Franklin Gothic Medium" w:hAnsi="Franklin Gothic Medium"/>
          <w:color w:val="000000"/>
          <w:w w:val="105"/>
          <w:lang w:val="en-GB"/>
        </w:rPr>
        <w:t>出于非投资原因将ESG和可持续性标准应用于投资流程可能排除某些发行人的证券，因此某些M</w:t>
      </w:r>
      <w:r w:rsidRPr="00E81782">
        <w:rPr>
          <w:rFonts w:ascii="Franklin Gothic Medium" w:hAnsi="Franklin Gothic Medium"/>
          <w:color w:val="000000"/>
          <w:w w:val="105"/>
          <w:lang w:val="en-GB"/>
        </w:rPr>
        <w:t xml:space="preserve">不使用ESG或可持续性标准的资金可用的Arket机会可能无法获得该子基金的机会，而子基金的性能有时可能是</w:t>
      </w:r>
      <w:r w:rsidRPr="00E81782">
        <w:rPr>
          <w:rFonts w:ascii="Franklin Gothic Medium" w:hAnsi="Franklin Gothic Medium"/>
          <w:color w:val="000000"/>
          <w:w w:val="105"/>
          <w:lang w:val="en-GB"/>
        </w:rPr>
        <w:t xml:space="preserve">比绩效比相关的资金更好或更糟糕</w:t>
      </w:r>
      <w:r w:rsidRPr="00E25D64">
        <w:rPr>
          <w:rFonts w:ascii="Franklin Gothic Medium" w:hAnsi="Franklin Gothic Medium"/>
          <w:color w:val="000000"/>
          <w:w w:val="105"/>
          <w:lang w:val="en-GB"/>
        </w:rPr>
        <w:t xml:space="preserve">请勿使用ESG或可持续性标准。  资产的选择可能部分依赖</w:t>
      </w:r>
      <w:r w:rsidR="00462025" w:rsidRPr="00E25D64">
        <w:rPr>
          <w:rFonts w:ascii="Franklin Gothic Medium" w:hAnsi="Franklin Gothic Medium"/>
          <w:color w:val="000000"/>
          <w:w w:val="105"/>
          <w:lang w:val="en-GB"/>
        </w:rPr>
        <w:t>Axis I.</w:t>
      </w:r>
      <w:r w:rsidR="00533D0A">
        <w:rPr>
          <w:rFonts w:ascii="Franklin Gothic Medium" w:hAnsi="Franklin Gothic Medium"/>
          <w:color w:val="000000"/>
          <w:w w:val="105"/>
          <w:lang w:val="en-GB"/>
        </w:rPr>
        <w:t xml:space="preserve">nvestment</w:t>
      </w:r>
      <w:r w:rsidR="00462025" w:rsidRPr="00E25D64">
        <w:rPr>
          <w:rFonts w:ascii="Franklin Gothic Medium" w:hAnsi="Franklin Gothic Medium"/>
          <w:color w:val="000000"/>
          <w:w w:val="105"/>
          <w:lang w:val="en-GB"/>
        </w:rPr>
        <w:t>m</w:t>
      </w:r>
      <w:r w:rsidR="00533D0A">
        <w:rPr>
          <w:rFonts w:ascii="Franklin Gothic Medium" w:hAnsi="Franklin Gothic Medium"/>
          <w:color w:val="000000"/>
          <w:w w:val="105"/>
          <w:lang w:val="en-GB"/>
        </w:rPr>
        <w:t>厌食者</w:t>
      </w:r>
      <w:r w:rsidR="00462025" w:rsidRPr="00E25D64">
        <w:rPr>
          <w:rFonts w:ascii="Franklin Gothic Medium" w:hAnsi="Franklin Gothic Medium"/>
          <w:color w:val="000000"/>
          <w:w w:val="105"/>
          <w:lang w:val="en-GB"/>
        </w:rPr>
        <w:t/>
      </w:r>
      <w:r w:rsidRPr="00E25D64">
        <w:rPr>
          <w:rFonts w:ascii="Franklin Gothic Medium" w:hAnsi="Franklin Gothic Medium"/>
          <w:color w:val="000000"/>
          <w:w w:val="105"/>
          <w:lang w:val="en-GB"/>
        </w:rPr>
        <w:t xml:space="preserve">ESG得分</w:t>
      </w:r>
      <w:r w:rsidR="00462025" w:rsidRPr="00E25D64">
        <w:rPr>
          <w:rFonts w:ascii="Franklin Gothic Medium" w:hAnsi="Franklin Gothic Medium"/>
          <w:color w:val="000000"/>
          <w:w w:val="105"/>
          <w:lang w:val="en-GB"/>
        </w:rPr>
        <w:t xml:space="preserve">方法论</w:t>
      </w:r>
      <w:r w:rsidRPr="00E25D64">
        <w:rPr>
          <w:rFonts w:ascii="Franklin Gothic Medium" w:hAnsi="Franklin Gothic Medium"/>
          <w:color w:val="000000"/>
          <w:w w:val="105"/>
          <w:lang w:val="en-GB"/>
        </w:rPr>
        <w:t xml:space="preserve">或部分依赖第三方数据的禁令列表</w:t>
      </w:r>
      <w:r w:rsidRPr="002C17BA">
        <w:rPr>
          <w:rFonts w:ascii="Franklin Gothic Medium" w:hAnsi="Franklin Gothic Medium"/>
          <w:color w:val="000000"/>
          <w:w w:val="105"/>
          <w:lang w:val="en-GB"/>
        </w:rPr>
        <w:t>可能是主观的，不完整的，不准确的或不可用的。</w:t>
      </w:r>
      <w:r w:rsidRPr="00E25D64">
        <w:rPr>
          <w:rFonts w:ascii="Franklin Gothic Medium" w:hAnsi="Franklin Gothic Medium"/>
          <w:color w:val="000000"/>
          <w:w w:val="105"/>
          <w:lang w:val="en-GB"/>
        </w:rPr>
        <w:t xml:space="preserve"> </w:t>
      </w:r>
      <w:r w:rsidR="00462025" w:rsidRPr="00E25D64">
        <w:rPr>
          <w:rFonts w:ascii="Franklin Gothic Medium" w:eastAsia="MS Mincho" w:hAnsi="Franklin Gothic Medium"/>
          <w:color w:val="000000"/>
          <w:w w:val="105"/>
          <w:szCs w:val="10"/>
          <w:lang w:val="en-GB"/>
        </w:rPr>
        <w:t>证券的选择可能涉及投资经理的主观判决，并</w:t>
      </w:r>
      <w:r w:rsidRPr="00E81782">
        <w:rPr>
          <w:rFonts w:ascii="Franklin Gothic Medium" w:hAnsi="Franklin Gothic Medium"/>
          <w:color w:val="000000"/>
          <w:w w:val="105"/>
          <w:lang w:val="en-GB"/>
        </w:rPr>
        <w:t xml:space="preserve">这是缺乏共同或统一的定义和标签，该标签整合了ESG和可持续性标准</w:t>
      </w:r>
      <w:r w:rsidR="008D1EAC" w:rsidRPr="00D748DF">
        <w:rPr>
          <w:rFonts w:ascii="Franklin Gothic Medium" w:hAnsi="Franklin Gothic Medium"/>
          <w:color w:val="000000"/>
          <w:w w:val="105"/>
          <w:lang w:val="en-GB"/>
        </w:rPr>
        <w:t xml:space="preserve">这</w:t>
      </w:r>
      <w:r w:rsidRPr="00D748DF">
        <w:rPr>
          <w:rFonts w:ascii="Franklin Gothic Medium" w:hAnsi="Franklin Gothic Medium"/>
          <w:color w:val="000000"/>
          <w:w w:val="105"/>
          <w:lang w:val="en-GB"/>
        </w:rPr>
        <w:t>欧盟一级</w:t>
      </w:r>
      <w:r w:rsidRPr="00E25D64">
        <w:rPr>
          <w:rFonts w:ascii="Franklin Gothic Medium" w:hAnsi="Franklin Gothic Medium"/>
          <w:color w:val="000000"/>
          <w:w w:val="105"/>
          <w:lang w:val="en-GB"/>
        </w:rPr>
        <w:t xml:space="preserve">。</w:t>
      </w:r>
      <w:r w:rsidR="00173A61" w:rsidRPr="00E25D64">
        <w:rPr>
          <w:rFonts w:ascii="Franklin Gothic Medium" w:hAnsi="Franklin Gothic Medium"/>
          <w:color w:val="000000"/>
          <w:w w:val="105"/>
        </w:rPr>
        <w:t xml:space="preserve">结果，投资经理可能会错误地评估证券或发行人的风险。</w:t>
      </w:r>
      <w:r w:rsidRPr="002C17BA">
        <w:rPr>
          <w:rFonts w:ascii="Franklin Gothic Medium" w:hAnsi="Franklin Gothic Medium"/>
          <w:color w:val="000000"/>
          <w:w w:val="105"/>
          <w:lang w:val="en-GB"/>
        </w:rPr>
        <w:t xml:space="preserve">此外，子基金持有的证券可能会受到风格漂移的影响</w:t>
      </w:r>
      <w:r w:rsidR="008330C6">
        <w:rPr>
          <w:rFonts w:ascii="Franklin Gothic Medium" w:hAnsi="Franklin Gothic Medium"/>
          <w:color w:val="000000"/>
          <w:w w:val="105"/>
          <w:lang w:val="en-GB"/>
        </w:rPr>
        <w:t xml:space="preserve">ESG或</w:t>
      </w:r>
      <w:r w:rsidRPr="002C17BA">
        <w:rPr>
          <w:rFonts w:ascii="Franklin Gothic Medium" w:hAnsi="Franklin Gothic Medium"/>
          <w:color w:val="000000"/>
          <w:w w:val="105"/>
          <w:lang w:val="en-GB"/>
        </w:rPr>
        <w:t xml:space="preserve">可持续性投资标准。投资经理可能必须出售该子基金持有的安全性</w:t>
      </w:r>
      <w:r w:rsidR="001C59C5" w:rsidRPr="002C17BA">
        <w:rPr>
          <w:rFonts w:ascii="Franklin Gothic Medium" w:hAnsi="Franklin Gothic Medium"/>
          <w:color w:val="000000"/>
          <w:w w:val="105"/>
          <w:lang w:val="en-GB"/>
        </w:rPr>
        <w:t>这可能会在子基金中产生交易成本</w:t>
      </w:r>
      <w:r w:rsidRPr="002C17BA">
        <w:rPr>
          <w:rFonts w:ascii="Franklin Gothic Medium" w:hAnsi="Franklin Gothic Medium"/>
          <w:color w:val="000000"/>
          <w:w w:val="105"/>
          <w:lang w:val="en-GB"/>
        </w:rPr>
        <w:t>。</w:t>
      </w:r>
      <w:r w:rsidRPr="00E25D64">
        <w:rPr>
          <w:rFonts w:ascii="Franklin Gothic Medium" w:hAnsi="Franklin Gothic Medium"/>
          <w:color w:val="000000"/>
          <w:w w:val="105"/>
          <w:lang w:val="en-GB"/>
        </w:rPr>
        <w:t xml:space="preserve"> </w:t>
      </w:r>
    </w:p>
    <w:p w14:paraId="7FAA93DB" w14:textId="77777777" w:rsidR="00751DD7" w:rsidRPr="00832870" w:rsidRDefault="00751DD7" w:rsidP="00BC23CE">
      <w:pPr>
        <w:pStyle w:val="BodyText"/>
        <w:ind w:left="0"/>
        <w:jc w:val="both"/>
        <w:rPr>
          <w:rFonts w:ascii="Franklin Gothic Medium" w:hAnsi="Franklin Gothic Medium"/>
          <w:bCs/>
          <w:color w:val="000000"/>
          <w:w w:val="105"/>
          <w:lang w:val="en-GB"/>
        </w:rPr>
      </w:pPr>
    </w:p>
    <w:p w14:paraId="0B7E156D" w14:textId="56BCDF9F" w:rsidR="008D05B8" w:rsidRPr="00BC23CE" w:rsidRDefault="006F084B" w:rsidP="00BC23CE">
      <w:pPr>
        <w:pStyle w:val="BodyText"/>
        <w:numPr>
          <w:ilvl w:val="0"/>
          <w:numId w:val="8"/>
        </w:numPr>
        <w:ind w:left="284" w:hanging="284"/>
        <w:jc w:val="both"/>
        <w:rPr>
          <w:rFonts w:ascii="Franklin Gothic Medium" w:hAnsi="Franklin Gothic Medium"/>
          <w:bCs/>
          <w:color w:val="000000"/>
          <w:w w:val="105"/>
          <w:lang w:val="en-GB"/>
        </w:rPr>
      </w:pPr>
      <w:r w:rsidRPr="00C97F2A">
        <w:rPr>
          <w:rFonts w:ascii="Franklin Gothic Medium" w:hAnsi="Franklin Gothic Medium"/>
          <w:b/>
          <w:bCs/>
          <w:color w:val="000000"/>
          <w:spacing w:val="-5"/>
          <w:w w:val="105"/>
        </w:rPr>
        <w:t>分发 /</w:t>
      </w:r>
      <w:r w:rsidR="003D3372" w:rsidRPr="00C97F2A">
        <w:rPr>
          <w:rFonts w:ascii="Franklin Gothic Medium" w:hAnsi="Franklin Gothic Medium"/>
          <w:b/>
          <w:bCs/>
          <w:color w:val="000000"/>
          <w:spacing w:val="-5"/>
          <w:w w:val="105"/>
        </w:rPr>
        <w:t xml:space="preserve"> </w:t>
      </w:r>
      <w:r w:rsidRPr="00560760">
        <w:rPr>
          <w:rFonts w:ascii="Franklin Gothic Medium" w:hAnsi="Franklin Gothic Medium"/>
          <w:b/>
          <w:bCs/>
          <w:color w:val="000000"/>
          <w:spacing w:val="-5"/>
          <w:w w:val="105"/>
        </w:rPr>
        <w:t>有效地摆脱资本风险：</w:t>
      </w:r>
      <w:r w:rsidRPr="00560760">
        <w:rPr>
          <w:rFonts w:ascii="Franklin Gothic Medium" w:hAnsi="Franklin Gothic Medium"/>
          <w:bCs/>
          <w:color w:val="000000"/>
          <w:spacing w:val="-5"/>
          <w:w w:val="105"/>
        </w:rPr>
        <w:t xml:space="preserve">用于分布素</w:t>
      </w:r>
      <w:r w:rsidR="00DD3903" w:rsidRPr="00560760">
        <w:rPr>
          <w:rFonts w:ascii="Franklin Gothic Medium" w:hAnsi="Franklin Gothic Medium"/>
          <w:bCs/>
          <w:color w:val="000000"/>
          <w:spacing w:val="-5"/>
          <w:w w:val="105"/>
        </w:rPr>
        <w:t>g</w:t>
      </w:r>
      <w:r w:rsidRPr="00CD45F2">
        <w:rPr>
          <w:rFonts w:ascii="Franklin Gothic Medium" w:hAnsi="Franklin Gothic Medium"/>
          <w:bCs/>
          <w:color w:val="000000"/>
          <w:spacing w:val="-5"/>
          <w:w w:val="105"/>
        </w:rPr>
        <w:t xml:space="preserve">股票</w:t>
      </w:r>
      <w:r w:rsidR="00DD3903" w:rsidRPr="00B553E7">
        <w:rPr>
          <w:rFonts w:ascii="Franklin Gothic Medium" w:hAnsi="Franklin Gothic Medium"/>
          <w:bCs/>
          <w:color w:val="000000"/>
          <w:spacing w:val="-5"/>
          <w:w w:val="105"/>
        </w:rPr>
        <w:t xml:space="preserve"> </w:t>
      </w:r>
      <w:r w:rsidR="00DD3903" w:rsidRPr="00B553E7">
        <w:rPr>
          <w:rFonts w:ascii="Franklin Gothic Medium" w:hAnsi="Franklin Gothic Medium"/>
          <w:color w:val="000000"/>
          <w:w w:val="105"/>
        </w:rPr>
        <w:t>与共享类标识符“ ST”</w:t>
      </w:r>
      <w:r w:rsidRPr="00B553E7">
        <w:rPr>
          <w:rFonts w:ascii="Franklin Gothic Medium" w:hAnsi="Franklin Gothic Medium"/>
          <w:bCs/>
          <w:color w:val="000000"/>
          <w:spacing w:val="-5"/>
          <w:w w:val="105"/>
        </w:rPr>
        <w:t xml:space="preserve">，投资者应意识到，股息可以直接或有效地从子基金的资本中支付</w:t>
      </w:r>
      <w:r w:rsidR="00DD3903" w:rsidRPr="001A5989">
        <w:rPr>
          <w:rFonts w:ascii="Franklin Gothic Medium" w:hAnsi="Franklin Gothic Medium"/>
        </w:rPr>
        <w:t>董事会</w:t>
      </w:r>
      <w:r w:rsidRPr="001A5989">
        <w:rPr>
          <w:rFonts w:ascii="Franklin Gothic Medium" w:hAnsi="Franklin Gothic Medium"/>
          <w:bCs/>
          <w:color w:val="000000"/>
          <w:spacing w:val="-5"/>
          <w:w w:val="105"/>
        </w:rPr>
        <w:t xml:space="preserve">' 审慎。这可能导致每股净资产价值立即降低</w:t>
      </w:r>
      <w:r w:rsidR="00B92481" w:rsidRPr="00632DC0">
        <w:rPr>
          <w:rFonts w:ascii="Franklin Gothic Medium" w:hAnsi="Franklin Gothic Medium"/>
          <w:bCs/>
          <w:color w:val="000000"/>
          <w:spacing w:val="-5"/>
          <w:w w:val="105"/>
        </w:rPr>
        <w:t xml:space="preserve">分发</w:t>
      </w:r>
      <w:r w:rsidRPr="00632DC0">
        <w:rPr>
          <w:rFonts w:ascii="Franklin Gothic Medium" w:hAnsi="Franklin Gothic Medium"/>
          <w:bCs/>
          <w:color w:val="000000"/>
          <w:spacing w:val="-5"/>
          <w:w w:val="105"/>
        </w:rPr>
        <w:t>股票。从子基金的资本中支付分配的款项，金额为一部分的退货或撤回</w:t>
      </w:r>
      <w:r w:rsidRPr="00632DC0">
        <w:rPr>
          <w:rFonts w:ascii="Franklin Gothic Medium" w:hAnsi="Franklin Gothic Medium"/>
          <w:color w:val="000000"/>
          <w:w w:val="105"/>
        </w:rPr>
        <w:t xml:space="preserve">投资者的原始投资或归因于原始投资的任何资本收益，这可能会进一步降低每股净资产价值和</w:t>
      </w:r>
      <w:r w:rsidRPr="008E79A2">
        <w:rPr>
          <w:rFonts w:ascii="Franklin Gothic Medium" w:hAnsi="Franklin Gothic Medium"/>
          <w:color w:val="000000"/>
          <w:w w:val="105"/>
        </w:rPr>
        <w:t xml:space="preserve">还可以减少用于未来投资和资本增长的子基金的资本。</w:t>
      </w:r>
      <w:bookmarkEnd w:id="82"/>
    </w:p>
    <w:p w14:paraId="7B8B4F66" w14:textId="77777777" w:rsidR="008C03B4" w:rsidRDefault="008C03B4" w:rsidP="00806CC0">
      <w:pPr>
        <w:pStyle w:val="Heading1"/>
        <w:tabs>
          <w:tab w:val="left" w:pos="4253"/>
        </w:tabs>
        <w:spacing w:before="70"/>
        <w:ind w:right="921"/>
        <w:jc w:val="both"/>
        <w:rPr>
          <w:rFonts w:ascii="Franklin Gothic Medium" w:hAnsi="Franklin Gothic Medium"/>
          <w:color w:val="646D7C"/>
          <w:w w:val="105"/>
          <w:sz w:val="18"/>
          <w:szCs w:val="18"/>
          <w:lang w:val="en-US"/>
        </w:rPr>
        <w:sectPr w:rsidR="008C03B4" w:rsidSect="008C03B4">
          <w:footerReference w:type="even" r:id="rId19"/>
          <w:footerReference w:type="default" r:id="rId20"/>
          <w:footerReference w:type="first" r:id="rId21"/>
          <w:type w:val="continuous"/>
          <w:pgSz w:w="11906" w:h="16838" w:code="9"/>
          <w:pgMar w:top="1134" w:right="567" w:bottom="567" w:left="567" w:header="369" w:footer="851" w:gutter="0"/>
          <w:cols w:num="2" w:space="708"/>
          <w:docGrid w:linePitch="360"/>
        </w:sectPr>
      </w:pPr>
    </w:p>
    <w:p w14:paraId="6E45270B" w14:textId="60D8E30D" w:rsidR="00FD5E0A" w:rsidRDefault="006F084B" w:rsidP="00806CC0">
      <w:pPr>
        <w:pStyle w:val="Heading1"/>
        <w:tabs>
          <w:tab w:val="left" w:pos="4253"/>
        </w:tabs>
        <w:spacing w:before="70"/>
        <w:ind w:right="921"/>
        <w:jc w:val="both"/>
        <w:rPr>
          <w:rFonts w:ascii="Franklin Gothic Medium" w:hAnsi="Franklin Gothic Medium"/>
          <w:color w:val="646D7C"/>
          <w:w w:val="105"/>
          <w:sz w:val="18"/>
          <w:szCs w:val="18"/>
          <w:lang w:val="en-US"/>
        </w:rPr>
      </w:pPr>
      <w:r>
        <w:rPr>
          <w:rFonts w:ascii="Franklin Gothic Medium" w:hAnsi="Franklin Gothic Medium"/>
          <w:noProof/>
          <w:lang w:val="en-AU" w:eastAsia="zh-CN"/>
        </w:rPr>
        <mc:AlternateContent>
          <mc:Choice Requires="wpg">
            <w:drawing>
              <wp:anchor distT="0" distB="0" distL="114300" distR="114300" simplePos="0" relativeHeight="251686912" behindDoc="1" locked="0" layoutInCell="1" allowOverlap="1">
                <wp:simplePos x="0" y="0"/>
                <wp:positionH relativeFrom="margin">
                  <wp:posOffset>12700</wp:posOffset>
                </wp:positionH>
                <wp:positionV relativeFrom="paragraph">
                  <wp:posOffset>88688</wp:posOffset>
                </wp:positionV>
                <wp:extent cx="6983730" cy="1270"/>
                <wp:effectExtent l="0" t="0" r="26670" b="17780"/>
                <wp:wrapNone/>
                <wp:docPr id="53"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55" name="Freeform 591"/>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7" style="width:549.9pt;height:0.1pt;margin-top:7pt;margin-left:1pt;mso-position-horizontal-relative:margin;position:absolute;z-index:-251628544" coordorigin="454,-20" coordsize="10998,2">
                <v:shape id="Freeform 591" o:spid="_x0000_s1038" style="width:10998;height:2;left:454;mso-wrap-style:square;position:absolute;top:-20;visibility:visible;v-text-anchor:top" coordsize="10998,2" path="m,l10998,e" filled="f" strokecolor="#465a75" strokeweight="0.6pt">
                  <v:path arrowok="t" textboxrect="0,0,10998,2"/>
                </v:shape>
                <w10:wrap anchorx="margin"/>
              </v:group>
            </w:pict>
          </mc:Fallback>
        </mc:AlternateContent>
      </w:r>
    </w:p>
    <w:p w14:paraId="10BC2C85" w14:textId="341CB8CA" w:rsidR="00806CC0" w:rsidRDefault="006F084B" w:rsidP="00806CC0">
      <w:pPr>
        <w:pStyle w:val="Heading1"/>
        <w:tabs>
          <w:tab w:val="left" w:pos="4253"/>
        </w:tabs>
        <w:spacing w:before="70"/>
        <w:ind w:right="921"/>
        <w:jc w:val="both"/>
        <w:rPr>
          <w:noProof/>
          <w:lang w:val="en-AU" w:eastAsia="zh-CN"/>
        </w:rPr>
      </w:pPr>
      <w:r w:rsidRPr="00B428DD">
        <w:rPr>
          <w:rFonts w:ascii="Franklin Gothic Medium" w:hAnsi="Franklin Gothic Medium"/>
          <w:color w:val="646D7C"/>
          <w:w w:val="105"/>
          <w:sz w:val="18"/>
          <w:szCs w:val="18"/>
          <w:lang w:val="en-US"/>
        </w:rPr>
        <w:t xml:space="preserve">如何</w:t>
      </w:r>
      <w:r>
        <w:rPr>
          <w:rFonts w:ascii="Franklin Gothic Medium" w:hAnsi="Franklin Gothic Medium"/>
          <w:color w:val="646D7C"/>
          <w:w w:val="105"/>
          <w:sz w:val="18"/>
          <w:szCs w:val="18"/>
          <w:lang w:val="en-US"/>
        </w:rPr>
        <w:t>有</w:t>
      </w:r>
      <w:r w:rsidRPr="00B428DD">
        <w:rPr>
          <w:rFonts w:ascii="Franklin Gothic Medium" w:hAnsi="Franklin Gothic Medium"/>
          <w:color w:val="646D7C"/>
          <w:w w:val="105"/>
          <w:sz w:val="18"/>
          <w:szCs w:val="18"/>
          <w:lang w:val="en-US"/>
        </w:rPr>
        <w:t xml:space="preserve">子基金执行？</w:t>
      </w:r>
      <w:r w:rsidRPr="0090511C">
        <w:rPr>
          <w:noProof/>
          <w:lang w:val="en-AU" w:eastAsia="zh-CN"/>
        </w:rPr>
        <w:t xml:space="preserve"> </w:t>
      </w:r>
    </w:p>
    <w:p w14:paraId="144C2EA1" w14:textId="2B8516E7" w:rsidR="004F1203" w:rsidRPr="009C4F8D" w:rsidRDefault="006F084B" w:rsidP="003C0F59">
      <w:pPr>
        <w:rPr>
          <w:rFonts w:ascii="Franklin Gothic Medium" w:eastAsia="Times New Roman" w:hAnsi="Franklin Gothic Medium"/>
          <w:color w:val="000000"/>
          <w:w w:val="105"/>
          <w:sz w:val="18"/>
          <w:szCs w:val="18"/>
          <w:lang w:val="en-US" w:eastAsia="en-US"/>
        </w:rPr>
      </w:pPr>
      <w:r>
        <w:rPr>
          <w:noProof/>
          <w:lang w:val="en-AU" w:eastAsia="zh-CN"/>
        </w:rPr>
        <mc:AlternateContent>
          <mc:Choice Requires="wps">
            <w:drawing>
              <wp:anchor distT="45720" distB="45720" distL="114300" distR="114300" simplePos="0" relativeHeight="251691008" behindDoc="0" locked="0" layoutInCell="1" allowOverlap="1">
                <wp:simplePos x="0" y="0"/>
                <wp:positionH relativeFrom="column">
                  <wp:posOffset>-80645</wp:posOffset>
                </wp:positionH>
                <wp:positionV relativeFrom="paragraph">
                  <wp:posOffset>850900</wp:posOffset>
                </wp:positionV>
                <wp:extent cx="198755" cy="2349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 cy="234950"/>
                        </a:xfrm>
                        <a:prstGeom prst="rect">
                          <a:avLst/>
                        </a:prstGeom>
                        <a:solidFill>
                          <a:srgbClr val="FFFFFF"/>
                        </a:solidFill>
                        <a:ln w="9525">
                          <a:noFill/>
                          <a:miter lim="800000"/>
                          <a:headEnd/>
                          <a:tailEnd/>
                        </a:ln>
                      </wps:spPr>
                      <wps:txbx>
                        <w:txbxContent>
                          <w:p w14:paraId="46DB8621" w14:textId="77777777" w:rsidR="001A260B" w:rsidRPr="003F618F" w:rsidRDefault="006F084B" w:rsidP="001A260B">
                            <w:pPr>
                              <w:rPr>
                                <w:rFonts w:ascii="Arial" w:hAnsi="Arial" w:cs="Arial"/>
                                <w:sz w:val="16"/>
                                <w:szCs w:val="16"/>
                              </w:rPr>
                            </w:pPr>
                            <w:r w:rsidRPr="003F618F">
                              <w:rPr>
                                <w:rFonts w:ascii="Arial" w:hAnsi="Arial" w:cs="Arial"/>
                                <w:sz w:val="16"/>
                                <w:szCs w:val="16"/>
                              </w:rPr>
                              <w:t>％</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5pt;margin-top:67pt;width:15.65pt;height:1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" stroked="f">
                <v:textbox>
                  <w:txbxContent>
                    <w:p w14:paraId="46DB8621" w14:textId="77777777" w:rsidR="001A260B" w:rsidRPr="003F618F" w:rsidRDefault="006F084B" w:rsidP="001A260B">
                      <w:pPr>
                        <w:rPr>
                          <w:rFonts w:ascii="Arial" w:hAnsi="Arial" w:cs="Arial"/>
                          <w:sz w:val="16"/>
                          <w:szCs w:val="16"/>
                        </w:rPr>
                      </w:pPr>
                      <w:r w:rsidRPr="003F618F">
                        <w:rPr>
                          <w:rFonts w:ascii="Arial" w:hAnsi="Arial" w:cs="Arial"/>
                          <w:sz w:val="16"/>
                          <w:szCs w:val="16"/>
                        </w:rPr>
                        <w:t>％</w:t>
                      </w:r>
                    </w:p>
                  </w:txbxContent>
                </v:textbox>
              </v:shape>
            </w:pict>
          </mc:Fallback>
        </mc:AlternateContent>
      </w:r>
      <w:r w:rsidR="004F1203">
        <w:rPr>
          <w:noProof/>
          <w:lang w:val="en-AU" w:eastAsia="zh-CN"/>
        </w:rPr>
        <w:drawing>
          <wp:inline distT="0" distB="0" distL="0" distR="0">
            <wp:extent cx="3487295" cy="21171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22552" name=""/>
                    <pic:cNvPicPr/>
                  </pic:nvPicPr>
                  <pic:blipFill>
                    <a:blip r:embed="rId22"/>
                    <a:stretch>
                      <a:fillRect/>
                    </a:stretch>
                  </pic:blipFill>
                  <pic:spPr>
                    <a:xfrm>
                      <a:off x="0" y="0"/>
                      <a:ext cx="3494784" cy="2121734"/>
                    </a:xfrm>
                    <a:prstGeom prst="rect">
                      <a:avLst/>
                    </a:prstGeom>
                  </pic:spPr>
                </pic:pic>
              </a:graphicData>
            </a:graphic>
          </wp:inline>
        </w:drawing>
      </w:r>
    </w:p>
    <w:p w14:paraId="65B99DC2" w14:textId="77777777" w:rsidR="00801F57" w:rsidRPr="003C0F59" w:rsidRDefault="00801F57" w:rsidP="003C0F59">
      <w:pPr>
        <w:rPr>
          <w:lang w:val="en-AU" w:eastAsia="zh-CN"/>
        </w:rPr>
      </w:pPr>
    </w:p>
    <w:p w14:paraId="13D1B980" w14:textId="6D85C31D" w:rsidR="00806CC0" w:rsidRDefault="006F084B" w:rsidP="00806CC0">
      <w:pPr>
        <w:pStyle w:val="BodyText"/>
        <w:ind w:left="284"/>
      </w:pPr>
      <w:r w:rsidRPr="00C61E23">
        <w:br w:type="column"/>
      </w:r>
    </w:p>
    <w:p w14:paraId="6A4F56A9" w14:textId="77777777" w:rsidR="003B7EDC" w:rsidRDefault="003B7EDC" w:rsidP="00BC23CE">
      <w:pPr>
        <w:pStyle w:val="BodyText"/>
        <w:ind w:left="0"/>
      </w:pPr>
    </w:p>
    <w:p w14:paraId="6AB993A2" w14:textId="77777777" w:rsidR="00806CC0" w:rsidRPr="00B428DD" w:rsidRDefault="006F084B" w:rsidP="00806CC0">
      <w:pPr>
        <w:pStyle w:val="BodyText"/>
        <w:numPr>
          <w:ilvl w:val="0"/>
          <w:numId w:val="11"/>
        </w:numPr>
        <w:ind w:left="284" w:hanging="284"/>
        <w:jc w:val="both"/>
        <w:rPr>
          <w:rFonts w:ascii="Franklin Gothic Medium" w:hAnsi="Franklin Gothic Medium"/>
          <w:color w:val="000000"/>
          <w:w w:val="105"/>
        </w:rPr>
      </w:pPr>
      <w:r>
        <w:rPr>
          <w:rFonts w:ascii="Franklin Gothic Medium" w:hAnsi="Franklin Gothic Medium"/>
          <w:color w:val="000000"/>
          <w:w w:val="105"/>
        </w:rPr>
        <w:t>过去的性能信息并不表示</w:t>
      </w:r>
      <w:r w:rsidRPr="00B428DD">
        <w:rPr>
          <w:rFonts w:ascii="Franklin Gothic Medium" w:hAnsi="Franklin Gothic Medium"/>
          <w:color w:val="000000"/>
          <w:w w:val="105"/>
        </w:rPr>
        <w:t xml:space="preserve">未来的表现。投资者可能无法收回投资的全额</w:t>
      </w:r>
      <w:r>
        <w:rPr>
          <w:rFonts w:ascii="Franklin Gothic Medium" w:hAnsi="Franklin Gothic Medium"/>
          <w:color w:val="000000"/>
          <w:w w:val="105"/>
        </w:rPr>
        <w:t>。</w:t>
      </w:r>
    </w:p>
    <w:p w14:paraId="6C619493" w14:textId="77777777" w:rsidR="00806CC0" w:rsidRPr="00B428DD" w:rsidRDefault="006F084B" w:rsidP="00806CC0">
      <w:pPr>
        <w:pStyle w:val="BodyText"/>
        <w:numPr>
          <w:ilvl w:val="0"/>
          <w:numId w:val="11"/>
        </w:numPr>
        <w:ind w:left="284" w:hanging="284"/>
        <w:jc w:val="both"/>
        <w:rPr>
          <w:rFonts w:ascii="Franklin Gothic Medium" w:hAnsi="Franklin Gothic Medium"/>
          <w:color w:val="000000"/>
          <w:w w:val="105"/>
        </w:rPr>
      </w:pPr>
      <w:r w:rsidRPr="00B428DD">
        <w:rPr>
          <w:rFonts w:ascii="Franklin Gothic Medium" w:hAnsi="Franklin Gothic Medium"/>
          <w:color w:val="000000"/>
          <w:w w:val="105"/>
        </w:rPr>
        <w:t>绩效的计算基础基于日历年末NAV-NAV，并重新投资股息。</w:t>
      </w:r>
    </w:p>
    <w:p w14:paraId="768DCCBA" w14:textId="6B320B03" w:rsidR="00806CC0" w:rsidRPr="006266FB" w:rsidRDefault="006F084B" w:rsidP="008B6237">
      <w:pPr>
        <w:pStyle w:val="BodyText"/>
        <w:numPr>
          <w:ilvl w:val="0"/>
          <w:numId w:val="11"/>
        </w:numPr>
        <w:ind w:left="284" w:hanging="284"/>
        <w:jc w:val="both"/>
        <w:rPr>
          <w:rFonts w:ascii="Franklin Gothic Medium" w:hAnsi="Franklin Gothic Medium"/>
          <w:color w:val="000000"/>
          <w:w w:val="105"/>
        </w:rPr>
      </w:pPr>
      <w:r w:rsidRPr="00B428DD">
        <w:rPr>
          <w:rFonts w:ascii="Franklin Gothic Medium" w:hAnsi="Franklin Gothic Medium"/>
          <w:color w:val="000000"/>
          <w:w w:val="105"/>
        </w:rPr>
        <w:t xml:space="preserve">这些数字显示了共享课程多少</w:t>
      </w:r>
      <w:r w:rsidRPr="002C26A1">
        <w:rPr>
          <w:rFonts w:ascii="Franklin Gothic Medium" w:hAnsi="Franklin Gothic Medium"/>
          <w:color w:val="000000"/>
          <w:w w:val="105"/>
        </w:rPr>
        <w:t xml:space="preserve">日历年的价值增加或下降</w:t>
      </w:r>
      <w:r w:rsidR="002C26A1" w:rsidRPr="002C26A1">
        <w:rPr>
          <w:rStyle w:val="DeltaViewDeletion"/>
          <w:rFonts w:ascii="Franklin Gothic Medium" w:eastAsia="MS Mincho" w:hAnsi="Franklin Gothic Medium"/>
          <w:strike w:val="0"/>
          <w:color w:val="auto"/>
          <w:w w:val="105"/>
        </w:rPr>
        <w:t>被显示。绩效数据已在美元中计算</w:t>
      </w:r>
      <w:r w:rsidR="002C26A1" w:rsidRPr="002C26A1">
        <w:rPr>
          <w:rFonts w:ascii="Franklin Gothic Medium" w:hAnsi="Franklin Gothic Medium"/>
          <w:color w:val="000000"/>
          <w:w w:val="105"/>
        </w:rPr>
        <w:t xml:space="preserve"> </w:t>
      </w:r>
      <w:r w:rsidRPr="002C26A1">
        <w:rPr>
          <w:rFonts w:ascii="Franklin Gothic Medium" w:hAnsi="Franklin Gothic Medium"/>
          <w:color w:val="000000"/>
          <w:w w:val="105"/>
        </w:rPr>
        <w:t>包括正在进行的费用和排除订阅费</w:t>
      </w:r>
      <w:r w:rsidRPr="006266FB">
        <w:rPr>
          <w:rFonts w:ascii="Franklin Gothic Medium" w:hAnsi="Franklin Gothic Medium"/>
          <w:color w:val="000000"/>
          <w:w w:val="105"/>
        </w:rPr>
        <w:t>您可能需要支付的赎回费。</w:t>
      </w:r>
    </w:p>
    <w:p w14:paraId="5DAF3498" w14:textId="0D6CD0E5" w:rsidR="00C21B4F" w:rsidRPr="002B2E1F" w:rsidRDefault="006F084B" w:rsidP="00B30DE8">
      <w:pPr>
        <w:pStyle w:val="BodyText"/>
        <w:numPr>
          <w:ilvl w:val="0"/>
          <w:numId w:val="11"/>
        </w:numPr>
        <w:ind w:left="284" w:hanging="284"/>
        <w:jc w:val="both"/>
        <w:rPr>
          <w:rFonts w:ascii="Franklin Gothic Medium" w:hAnsi="Franklin Gothic Medium"/>
          <w:color w:val="000000"/>
          <w:w w:val="105"/>
        </w:rPr>
      </w:pPr>
      <w:r w:rsidRPr="001B200E">
        <w:rPr>
          <w:rFonts w:ascii="Franklin Gothic Medium" w:hAnsi="Franklin Gothic Medium"/>
          <w:color w:val="000000"/>
          <w:w w:val="105"/>
        </w:rPr>
        <w:t xml:space="preserve">投资经理将A类资本化（USD）视为以亚基金的基本货币为基础的零售股票类别，是最合适的代表性股票类别。您注意到这样的股份类别以亚基金的基本货币计价，如果您要投资以不同的货币来计算的股票，则该股票的表现</w:t>
      </w:r>
      <w:r w:rsidR="00E6240A" w:rsidRPr="003F618F">
        <w:rPr>
          <w:rFonts w:ascii="Franklin Gothic Medium" w:hAnsi="Franklin Gothic Medium"/>
          <w:color w:val="000000"/>
          <w:w w:val="105"/>
        </w:rPr>
        <w:t>班级可能因货币汇率波动而有所不同。</w:t>
      </w:r>
      <w:r w:rsidR="001B200E" w:rsidRPr="001B200E">
        <w:t xml:space="preserve">  </w:t>
      </w:r>
    </w:p>
    <w:p w14:paraId="10CCB453" w14:textId="70EDD48C" w:rsidR="00806CC0" w:rsidRPr="001B200E" w:rsidRDefault="006F084B" w:rsidP="00B30DE8">
      <w:pPr>
        <w:pStyle w:val="BodyText"/>
        <w:numPr>
          <w:ilvl w:val="0"/>
          <w:numId w:val="11"/>
        </w:numPr>
        <w:ind w:left="284" w:hanging="284"/>
        <w:jc w:val="both"/>
        <w:rPr>
          <w:rFonts w:ascii="Franklin Gothic Medium" w:hAnsi="Franklin Gothic Medium"/>
          <w:color w:val="000000"/>
          <w:w w:val="105"/>
        </w:rPr>
      </w:pPr>
      <w:r w:rsidRPr="001B200E">
        <w:rPr>
          <w:rFonts w:ascii="Franklin Gothic Medium" w:hAnsi="Franklin Gothic Medium"/>
          <w:color w:val="000000"/>
          <w:w w:val="105"/>
        </w:rPr>
        <w:t>子基金发布日期：201</w:t>
      </w:r>
      <w:ins w:id="85" w:author="Author" w:date="2025-05-08T23:32:00Z">
        <w:r w:rsidR="00B44506">
          <w:rPr>
            <w:rFonts w:ascii="Franklin Gothic Medium" w:hAnsi="Franklin Gothic Medium"/>
            <w:color w:val="000000"/>
            <w:w w:val="105"/>
          </w:rPr>
          <w:t>3</w:t>
        </w:r>
      </w:ins>
      <w:del w:id="86" w:author="Author" w:date="2025-05-08T23:32:00Z">
        <w:r w:rsidRPr="001B200E" w:rsidDel="00B44506">
          <w:rPr>
            <w:rFonts w:ascii="Franklin Gothic Medium" w:hAnsi="Franklin Gothic Medium"/>
            <w:color w:val="000000"/>
            <w:w w:val="105"/>
          </w:rPr>
          <w:delText>2</w:delText>
        </w:r>
      </w:del>
    </w:p>
    <w:p w14:paraId="182E8E13" w14:textId="271300C4" w:rsidR="00806CC0" w:rsidRPr="0074019B" w:rsidRDefault="006F084B" w:rsidP="00806CC0">
      <w:pPr>
        <w:pStyle w:val="BodyText"/>
        <w:numPr>
          <w:ilvl w:val="0"/>
          <w:numId w:val="11"/>
        </w:numPr>
        <w:ind w:left="284" w:hanging="284"/>
        <w:rPr>
          <w:rFonts w:ascii="Franklin Gothic Medium" w:hAnsi="Franklin Gothic Medium"/>
          <w:color w:val="000000"/>
          <w:w w:val="105"/>
        </w:rPr>
      </w:pPr>
      <w:r w:rsidRPr="00B428DD">
        <w:rPr>
          <w:rFonts w:ascii="Franklin Gothic Medium" w:hAnsi="Franklin Gothic Medium"/>
          <w:color w:val="000000"/>
          <w:w w:val="105"/>
        </w:rPr>
        <w:t>分享A类资本化（</w:t>
      </w:r>
      <w:r>
        <w:rPr>
          <w:rFonts w:ascii="Franklin Gothic Medium" w:hAnsi="Franklin Gothic Medium"/>
          <w:color w:val="000000"/>
          <w:w w:val="105"/>
        </w:rPr>
        <w:t>美元）</w:t>
      </w:r>
      <w:r w:rsidRPr="00B428DD">
        <w:rPr>
          <w:rFonts w:ascii="Franklin Gothic Medium" w:hAnsi="Franklin Gothic Medium"/>
          <w:color w:val="000000"/>
          <w:w w:val="105"/>
        </w:rPr>
        <w:t xml:space="preserve">启动日期：</w:t>
      </w:r>
      <w:r>
        <w:rPr>
          <w:rFonts w:ascii="Franklin Gothic Medium" w:hAnsi="Franklin Gothic Medium"/>
          <w:color w:val="000000"/>
          <w:w w:val="105"/>
        </w:rPr>
        <w:t>2012</w:t>
      </w:r>
    </w:p>
    <w:p w14:paraId="106CA916" w14:textId="77777777" w:rsidR="00806CC0" w:rsidRDefault="00806CC0" w:rsidP="00806CC0">
      <w:pPr>
        <w:pStyle w:val="BodyText"/>
        <w:spacing w:before="38"/>
        <w:ind w:left="0"/>
        <w:rPr>
          <w:rFonts w:ascii="Franklin Gothic Medium" w:hAnsi="Franklin Gothic Medium"/>
          <w:color w:val="000000"/>
        </w:rPr>
      </w:pPr>
    </w:p>
    <w:p w14:paraId="6DF7C7AE" w14:textId="2696C022" w:rsidR="00FD5E0A" w:rsidRPr="00B428DD" w:rsidRDefault="00FD5E0A" w:rsidP="00806CC0">
      <w:pPr>
        <w:pStyle w:val="BodyText"/>
        <w:spacing w:before="38"/>
        <w:ind w:left="0"/>
        <w:rPr>
          <w:rFonts w:ascii="Franklin Gothic Medium" w:hAnsi="Franklin Gothic Medium"/>
          <w:color w:val="000000"/>
        </w:rPr>
        <w:sectPr w:rsidR="00FD5E0A" w:rsidRPr="00B428DD" w:rsidSect="008C03B4">
          <w:type w:val="continuous"/>
          <w:pgSz w:w="11906" w:h="16838" w:code="9"/>
          <w:pgMar w:top="1134" w:right="567" w:bottom="567" w:left="567" w:header="369" w:footer="851" w:gutter="0"/>
          <w:cols w:num="2" w:space="708"/>
          <w:docGrid w:linePitch="360"/>
        </w:sectPr>
      </w:pPr>
    </w:p>
    <w:p w14:paraId="339F6BBD" w14:textId="3314EB65" w:rsidR="00806CC0" w:rsidRPr="00B428DD" w:rsidRDefault="006F084B" w:rsidP="00806CC0">
      <w:pPr>
        <w:pStyle w:val="Heading1"/>
        <w:tabs>
          <w:tab w:val="left" w:pos="4253"/>
        </w:tabs>
        <w:spacing w:before="60"/>
        <w:ind w:right="919"/>
        <w:jc w:val="both"/>
        <w:rPr>
          <w:rFonts w:ascii="Franklin Gothic Medium" w:hAnsi="Franklin Gothic Medium"/>
          <w:color w:val="646D7C"/>
          <w:w w:val="105"/>
          <w:sz w:val="18"/>
          <w:szCs w:val="18"/>
          <w:lang w:val="en-US"/>
        </w:rPr>
      </w:pPr>
      <w:r>
        <w:rPr>
          <w:rFonts w:ascii="Franklin Gothic Medium" w:hAnsi="Franklin Gothic Medium"/>
          <w:b w:val="0"/>
          <w:bCs w:val="0"/>
          <w:noProof/>
          <w:lang w:val="en-AU" w:eastAsia="zh-CN"/>
        </w:rPr>
        <mc:AlternateContent>
          <mc:Choice Requires="wpg">
            <w:drawing>
              <wp:anchor distT="0" distB="0" distL="114300" distR="114300" simplePos="0" relativeHeight="251682816" behindDoc="1" locked="0" layoutInCell="1" allowOverlap="1">
                <wp:simplePos x="0" y="0"/>
                <wp:positionH relativeFrom="margin">
                  <wp:posOffset>-7620</wp:posOffset>
                </wp:positionH>
                <wp:positionV relativeFrom="paragraph">
                  <wp:posOffset>161</wp:posOffset>
                </wp:positionV>
                <wp:extent cx="6983730" cy="1270"/>
                <wp:effectExtent l="0" t="0" r="26670" b="17780"/>
                <wp:wrapNone/>
                <wp:docPr id="11"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28" name="Freeform 591"/>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40" style="width:549.9pt;height:0.1pt;margin-top:0;margin-left:-0.6pt;mso-position-horizontal-relative:margin;position:absolute;z-index:-251632640" coordorigin="454,-20" coordsize="10998,2">
                <v:shape id="Freeform 591" o:spid="_x0000_s1041" style="width:10998;height:2;left:454;mso-wrap-style:square;position:absolute;top:-20;visibility:visible;v-text-anchor:top" coordsize="10998,2" path="m,l10998,e" filled="f" strokecolor="#465a75" strokeweight="0.6pt">
                  <v:path arrowok="t" textboxrect="0,0,10998,2"/>
                </v:shape>
                <w10:wrap anchorx="margin"/>
              </v:group>
            </w:pict>
          </mc:Fallback>
        </mc:AlternateContent>
      </w:r>
      <w:r w:rsidRPr="00B428DD">
        <w:rPr>
          <w:rFonts w:ascii="Franklin Gothic Medium" w:hAnsi="Franklin Gothic Medium"/>
          <w:color w:val="646D7C"/>
          <w:w w:val="105"/>
          <w:sz w:val="18"/>
          <w:szCs w:val="18"/>
          <w:lang w:val="en-US"/>
        </w:rPr>
        <w:t>有保证吗？</w:t>
      </w:r>
    </w:p>
    <w:p w14:paraId="05F4F4BA" w14:textId="68797FBB" w:rsidR="00806CC0" w:rsidRDefault="006F084B" w:rsidP="00806CC0">
      <w:pPr>
        <w:pStyle w:val="BodyText"/>
        <w:ind w:left="0"/>
        <w:rPr>
          <w:rFonts w:ascii="Franklin Gothic Medium" w:hAnsi="Franklin Gothic Medium"/>
        </w:rPr>
      </w:pPr>
      <w:r w:rsidRPr="00B428DD">
        <w:rPr>
          <w:rFonts w:ascii="Franklin Gothic Medium" w:hAnsi="Franklin Gothic Medium"/>
        </w:rPr>
        <w:t>这</w:t>
      </w:r>
      <w:r w:rsidRPr="00B428DD">
        <w:rPr>
          <w:rFonts w:ascii="Franklin Gothic Medium" w:hAnsi="Franklin Gothic Medium"/>
          <w:spacing w:val="23"/>
        </w:rPr>
        <w:t xml:space="preserve"> </w:t>
      </w:r>
      <w:r w:rsidRPr="00B428DD">
        <w:rPr>
          <w:rFonts w:ascii="Franklin Gothic Medium" w:hAnsi="Franklin Gothic Medium"/>
        </w:rPr>
        <w:t>亚</w:t>
      </w:r>
      <w:r w:rsidRPr="00B428DD">
        <w:rPr>
          <w:rFonts w:ascii="Franklin Gothic Medium" w:hAnsi="Franklin Gothic Medium"/>
          <w:spacing w:val="-4"/>
        </w:rPr>
        <w:t>f</w:t>
      </w:r>
      <w:r w:rsidRPr="00B428DD">
        <w:rPr>
          <w:rFonts w:ascii="Franklin Gothic Medium" w:hAnsi="Franklin Gothic Medium"/>
        </w:rPr>
        <w:t>和</w:t>
      </w:r>
      <w:r w:rsidRPr="00B428DD">
        <w:rPr>
          <w:rFonts w:ascii="Franklin Gothic Medium" w:hAnsi="Franklin Gothic Medium"/>
          <w:spacing w:val="25"/>
        </w:rPr>
        <w:t xml:space="preserve"> </w:t>
      </w:r>
      <w:r w:rsidRPr="00B428DD">
        <w:rPr>
          <w:rFonts w:ascii="Franklin Gothic Medium" w:hAnsi="Franklin Gothic Medium"/>
        </w:rPr>
        <w:t>做</w:t>
      </w:r>
      <w:r w:rsidRPr="00B428DD">
        <w:rPr>
          <w:rFonts w:ascii="Franklin Gothic Medium" w:hAnsi="Franklin Gothic Medium"/>
          <w:spacing w:val="24"/>
        </w:rPr>
        <w:t xml:space="preserve"> </w:t>
      </w:r>
      <w:r w:rsidRPr="00B428DD">
        <w:rPr>
          <w:rFonts w:ascii="Franklin Gothic Medium" w:hAnsi="Franklin Gothic Medium"/>
        </w:rPr>
        <w:t>不是</w:t>
      </w:r>
      <w:r w:rsidRPr="00B428DD">
        <w:rPr>
          <w:rFonts w:ascii="Franklin Gothic Medium" w:hAnsi="Franklin Gothic Medium"/>
          <w:spacing w:val="23"/>
        </w:rPr>
        <w:t xml:space="preserve"> </w:t>
      </w:r>
      <w:r w:rsidRPr="00B428DD">
        <w:rPr>
          <w:rFonts w:ascii="Franklin Gothic Medium" w:hAnsi="Franklin Gothic Medium"/>
        </w:rPr>
        <w:t>有</w:t>
      </w:r>
      <w:r w:rsidRPr="00B428DD">
        <w:rPr>
          <w:rFonts w:ascii="Franklin Gothic Medium" w:hAnsi="Franklin Gothic Medium"/>
          <w:spacing w:val="25"/>
        </w:rPr>
        <w:t xml:space="preserve"> </w:t>
      </w:r>
      <w:r w:rsidRPr="00B428DD">
        <w:rPr>
          <w:rFonts w:ascii="Franklin Gothic Medium" w:hAnsi="Franklin Gothic Medium"/>
        </w:rPr>
        <w:t>任何</w:t>
      </w:r>
      <w:r w:rsidRPr="00B428DD">
        <w:rPr>
          <w:rFonts w:ascii="Franklin Gothic Medium" w:hAnsi="Franklin Gothic Medium"/>
          <w:spacing w:val="24"/>
        </w:rPr>
        <w:t xml:space="preserve"> </w:t>
      </w:r>
      <w:r w:rsidRPr="00B428DD">
        <w:rPr>
          <w:rFonts w:ascii="Franklin Gothic Medium" w:hAnsi="Franklin Gothic Medium"/>
        </w:rPr>
        <w:t>保证。</w:t>
      </w:r>
      <w:r w:rsidRPr="00B428DD">
        <w:rPr>
          <w:rFonts w:ascii="Franklin Gothic Medium" w:hAnsi="Franklin Gothic Medium"/>
          <w:spacing w:val="24"/>
        </w:rPr>
        <w:t xml:space="preserve"> </w:t>
      </w:r>
      <w:r w:rsidRPr="00B428DD">
        <w:rPr>
          <w:rFonts w:ascii="Franklin Gothic Medium" w:hAnsi="Franklin Gothic Medium"/>
          <w:spacing w:val="-24"/>
        </w:rPr>
        <w:t>y</w:t>
      </w:r>
      <w:r w:rsidRPr="00B428DD">
        <w:rPr>
          <w:rFonts w:ascii="Franklin Gothic Medium" w:hAnsi="Franklin Gothic Medium"/>
        </w:rPr>
        <w:t>或者</w:t>
      </w:r>
      <w:r w:rsidRPr="00B428DD">
        <w:rPr>
          <w:rFonts w:ascii="Franklin Gothic Medium" w:hAnsi="Franklin Gothic Medium"/>
          <w:spacing w:val="25"/>
        </w:rPr>
        <w:t xml:space="preserve"> </w:t>
      </w:r>
      <w:r w:rsidRPr="00B428DD">
        <w:rPr>
          <w:rFonts w:ascii="Franklin Gothic Medium" w:hAnsi="Franklin Gothic Medium"/>
        </w:rPr>
        <w:t>可能</w:t>
      </w:r>
      <w:r w:rsidRPr="00B428DD">
        <w:rPr>
          <w:rFonts w:ascii="Franklin Gothic Medium" w:hAnsi="Franklin Gothic Medium"/>
          <w:spacing w:val="23"/>
        </w:rPr>
        <w:t xml:space="preserve"> </w:t>
      </w:r>
      <w:r w:rsidRPr="00B428DD">
        <w:rPr>
          <w:rFonts w:ascii="Franklin Gothic Medium" w:hAnsi="Franklin Gothic Medium"/>
        </w:rPr>
        <w:t>不是</w:t>
      </w:r>
      <w:r w:rsidRPr="00B428DD">
        <w:rPr>
          <w:rFonts w:ascii="Franklin Gothic Medium" w:hAnsi="Franklin Gothic Medium"/>
          <w:spacing w:val="24"/>
        </w:rPr>
        <w:t xml:space="preserve"> </w:t>
      </w:r>
      <w:r w:rsidRPr="00B428DD">
        <w:rPr>
          <w:rFonts w:ascii="Franklin Gothic Medium" w:hAnsi="Franklin Gothic Medium"/>
        </w:rPr>
        <w:t>得到</w:t>
      </w:r>
      <w:r w:rsidRPr="00B428DD">
        <w:rPr>
          <w:rFonts w:ascii="Franklin Gothic Medium" w:hAnsi="Franklin Gothic Medium"/>
          <w:spacing w:val="25"/>
        </w:rPr>
        <w:t xml:space="preserve"> </w:t>
      </w:r>
      <w:r w:rsidRPr="00B428DD">
        <w:rPr>
          <w:rFonts w:ascii="Franklin Gothic Medium" w:hAnsi="Franklin Gothic Medium"/>
        </w:rPr>
        <w:t>后退</w:t>
      </w:r>
      <w:r w:rsidRPr="00B428DD">
        <w:rPr>
          <w:rFonts w:ascii="Franklin Gothic Medium" w:hAnsi="Franklin Gothic Medium"/>
          <w:spacing w:val="23"/>
        </w:rPr>
        <w:t xml:space="preserve"> </w:t>
      </w:r>
      <w:r w:rsidRPr="00B428DD">
        <w:rPr>
          <w:rFonts w:ascii="Franklin Gothic Medium" w:hAnsi="Franklin Gothic Medium"/>
        </w:rPr>
        <w:t>这</w:t>
      </w:r>
      <w:r w:rsidRPr="00B428DD">
        <w:rPr>
          <w:rFonts w:ascii="Franklin Gothic Medium" w:hAnsi="Franklin Gothic Medium"/>
          <w:spacing w:val="27"/>
        </w:rPr>
        <w:t xml:space="preserve"> </w:t>
      </w:r>
      <w:r w:rsidRPr="00B428DD">
        <w:rPr>
          <w:rFonts w:ascii="Franklin Gothic Medium" w:hAnsi="Franklin Gothic Medium"/>
        </w:rPr>
        <w:t>满的</w:t>
      </w:r>
      <w:r w:rsidRPr="00B428DD">
        <w:rPr>
          <w:rFonts w:ascii="Franklin Gothic Medium" w:hAnsi="Franklin Gothic Medium"/>
          <w:spacing w:val="24"/>
        </w:rPr>
        <w:t xml:space="preserve"> </w:t>
      </w:r>
      <w:r w:rsidRPr="00B428DD">
        <w:rPr>
          <w:rFonts w:ascii="Franklin Gothic Medium" w:hAnsi="Franklin Gothic Medium"/>
        </w:rPr>
        <w:t>数量</w:t>
      </w:r>
      <w:r w:rsidRPr="00B428DD">
        <w:rPr>
          <w:rFonts w:ascii="Franklin Gothic Medium" w:hAnsi="Franklin Gothic Medium"/>
          <w:spacing w:val="24"/>
        </w:rPr>
        <w:t xml:space="preserve"> </w:t>
      </w:r>
      <w:r w:rsidRPr="00B428DD">
        <w:rPr>
          <w:rFonts w:ascii="Franklin Gothic Medium" w:hAnsi="Franklin Gothic Medium"/>
        </w:rPr>
        <w:t>的</w:t>
      </w:r>
      <w:r w:rsidRPr="00B428DD">
        <w:rPr>
          <w:rFonts w:ascii="Franklin Gothic Medium" w:hAnsi="Franklin Gothic Medium"/>
          <w:spacing w:val="25"/>
        </w:rPr>
        <w:t xml:space="preserve"> </w:t>
      </w:r>
      <w:r w:rsidRPr="00B428DD">
        <w:rPr>
          <w:rFonts w:ascii="Franklin Gothic Medium" w:hAnsi="Franklin Gothic Medium"/>
        </w:rPr>
        <w:t>钱</w:t>
      </w:r>
      <w:r w:rsidRPr="00B428DD">
        <w:rPr>
          <w:rFonts w:ascii="Franklin Gothic Medium" w:hAnsi="Franklin Gothic Medium"/>
          <w:spacing w:val="25"/>
        </w:rPr>
        <w:t xml:space="preserve"> </w:t>
      </w:r>
      <w:r w:rsidRPr="00B428DD">
        <w:rPr>
          <w:rFonts w:ascii="Franklin Gothic Medium" w:hAnsi="Franklin Gothic Medium"/>
        </w:rPr>
        <w:t>你</w:t>
      </w:r>
      <w:r w:rsidRPr="00B428DD">
        <w:rPr>
          <w:rFonts w:ascii="Franklin Gothic Medium" w:hAnsi="Franklin Gothic Medium"/>
          <w:spacing w:val="23"/>
        </w:rPr>
        <w:t xml:space="preserve"> </w:t>
      </w:r>
      <w:r w:rsidRPr="00B428DD">
        <w:rPr>
          <w:rFonts w:ascii="Franklin Gothic Medium" w:hAnsi="Franklin Gothic Medium"/>
        </w:rPr>
        <w:t>投资。</w:t>
      </w:r>
    </w:p>
    <w:p w14:paraId="4FD94168" w14:textId="18260FBD" w:rsidR="00FD5E0A" w:rsidRPr="00B428DD" w:rsidRDefault="006F084B" w:rsidP="00806CC0">
      <w:pPr>
        <w:pStyle w:val="BodyText"/>
        <w:ind w:left="0"/>
        <w:rPr>
          <w:rFonts w:ascii="Franklin Gothic Medium" w:hAnsi="Franklin Gothic Medium"/>
        </w:rPr>
      </w:pPr>
      <w:r>
        <w:rPr>
          <w:rFonts w:ascii="Franklin Gothic Medium" w:hAnsi="Franklin Gothic Medium"/>
          <w:noProof/>
          <w:lang w:val="en-AU" w:eastAsia="zh-CN"/>
        </w:rPr>
        <mc:AlternateContent>
          <mc:Choice Requires="wpg">
            <w:drawing>
              <wp:anchor distT="0" distB="0" distL="114300" distR="114300" simplePos="0" relativeHeight="251688960" behindDoc="1" locked="0" layoutInCell="1" allowOverlap="1">
                <wp:simplePos x="0" y="0"/>
                <wp:positionH relativeFrom="margin">
                  <wp:align>left</wp:align>
                </wp:positionH>
                <wp:positionV relativeFrom="paragraph">
                  <wp:posOffset>129019</wp:posOffset>
                </wp:positionV>
                <wp:extent cx="6983730" cy="1270"/>
                <wp:effectExtent l="0" t="0" r="26670" b="17780"/>
                <wp:wrapNone/>
                <wp:docPr id="2"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60" name="Freeform 591"/>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42" style="width:549.9pt;height:0.1pt;margin-top:10.15pt;margin-left:0;mso-position-horizontal:left;mso-position-horizontal-relative:margin;position:absolute;z-index:-251626496" coordorigin="454,-20" coordsize="10998,2">
                <v:shape id="Freeform 591" o:spid="_x0000_s1043" style="width:10998;height:2;left:454;mso-wrap-style:square;position:absolute;top:-20;visibility:visible;v-text-anchor:top" coordsize="10998,2" path="m,l10998,e" filled="f" strokecolor="#465a75" strokeweight="0.6pt">
                  <v:path arrowok="t" textboxrect="0,0,10998,2"/>
                </v:shape>
                <w10:wrap anchorx="margin"/>
              </v:group>
            </w:pict>
          </mc:Fallback>
        </mc:AlternateContent>
      </w:r>
    </w:p>
    <w:p w14:paraId="0D9A559E" w14:textId="2B10EF14" w:rsidR="00806CC0" w:rsidRPr="00B428DD" w:rsidRDefault="00806CC0" w:rsidP="00806CC0">
      <w:pPr>
        <w:spacing w:line="130" w:lineRule="exact"/>
        <w:rPr>
          <w:rFonts w:ascii="Franklin Gothic Medium" w:hAnsi="Franklin Gothic Medium"/>
          <w:sz w:val="18"/>
          <w:szCs w:val="18"/>
          <w:lang w:val="en-US"/>
        </w:rPr>
      </w:pPr>
    </w:p>
    <w:p w14:paraId="74D33775" w14:textId="77777777" w:rsidR="00806CC0" w:rsidRPr="00B428DD" w:rsidRDefault="006F084B" w:rsidP="00806CC0">
      <w:pPr>
        <w:pStyle w:val="Heading1"/>
        <w:tabs>
          <w:tab w:val="left" w:pos="4253"/>
        </w:tabs>
        <w:spacing w:before="0" w:after="0"/>
        <w:ind w:right="921"/>
        <w:jc w:val="both"/>
        <w:rPr>
          <w:rFonts w:ascii="Franklin Gothic Medium" w:hAnsi="Franklin Gothic Medium"/>
          <w:w w:val="105"/>
          <w:sz w:val="18"/>
          <w:szCs w:val="18"/>
          <w:lang w:val="en-US"/>
        </w:rPr>
      </w:pPr>
      <w:r w:rsidRPr="00B428DD">
        <w:rPr>
          <w:rFonts w:ascii="Franklin Gothic Medium" w:hAnsi="Franklin Gothic Medium"/>
          <w:color w:val="646D7C"/>
          <w:w w:val="105"/>
          <w:sz w:val="18"/>
          <w:szCs w:val="18"/>
          <w:lang w:val="en-US"/>
        </w:rPr>
        <w:t>什么是费用？</w:t>
      </w:r>
      <w:r w:rsidRPr="0081394B">
        <w:rPr>
          <w:rFonts w:ascii="Franklin Gothic Medium" w:hAnsi="Franklin Gothic Medium"/>
          <w:noProof/>
          <w:lang w:val="en-AU" w:eastAsia="zh-CN"/>
        </w:rPr>
        <w:t xml:space="preserve"> </w:t>
      </w:r>
    </w:p>
    <w:p w14:paraId="66037205" w14:textId="77777777" w:rsidR="00806CC0" w:rsidRPr="00B428DD" w:rsidRDefault="00806CC0" w:rsidP="00806CC0">
      <w:pPr>
        <w:spacing w:line="150" w:lineRule="exact"/>
        <w:rPr>
          <w:rFonts w:ascii="Franklin Gothic Medium" w:hAnsi="Franklin Gothic Medium"/>
          <w:sz w:val="18"/>
          <w:szCs w:val="18"/>
          <w:lang w:val="en-US"/>
        </w:rPr>
      </w:pPr>
    </w:p>
    <w:p w14:paraId="2D3A2706" w14:textId="77777777" w:rsidR="00806CC0" w:rsidRPr="00B428DD" w:rsidRDefault="006F084B" w:rsidP="00806CC0">
      <w:pPr>
        <w:pStyle w:val="Heading2"/>
        <w:ind w:left="0"/>
        <w:rPr>
          <w:rFonts w:ascii="Franklin Gothic Medium" w:hAnsi="Franklin Gothic Medium"/>
          <w:b w:val="0"/>
          <w:bCs w:val="0"/>
          <w:color w:val="757F96"/>
          <w:sz w:val="18"/>
          <w:szCs w:val="18"/>
        </w:rPr>
      </w:pPr>
      <w:r w:rsidRPr="00B428DD">
        <w:rPr>
          <w:rFonts w:ascii="Franklin Gothic Medium" w:hAnsi="Franklin Gothic Medium"/>
          <w:color w:val="757F96"/>
          <w:w w:val="105"/>
          <w:sz w:val="18"/>
          <w:szCs w:val="18"/>
        </w:rPr>
        <w:t>指控</w:t>
      </w:r>
      <w:r w:rsidRPr="00B428DD">
        <w:rPr>
          <w:rFonts w:ascii="Franklin Gothic Medium" w:hAnsi="Franklin Gothic Medium"/>
          <w:color w:val="757F96"/>
          <w:spacing w:val="8"/>
          <w:w w:val="105"/>
          <w:sz w:val="18"/>
          <w:szCs w:val="18"/>
        </w:rPr>
        <w:t xml:space="preserve"> </w:t>
      </w:r>
      <w:r w:rsidRPr="00B428DD">
        <w:rPr>
          <w:rFonts w:ascii="Franklin Gothic Medium" w:hAnsi="Franklin Gothic Medium"/>
          <w:color w:val="757F96"/>
          <w:w w:val="105"/>
          <w:sz w:val="18"/>
          <w:szCs w:val="18"/>
        </w:rPr>
        <w:t>哪个</w:t>
      </w:r>
      <w:r w:rsidRPr="00B428DD">
        <w:rPr>
          <w:rFonts w:ascii="Franklin Gothic Medium" w:hAnsi="Franklin Gothic Medium"/>
          <w:color w:val="757F96"/>
          <w:spacing w:val="9"/>
          <w:w w:val="105"/>
          <w:sz w:val="18"/>
          <w:szCs w:val="18"/>
        </w:rPr>
        <w:t xml:space="preserve"> </w:t>
      </w:r>
      <w:r w:rsidRPr="00B428DD">
        <w:rPr>
          <w:rFonts w:ascii="Franklin Gothic Medium" w:hAnsi="Franklin Gothic Medium"/>
          <w:color w:val="757F96"/>
          <w:w w:val="105"/>
          <w:sz w:val="18"/>
          <w:szCs w:val="18"/>
        </w:rPr>
        <w:t>可能</w:t>
      </w:r>
      <w:r w:rsidRPr="00B428DD">
        <w:rPr>
          <w:rFonts w:ascii="Franklin Gothic Medium" w:hAnsi="Franklin Gothic Medium"/>
          <w:color w:val="757F96"/>
          <w:spacing w:val="8"/>
          <w:w w:val="105"/>
          <w:sz w:val="18"/>
          <w:szCs w:val="18"/>
        </w:rPr>
        <w:t xml:space="preserve"> </w:t>
      </w:r>
      <w:r w:rsidRPr="00B428DD">
        <w:rPr>
          <w:rFonts w:ascii="Franklin Gothic Medium" w:hAnsi="Franklin Gothic Medium"/>
          <w:color w:val="757F96"/>
          <w:w w:val="105"/>
          <w:sz w:val="18"/>
          <w:szCs w:val="18"/>
        </w:rPr>
        <w:t>是</w:t>
      </w:r>
      <w:r w:rsidRPr="00B428DD">
        <w:rPr>
          <w:rFonts w:ascii="Franklin Gothic Medium" w:hAnsi="Franklin Gothic Medium"/>
          <w:color w:val="757F96"/>
          <w:spacing w:val="9"/>
          <w:w w:val="105"/>
          <w:sz w:val="18"/>
          <w:szCs w:val="18"/>
        </w:rPr>
        <w:t xml:space="preserve"> </w:t>
      </w:r>
      <w:r w:rsidRPr="00B428DD">
        <w:rPr>
          <w:rFonts w:ascii="Franklin Gothic Medium" w:hAnsi="Franklin Gothic Medium"/>
          <w:color w:val="757F96"/>
          <w:w w:val="105"/>
          <w:sz w:val="18"/>
          <w:szCs w:val="18"/>
        </w:rPr>
        <w:t>应付</w:t>
      </w:r>
      <w:r w:rsidRPr="00B428DD">
        <w:rPr>
          <w:rFonts w:ascii="Franklin Gothic Medium" w:hAnsi="Franklin Gothic Medium"/>
          <w:color w:val="757F96"/>
          <w:spacing w:val="8"/>
          <w:w w:val="105"/>
          <w:sz w:val="18"/>
          <w:szCs w:val="18"/>
        </w:rPr>
        <w:t xml:space="preserve"> </w:t>
      </w:r>
      <w:r w:rsidRPr="00B428DD">
        <w:rPr>
          <w:rFonts w:ascii="Franklin Gothic Medium" w:hAnsi="Franklin Gothic Medium"/>
          <w:color w:val="757F96"/>
          <w:w w:val="105"/>
          <w:sz w:val="18"/>
          <w:szCs w:val="18"/>
        </w:rPr>
        <w:t>经过</w:t>
      </w:r>
      <w:r w:rsidRPr="00B428DD">
        <w:rPr>
          <w:rFonts w:ascii="Franklin Gothic Medium" w:hAnsi="Franklin Gothic Medium"/>
          <w:color w:val="757F96"/>
          <w:spacing w:val="9"/>
          <w:w w:val="105"/>
          <w:sz w:val="18"/>
          <w:szCs w:val="18"/>
        </w:rPr>
        <w:t xml:space="preserve"> </w:t>
      </w:r>
      <w:r w:rsidRPr="00B428DD">
        <w:rPr>
          <w:rFonts w:ascii="Franklin Gothic Medium" w:hAnsi="Franklin Gothic Medium"/>
          <w:color w:val="757F96"/>
          <w:w w:val="105"/>
          <w:sz w:val="18"/>
          <w:szCs w:val="18"/>
        </w:rPr>
        <w:t>你</w:t>
      </w:r>
    </w:p>
    <w:p w14:paraId="2AF7D8AA" w14:textId="77777777" w:rsidR="00806CC0" w:rsidRPr="00B428DD" w:rsidRDefault="006F084B" w:rsidP="00806CC0">
      <w:pPr>
        <w:pStyle w:val="BodyText"/>
        <w:spacing w:before="7"/>
        <w:ind w:left="0"/>
        <w:rPr>
          <w:rFonts w:ascii="Franklin Gothic Medium" w:hAnsi="Franklin Gothic Medium"/>
          <w:w w:val="105"/>
        </w:rPr>
      </w:pPr>
      <w:r w:rsidRPr="00B428DD">
        <w:rPr>
          <w:rFonts w:ascii="Franklin Gothic Medium" w:hAnsi="Franklin Gothic Medium"/>
          <w:spacing w:val="-25"/>
          <w:w w:val="105"/>
        </w:rPr>
        <w:t>y</w:t>
      </w:r>
      <w:r w:rsidRPr="00B428DD">
        <w:rPr>
          <w:rFonts w:ascii="Franklin Gothic Medium" w:hAnsi="Franklin Gothic Medium"/>
          <w:w w:val="105"/>
        </w:rPr>
        <w:t>或者</w:t>
      </w:r>
      <w:r w:rsidRPr="00B428DD">
        <w:rPr>
          <w:rFonts w:ascii="Franklin Gothic Medium" w:hAnsi="Franklin Gothic Medium"/>
          <w:spacing w:val="-1"/>
          <w:w w:val="105"/>
        </w:rPr>
        <w:t xml:space="preserve"> </w:t>
      </w:r>
      <w:r w:rsidRPr="00B428DD">
        <w:rPr>
          <w:rFonts w:ascii="Franklin Gothic Medium" w:hAnsi="Franklin Gothic Medium"/>
          <w:w w:val="105"/>
        </w:rPr>
        <w:t>可能有</w:t>
      </w:r>
      <w:r w:rsidRPr="00B428DD">
        <w:rPr>
          <w:rFonts w:ascii="Franklin Gothic Medium" w:hAnsi="Franklin Gothic Medium"/>
          <w:spacing w:val="1"/>
          <w:w w:val="105"/>
        </w:rPr>
        <w:t xml:space="preserve"> </w:t>
      </w:r>
      <w:r w:rsidRPr="00B428DD">
        <w:rPr>
          <w:rFonts w:ascii="Franklin Gothic Medium" w:hAnsi="Franklin Gothic Medium"/>
          <w:w w:val="105"/>
        </w:rPr>
        <w:t>支付以下费用</w:t>
      </w:r>
      <w:r w:rsidRPr="00B428DD">
        <w:rPr>
          <w:rFonts w:ascii="Franklin Gothic Medium" w:hAnsi="Franklin Gothic Medium"/>
          <w:spacing w:val="-1"/>
          <w:w w:val="105"/>
        </w:rPr>
        <w:t xml:space="preserve"> </w:t>
      </w:r>
      <w:r w:rsidRPr="00B428DD">
        <w:rPr>
          <w:rFonts w:ascii="Franklin Gothic Medium" w:hAnsi="Franklin Gothic Medium"/>
          <w:w w:val="105"/>
        </w:rPr>
        <w:t>交易时的费用</w:t>
      </w:r>
      <w:r w:rsidRPr="00B428DD">
        <w:rPr>
          <w:rFonts w:ascii="Franklin Gothic Medium" w:hAnsi="Franklin Gothic Medium"/>
          <w:spacing w:val="1"/>
          <w:w w:val="105"/>
        </w:rPr>
        <w:t xml:space="preserve"> </w:t>
      </w:r>
      <w:r w:rsidRPr="00B428DD">
        <w:rPr>
          <w:rFonts w:ascii="Franklin Gothic Medium" w:hAnsi="Franklin Gothic Medium"/>
          <w:w w:val="105"/>
        </w:rPr>
        <w:t>在</w:t>
      </w:r>
      <w:r w:rsidRPr="00B428DD">
        <w:rPr>
          <w:rFonts w:ascii="Franklin Gothic Medium" w:hAnsi="Franklin Gothic Medium"/>
          <w:spacing w:val="-1"/>
          <w:w w:val="105"/>
        </w:rPr>
        <w:t xml:space="preserve"> </w:t>
      </w:r>
      <w:r w:rsidRPr="00B428DD">
        <w:rPr>
          <w:rFonts w:ascii="Franklin Gothic Medium" w:hAnsi="Franklin Gothic Medium"/>
          <w:w w:val="105"/>
        </w:rPr>
        <w:t>s</w:t>
      </w:r>
      <w:r>
        <w:rPr>
          <w:rFonts w:ascii="Franklin Gothic Medium" w:hAnsi="Franklin Gothic Medium"/>
          <w:w w:val="105"/>
        </w:rPr>
        <w:t>野兔</w:t>
      </w:r>
      <w:r w:rsidRPr="00B428DD">
        <w:rPr>
          <w:rFonts w:ascii="Franklin Gothic Medium" w:hAnsi="Franklin Gothic Medium"/>
          <w:w w:val="105"/>
        </w:rPr>
        <w:t xml:space="preserve">子</w:t>
      </w:r>
      <w:r w:rsidRPr="00B428DD">
        <w:rPr>
          <w:rFonts w:ascii="Franklin Gothic Medium" w:hAnsi="Franklin Gothic Medium"/>
          <w:spacing w:val="-5"/>
          <w:w w:val="105"/>
        </w:rPr>
        <w:t>f</w:t>
      </w:r>
      <w:r w:rsidRPr="00B428DD">
        <w:rPr>
          <w:rFonts w:ascii="Franklin Gothic Medium" w:hAnsi="Franklin Gothic Medium"/>
          <w:w w:val="105"/>
        </w:rPr>
        <w:t>和。</w:t>
      </w:r>
    </w:p>
    <w:p w14:paraId="3DF8361B" w14:textId="77777777" w:rsidR="004F6AE4" w:rsidRDefault="004F6AE4" w:rsidP="00806CC0">
      <w:pPr>
        <w:pStyle w:val="BodyText"/>
        <w:spacing w:before="7"/>
        <w:ind w:left="0"/>
        <w:rPr>
          <w:rFonts w:ascii="Franklin Gothic Medium" w:hAnsi="Franklin Gothic Medium"/>
          <w:b/>
          <w:spacing w:val="-5"/>
          <w:w w:val="105"/>
        </w:rPr>
      </w:pPr>
    </w:p>
    <w:p w14:paraId="03566D97" w14:textId="77777777" w:rsidR="00806CC0" w:rsidRPr="00B428DD" w:rsidRDefault="006F084B" w:rsidP="00806CC0">
      <w:pPr>
        <w:pStyle w:val="BodyText"/>
        <w:spacing w:before="7"/>
        <w:ind w:left="0"/>
        <w:rPr>
          <w:rFonts w:ascii="Franklin Gothic Medium" w:hAnsi="Franklin Gothic Medium"/>
          <w:b/>
        </w:rPr>
      </w:pPr>
      <w:r w:rsidRPr="00B428DD">
        <w:rPr>
          <w:rFonts w:ascii="Franklin Gothic Medium" w:hAnsi="Franklin Gothic Medium"/>
          <w:b/>
          <w:spacing w:val="-5"/>
          <w:w w:val="105"/>
        </w:rPr>
        <w:t>f</w:t>
      </w:r>
      <w:r w:rsidRPr="00B428DD">
        <w:rPr>
          <w:rFonts w:ascii="Franklin Gothic Medium" w:hAnsi="Franklin Gothic Medium"/>
          <w:b/>
          <w:w w:val="105"/>
        </w:rPr>
        <w:t>的</w:t>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t>什么</w:t>
      </w:r>
      <w:r w:rsidRPr="00B428DD">
        <w:rPr>
          <w:rFonts w:ascii="Franklin Gothic Medium" w:hAnsi="Franklin Gothic Medium"/>
          <w:b/>
          <w:spacing w:val="-11"/>
          <w:w w:val="105"/>
        </w:rPr>
        <w:t xml:space="preserve"> </w:t>
      </w:r>
      <w:r w:rsidRPr="00B428DD">
        <w:rPr>
          <w:rFonts w:ascii="Franklin Gothic Medium" w:hAnsi="Franklin Gothic Medium"/>
          <w:b/>
          <w:w w:val="105"/>
        </w:rPr>
        <w:t>你</w:t>
      </w:r>
      <w:r w:rsidRPr="00B428DD">
        <w:rPr>
          <w:rFonts w:ascii="Franklin Gothic Medium" w:hAnsi="Franklin Gothic Medium"/>
          <w:b/>
          <w:spacing w:val="-11"/>
          <w:w w:val="105"/>
        </w:rPr>
        <w:t xml:space="preserve"> </w:t>
      </w:r>
      <w:r w:rsidRPr="00B428DD">
        <w:rPr>
          <w:rFonts w:ascii="Franklin Gothic Medium" w:hAnsi="Franklin Gothic Medium"/>
          <w:b/>
          <w:w w:val="105"/>
        </w:rPr>
        <w:t>支付</w:t>
      </w:r>
    </w:p>
    <w:p w14:paraId="25B6F906" w14:textId="77777777" w:rsidR="00806CC0" w:rsidRPr="00B428DD" w:rsidRDefault="006F084B" w:rsidP="00806CC0">
      <w:pPr>
        <w:tabs>
          <w:tab w:val="left" w:pos="3984"/>
          <w:tab w:val="right" w:pos="10772"/>
        </w:tabs>
        <w:spacing w:before="20" w:line="220" w:lineRule="exact"/>
        <w:rPr>
          <w:rFonts w:ascii="Franklin Gothic Medium" w:hAnsi="Franklin Gothic Medium"/>
          <w:sz w:val="18"/>
          <w:szCs w:val="18"/>
          <w:lang w:val="en-US"/>
        </w:rPr>
      </w:pPr>
      <w:r>
        <w:rPr>
          <w:rFonts w:ascii="Franklin Gothic Medium" w:hAnsi="Franklin Gothic Medium"/>
          <w:b/>
          <w:noProof/>
          <w:sz w:val="18"/>
          <w:szCs w:val="18"/>
          <w:lang w:val="en-AU" w:eastAsia="zh-CN"/>
        </w:rPr>
        <mc:AlternateContent>
          <mc:Choice Requires="wpg">
            <w:drawing>
              <wp:anchor distT="0" distB="0" distL="114300" distR="114300" simplePos="0" relativeHeight="251662336" behindDoc="1" locked="0" layoutInCell="1" allowOverlap="1">
                <wp:simplePos x="0" y="0"/>
                <wp:positionH relativeFrom="page">
                  <wp:posOffset>345440</wp:posOffset>
                </wp:positionH>
                <wp:positionV relativeFrom="paragraph">
                  <wp:posOffset>60960</wp:posOffset>
                </wp:positionV>
                <wp:extent cx="6983730" cy="1270"/>
                <wp:effectExtent l="12065" t="13335" r="5080" b="4445"/>
                <wp:wrapNone/>
                <wp:docPr id="36" name="Group 901"/>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37" name="Freeform 902"/>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1" o:spid="_x0000_s1044" style="width:549.9pt;height:0.1pt;margin-top:4.8pt;margin-left:27.2pt;mso-position-horizontal-relative:page;position:absolute;z-index:-251653120" coordorigin="454,310" coordsize="10998,2">
                <v:shape id="Freeform 902" o:spid="_x0000_s1045"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r>
        <w:rPr>
          <w:rFonts w:ascii="Franklin Gothic Medium" w:hAnsi="Franklin Gothic Medium"/>
          <w:sz w:val="18"/>
          <w:szCs w:val="18"/>
          <w:lang w:val="en-US"/>
        </w:rPr>
        <w:tab/>
      </w:r>
      <w:r>
        <w:rPr>
          <w:rFonts w:ascii="Franklin Gothic Medium" w:hAnsi="Franklin Gothic Medium"/>
          <w:sz w:val="18"/>
          <w:szCs w:val="18"/>
          <w:lang w:val="en-US"/>
        </w:rPr>
        <w:tab/>
      </w:r>
    </w:p>
    <w:p w14:paraId="777C1EDF" w14:textId="6ACC9E75" w:rsidR="00806CC0" w:rsidRPr="00B428DD" w:rsidRDefault="006F084B" w:rsidP="00806CC0">
      <w:pPr>
        <w:rPr>
          <w:rFonts w:ascii="Franklin Gothic Medium" w:hAnsi="Franklin Gothic Medium"/>
          <w:sz w:val="18"/>
          <w:szCs w:val="18"/>
          <w:lang w:val="en-US"/>
        </w:rPr>
      </w:pPr>
      <w:r w:rsidRPr="00B428DD">
        <w:rPr>
          <w:rFonts w:ascii="Franklin Gothic Medium" w:hAnsi="Franklin Gothic Medium"/>
          <w:b/>
          <w:bCs/>
          <w:w w:val="105"/>
          <w:sz w:val="18"/>
          <w:szCs w:val="18"/>
          <w:lang w:val="en-US"/>
        </w:rPr>
        <w:t>订阅</w:t>
      </w:r>
      <w:r w:rsidRPr="00B428DD">
        <w:rPr>
          <w:rFonts w:ascii="Franklin Gothic Medium" w:hAnsi="Franklin Gothic Medium"/>
          <w:b/>
          <w:bCs/>
          <w:spacing w:val="11"/>
          <w:w w:val="105"/>
          <w:sz w:val="18"/>
          <w:szCs w:val="18"/>
          <w:lang w:val="en-US"/>
        </w:rPr>
        <w:t xml:space="preserve"> </w:t>
      </w:r>
      <w:r w:rsidRPr="00B428DD">
        <w:rPr>
          <w:rFonts w:ascii="Franklin Gothic Medium" w:hAnsi="Franklin Gothic Medium"/>
          <w:b/>
          <w:bCs/>
          <w:w w:val="105"/>
          <w:sz w:val="18"/>
          <w:szCs w:val="18"/>
          <w:lang w:val="en-US"/>
        </w:rPr>
        <w:t>费用</w:t>
      </w:r>
      <w:r w:rsidRPr="00B428DD">
        <w:rPr>
          <w:rFonts w:ascii="Franklin Gothic Medium" w:hAnsi="Franklin Gothic Medium"/>
          <w:b/>
          <w:bCs/>
          <w:spacing w:val="13"/>
          <w:w w:val="105"/>
          <w:sz w:val="18"/>
          <w:szCs w:val="18"/>
          <w:lang w:val="en-US"/>
        </w:rPr>
        <w:t xml:space="preserve"> </w:t>
      </w:r>
      <w:r w:rsidRPr="00B428DD">
        <w:rPr>
          <w:rFonts w:ascii="Franklin Gothic Medium" w:hAnsi="Franklin Gothic Medium"/>
          <w:b/>
          <w:bCs/>
          <w:w w:val="105"/>
          <w:sz w:val="18"/>
          <w:szCs w:val="18"/>
          <w:lang w:val="en-US"/>
        </w:rPr>
        <w:t>（（</w:t>
      </w:r>
      <w:r>
        <w:rPr>
          <w:rFonts w:ascii="Franklin Gothic Medium" w:hAnsi="Franklin Gothic Medium"/>
          <w:b/>
          <w:bCs/>
          <w:w w:val="105"/>
          <w:sz w:val="18"/>
          <w:szCs w:val="18"/>
          <w:lang w:val="en-US"/>
        </w:rPr>
        <w:t>入门费</w:t>
      </w:r>
      <w:r w:rsidRPr="00B428DD">
        <w:rPr>
          <w:rFonts w:ascii="Franklin Gothic Medium" w:hAnsi="Franklin Gothic Medium"/>
          <w:b/>
          <w:bCs/>
          <w:w w:val="105"/>
          <w:sz w:val="18"/>
          <w:szCs w:val="18"/>
          <w:lang w:val="en-US"/>
        </w:rPr>
        <w:t>）</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w w:val="105"/>
          <w:sz w:val="18"/>
          <w:szCs w:val="18"/>
          <w:lang w:val="en-US"/>
        </w:rPr>
        <w:t>班级</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一个：</w:t>
      </w:r>
      <w:r w:rsidRPr="00B428DD">
        <w:rPr>
          <w:rFonts w:ascii="Franklin Gothic Medium" w:hAnsi="Franklin Gothic Medium"/>
          <w:spacing w:val="3"/>
          <w:w w:val="105"/>
          <w:sz w:val="18"/>
          <w:szCs w:val="18"/>
          <w:lang w:val="en-US"/>
        </w:rPr>
        <w:t xml:space="preserve"> </w:t>
      </w:r>
      <w:r w:rsidRPr="00B428DD">
        <w:rPr>
          <w:rFonts w:ascii="Franklin Gothic Medium" w:hAnsi="Franklin Gothic Medium"/>
          <w:w w:val="105"/>
          <w:sz w:val="18"/>
          <w:szCs w:val="18"/>
          <w:lang w:val="en-US"/>
        </w:rPr>
        <w:t>向上</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到</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3。</w:t>
      </w:r>
      <w:ins w:id="87" w:author="Author" w:date="2025-05-08T23:32:00Z">
        <w:r w:rsidR="00B44506">
          <w:rPr>
            <w:rFonts w:ascii="Franklin Gothic Medium" w:hAnsi="Franklin Gothic Medium"/>
            <w:w w:val="105"/>
            <w:sz w:val="18"/>
            <w:szCs w:val="18"/>
            <w:lang w:val="en-US"/>
          </w:rPr>
          <w:t>15</w:t>
        </w:r>
      </w:ins>
      <w:del w:id="88" w:author="Author" w:date="2025-05-08T23:32:00Z">
        <w:r w:rsidRPr="00B428DD" w:rsidDel="00B44506">
          <w:rPr>
            <w:rFonts w:ascii="Franklin Gothic Medium" w:hAnsi="Franklin Gothic Medium"/>
            <w:w w:val="105"/>
            <w:sz w:val="18"/>
            <w:szCs w:val="18"/>
            <w:lang w:val="en-US"/>
          </w:rPr>
          <w:delText>00</w:delText>
        </w:r>
      </w:del>
      <w:r w:rsidRPr="00B428DD">
        <w:rPr>
          <w:rFonts w:ascii="Franklin Gothic Medium" w:hAnsi="Franklin Gothic Medium"/>
          <w:w w:val="105"/>
          <w:sz w:val="18"/>
          <w:szCs w:val="18"/>
          <w:lang w:val="en-US"/>
        </w:rPr>
        <w:t>％</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的</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量</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你</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买</w:t>
      </w:r>
    </w:p>
    <w:p w14:paraId="6FB93AB2" w14:textId="77777777" w:rsidR="00806CC0" w:rsidRPr="00B428DD" w:rsidRDefault="006F084B" w:rsidP="00806CC0">
      <w:pPr>
        <w:tabs>
          <w:tab w:val="left" w:pos="3683"/>
        </w:tabs>
        <w:rPr>
          <w:rFonts w:ascii="Franklin Gothic Medium" w:hAnsi="Franklin Gothic Medium"/>
          <w:sz w:val="18"/>
          <w:szCs w:val="18"/>
          <w:lang w:val="en-US"/>
        </w:rPr>
      </w:pPr>
      <w:r>
        <w:rPr>
          <w:rFonts w:ascii="Franklin Gothic Medium" w:hAnsi="Franklin Gothic Medium"/>
          <w:noProof/>
          <w:sz w:val="18"/>
          <w:szCs w:val="18"/>
          <w:lang w:val="en-AU" w:eastAsia="zh-CN"/>
        </w:rPr>
        <w:lastRenderedPageBreak/>
        <mc:AlternateContent>
          <mc:Choice Requires="wpg">
            <w:drawing>
              <wp:anchor distT="0" distB="0" distL="114300" distR="114300" simplePos="0" relativeHeight="251664384" behindDoc="1" locked="0" layoutInCell="1" allowOverlap="1">
                <wp:simplePos x="0" y="0"/>
                <wp:positionH relativeFrom="page">
                  <wp:posOffset>345440</wp:posOffset>
                </wp:positionH>
                <wp:positionV relativeFrom="paragraph">
                  <wp:posOffset>64770</wp:posOffset>
                </wp:positionV>
                <wp:extent cx="6983730" cy="1270"/>
                <wp:effectExtent l="12065" t="7620" r="5080" b="10160"/>
                <wp:wrapNone/>
                <wp:docPr id="34" name="Group 90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5" name="Freeform 904"/>
                        <wps:cNvSpPr/>
                        <wps:spPr bwMode="auto">
                          <a:xfrm>
                            <a:off x="454" y="311"/>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3" o:spid="_x0000_s1046" style="width:549.9pt;height:0.1pt;margin-top:5.1pt;margin-left:27.2pt;mso-position-horizontal-relative:page;position:absolute;z-index:-251651072" coordorigin="454,311" coordsize="10998,2">
                <v:shape id="Freeform 904" o:spid="_x0000_s1047"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14:paraId="300DB3A1" w14:textId="77777777" w:rsidR="00806CC0" w:rsidRPr="00B428DD" w:rsidRDefault="006F084B" w:rsidP="00806CC0">
      <w:pPr>
        <w:jc w:val="both"/>
        <w:rPr>
          <w:rFonts w:ascii="Franklin Gothic Medium" w:hAnsi="Franklin Gothic Medium"/>
          <w:sz w:val="18"/>
          <w:szCs w:val="18"/>
          <w:lang w:val="en-US"/>
        </w:rPr>
      </w:pPr>
      <w:r w:rsidRPr="00B428DD">
        <w:rPr>
          <w:rFonts w:ascii="Franklin Gothic Medium" w:hAnsi="Franklin Gothic Medium"/>
          <w:b/>
          <w:bCs/>
          <w:w w:val="105"/>
          <w:sz w:val="18"/>
          <w:szCs w:val="18"/>
          <w:lang w:val="en-US"/>
        </w:rPr>
        <w:t>交换</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费用</w:t>
      </w:r>
      <w:r w:rsidRPr="00B428DD">
        <w:rPr>
          <w:rFonts w:ascii="Franklin Gothic Medium" w:hAnsi="Franklin Gothic Medium"/>
          <w:b/>
          <w:bCs/>
          <w:spacing w:val="14"/>
          <w:w w:val="105"/>
          <w:sz w:val="18"/>
          <w:szCs w:val="18"/>
          <w:lang w:val="en-US"/>
        </w:rPr>
        <w:t xml:space="preserve"> </w:t>
      </w:r>
      <w:r w:rsidRPr="00B428DD">
        <w:rPr>
          <w:rFonts w:ascii="Franklin Gothic Medium" w:hAnsi="Franklin Gothic Medium"/>
          <w:b/>
          <w:bCs/>
          <w:w w:val="105"/>
          <w:sz w:val="18"/>
          <w:szCs w:val="18"/>
          <w:lang w:val="en-US"/>
        </w:rPr>
        <w:t>（（</w:t>
      </w:r>
      <w:r>
        <w:rPr>
          <w:rFonts w:ascii="Franklin Gothic Medium" w:hAnsi="Franklin Gothic Medium"/>
          <w:b/>
          <w:bCs/>
          <w:w w:val="105"/>
          <w:sz w:val="18"/>
          <w:szCs w:val="18"/>
          <w:lang w:val="en-US"/>
        </w:rPr>
        <w:t>切换充电</w:t>
      </w:r>
      <w:r w:rsidRPr="00B428DD">
        <w:rPr>
          <w:rFonts w:ascii="Franklin Gothic Medium" w:hAnsi="Franklin Gothic Medium"/>
          <w:b/>
          <w:bCs/>
          <w:w w:val="105"/>
          <w:sz w:val="18"/>
          <w:szCs w:val="18"/>
          <w:lang w:val="en-US"/>
        </w:rPr>
        <w:t>）</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w w:val="105"/>
          <w:sz w:val="18"/>
          <w:szCs w:val="18"/>
          <w:lang w:val="en-US"/>
        </w:rPr>
        <w:t>没有任何，</w:t>
      </w:r>
      <w:r w:rsidRPr="00B428DD">
        <w:rPr>
          <w:rFonts w:ascii="Franklin Gothic Medium" w:hAnsi="Franklin Gothic Medium"/>
          <w:spacing w:val="-5"/>
          <w:w w:val="105"/>
          <w:sz w:val="18"/>
          <w:szCs w:val="18"/>
          <w:lang w:val="en-US"/>
        </w:rPr>
        <w:t xml:space="preserve"> </w:t>
      </w:r>
      <w:r w:rsidRPr="00B428DD">
        <w:rPr>
          <w:rFonts w:ascii="Franklin Gothic Medium" w:hAnsi="Franklin Gothic Medium"/>
          <w:w w:val="105"/>
          <w:sz w:val="18"/>
          <w:szCs w:val="18"/>
          <w:lang w:val="en-US"/>
        </w:rPr>
        <w:t>除了</w:t>
      </w:r>
      <w:r w:rsidRPr="00B428DD">
        <w:rPr>
          <w:rFonts w:ascii="Franklin Gothic Medium" w:hAnsi="Franklin Gothic Medium"/>
          <w:spacing w:val="-6"/>
          <w:w w:val="105"/>
          <w:sz w:val="18"/>
          <w:szCs w:val="18"/>
          <w:lang w:val="en-US"/>
        </w:rPr>
        <w:t xml:space="preserve"> </w:t>
      </w:r>
      <w:r w:rsidRPr="00B428DD">
        <w:rPr>
          <w:rFonts w:ascii="Franklin Gothic Medium" w:hAnsi="Franklin Gothic Medium"/>
          <w:w w:val="105"/>
          <w:sz w:val="18"/>
          <w:szCs w:val="18"/>
          <w:lang w:val="en-US"/>
        </w:rPr>
        <w:t>在</w:t>
      </w:r>
      <w:r w:rsidRPr="00B428DD">
        <w:rPr>
          <w:rFonts w:ascii="Franklin Gothic Medium" w:hAnsi="Franklin Gothic Medium"/>
          <w:spacing w:val="-6"/>
          <w:w w:val="105"/>
          <w:sz w:val="18"/>
          <w:szCs w:val="18"/>
          <w:lang w:val="en-US"/>
        </w:rPr>
        <w:t xml:space="preserve"> </w:t>
      </w:r>
      <w:r w:rsidRPr="00B428DD">
        <w:rPr>
          <w:rFonts w:ascii="Franklin Gothic Medium" w:hAnsi="Franklin Gothic Medium"/>
          <w:w w:val="105"/>
          <w:sz w:val="18"/>
          <w:szCs w:val="18"/>
          <w:lang w:val="en-US"/>
        </w:rPr>
        <w:t>这</w:t>
      </w:r>
      <w:r w:rsidRPr="00B428DD">
        <w:rPr>
          <w:rFonts w:ascii="Franklin Gothic Medium" w:hAnsi="Franklin Gothic Medium"/>
          <w:spacing w:val="-4"/>
          <w:w w:val="105"/>
          <w:sz w:val="18"/>
          <w:szCs w:val="18"/>
          <w:lang w:val="en-US"/>
        </w:rPr>
        <w:t xml:space="preserve"> </w:t>
      </w:r>
      <w:r w:rsidRPr="00B428DD">
        <w:rPr>
          <w:rFonts w:ascii="Franklin Gothic Medium" w:hAnsi="Franklin Gothic Medium"/>
          <w:w w:val="105"/>
          <w:sz w:val="18"/>
          <w:szCs w:val="18"/>
          <w:lang w:val="en-US"/>
        </w:rPr>
        <w:t>下列的</w:t>
      </w:r>
      <w:r w:rsidRPr="00B428DD">
        <w:rPr>
          <w:rFonts w:ascii="Franklin Gothic Medium" w:hAnsi="Franklin Gothic Medium"/>
          <w:spacing w:val="-6"/>
          <w:w w:val="105"/>
          <w:sz w:val="18"/>
          <w:szCs w:val="18"/>
          <w:lang w:val="en-US"/>
        </w:rPr>
        <w:t xml:space="preserve"> </w:t>
      </w:r>
      <w:r w:rsidRPr="00B428DD">
        <w:rPr>
          <w:rFonts w:ascii="Franklin Gothic Medium" w:hAnsi="Franklin Gothic Medium"/>
          <w:w w:val="105"/>
          <w:sz w:val="18"/>
          <w:szCs w:val="18"/>
          <w:lang w:val="en-US"/>
        </w:rPr>
        <w:t>情况：</w:t>
      </w:r>
    </w:p>
    <w:p w14:paraId="18B0EFCC" w14:textId="77777777" w:rsidR="00806CC0" w:rsidRPr="00B428DD" w:rsidRDefault="006F084B" w:rsidP="00806CC0">
      <w:pPr>
        <w:pStyle w:val="BodyText"/>
        <w:numPr>
          <w:ilvl w:val="0"/>
          <w:numId w:val="5"/>
        </w:numPr>
        <w:ind w:left="3828" w:right="-1" w:hanging="284"/>
        <w:jc w:val="both"/>
        <w:rPr>
          <w:rFonts w:ascii="Franklin Gothic Medium" w:hAnsi="Franklin Gothic Medium"/>
          <w:color w:val="000000"/>
          <w:w w:val="105"/>
        </w:rPr>
      </w:pPr>
      <w:r w:rsidRPr="00B428DD">
        <w:rPr>
          <w:rFonts w:ascii="Franklin Gothic Medium" w:hAnsi="Franklin Gothic Medium"/>
          <w:color w:val="000000"/>
          <w:w w:val="105"/>
        </w:rPr>
        <w:t>这</w:t>
      </w:r>
      <w:r w:rsidRPr="00B428DD">
        <w:rPr>
          <w:rFonts w:ascii="Franklin Gothic Medium" w:hAnsi="Franklin Gothic Medium"/>
          <w:color w:val="000000"/>
          <w:spacing w:val="17"/>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w:t>
      </w:r>
      <w:r w:rsidRPr="00B428DD">
        <w:rPr>
          <w:rFonts w:ascii="Franklin Gothic Medium" w:hAnsi="Franklin Gothic Medium"/>
          <w:color w:val="000000"/>
          <w:spacing w:val="14"/>
          <w:w w:val="105"/>
        </w:rPr>
        <w:t xml:space="preserve"> </w:t>
      </w:r>
      <w:r w:rsidRPr="00B428DD">
        <w:rPr>
          <w:rFonts w:ascii="Franklin Gothic Medium" w:hAnsi="Franklin Gothic Medium"/>
          <w:color w:val="000000"/>
          <w:w w:val="105"/>
        </w:rPr>
        <w:t>有</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已经</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制成</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4</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转换</w:t>
      </w:r>
      <w:r w:rsidRPr="00B428DD">
        <w:rPr>
          <w:rFonts w:ascii="Franklin Gothic Medium" w:hAnsi="Franklin Gothic Medium"/>
          <w:color w:val="000000"/>
          <w:spacing w:val="14"/>
          <w:w w:val="105"/>
        </w:rPr>
        <w:t xml:space="preserve"> </w:t>
      </w:r>
      <w:r w:rsidRPr="00B428DD">
        <w:rPr>
          <w:rFonts w:ascii="Franklin Gothic Medium" w:hAnsi="Franklin Gothic Medium"/>
          <w:color w:val="000000"/>
          <w:w w:val="105"/>
        </w:rPr>
        <w:t>在</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这</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最后的</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12个月</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时期;</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在</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这样的</w:t>
      </w:r>
      <w:r w:rsidRPr="00B428DD">
        <w:rPr>
          <w:rFonts w:ascii="Franklin Gothic Medium" w:hAnsi="Franklin Gothic Medium"/>
          <w:color w:val="000000"/>
          <w:spacing w:val="15"/>
          <w:w w:val="105"/>
        </w:rPr>
        <w:t xml:space="preserve"> </w:t>
      </w:r>
      <w:r w:rsidRPr="00B428DD">
        <w:rPr>
          <w:rFonts w:ascii="Franklin Gothic Medium" w:hAnsi="Franklin Gothic Medium"/>
          <w:color w:val="000000"/>
          <w:w w:val="105"/>
        </w:rPr>
        <w:t>案件</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这</w:t>
      </w:r>
      <w:r w:rsidRPr="00B428DD">
        <w:rPr>
          <w:rFonts w:ascii="Franklin Gothic Medium" w:hAnsi="Franklin Gothic Medium"/>
          <w:color w:val="000000"/>
          <w:w w:val="110"/>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可能</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是</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带电</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一个</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全部的</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费用</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的</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一个</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最大限度</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的</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1％</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的</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这</w:t>
      </w:r>
      <w:r w:rsidRPr="00B428DD">
        <w:rPr>
          <w:rFonts w:ascii="Franklin Gothic Medium" w:hAnsi="Franklin Gothic Medium"/>
          <w:color w:val="000000"/>
          <w:spacing w:val="24"/>
          <w:w w:val="105"/>
        </w:rPr>
        <w:t xml:space="preserve"> </w:t>
      </w:r>
      <w:r>
        <w:rPr>
          <w:rFonts w:ascii="Franklin Gothic Medium" w:hAnsi="Franklin Gothic Medium"/>
          <w:color w:val="000000"/>
          <w:w w:val="105"/>
        </w:rPr>
        <w:t>n</w:t>
      </w:r>
      <w:r w:rsidRPr="00B428DD">
        <w:rPr>
          <w:rFonts w:ascii="Franklin Gothic Medium" w:hAnsi="Franklin Gothic Medium"/>
          <w:color w:val="000000"/>
          <w:w w:val="105"/>
        </w:rPr>
        <w:t>等</w:t>
      </w:r>
      <w:r w:rsidRPr="00B428DD">
        <w:rPr>
          <w:rFonts w:ascii="Franklin Gothic Medium" w:hAnsi="Franklin Gothic Medium"/>
          <w:color w:val="000000"/>
          <w:spacing w:val="24"/>
          <w:w w:val="105"/>
        </w:rPr>
        <w:t xml:space="preserve"> </w:t>
      </w:r>
      <w:r>
        <w:rPr>
          <w:rFonts w:ascii="Franklin Gothic Medium" w:hAnsi="Franklin Gothic Medium"/>
          <w:color w:val="000000"/>
          <w:w w:val="105"/>
        </w:rPr>
        <w:t>一个</w:t>
      </w:r>
      <w:r w:rsidRPr="00B428DD">
        <w:rPr>
          <w:rFonts w:ascii="Franklin Gothic Medium" w:hAnsi="Franklin Gothic Medium"/>
          <w:color w:val="000000"/>
          <w:w w:val="105"/>
        </w:rPr>
        <w:t>家长</w:t>
      </w:r>
      <w:r w:rsidRPr="00B428DD">
        <w:rPr>
          <w:rFonts w:ascii="Franklin Gothic Medium" w:hAnsi="Franklin Gothic Medium"/>
          <w:color w:val="000000"/>
          <w:spacing w:val="23"/>
          <w:w w:val="105"/>
        </w:rPr>
        <w:t xml:space="preserve"> </w:t>
      </w:r>
      <w:r>
        <w:rPr>
          <w:rFonts w:ascii="Franklin Gothic Medium" w:hAnsi="Franklin Gothic Medium"/>
          <w:color w:val="000000"/>
          <w:spacing w:val="-9"/>
          <w:w w:val="105"/>
        </w:rPr>
        <w:t>v</w:t>
      </w:r>
      <w:r w:rsidRPr="00B428DD">
        <w:rPr>
          <w:rFonts w:ascii="Franklin Gothic Medium" w:hAnsi="Franklin Gothic Medium"/>
          <w:color w:val="000000"/>
          <w:w w:val="105"/>
        </w:rPr>
        <w:t>Alue</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的</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这</w:t>
      </w:r>
      <w:r w:rsidRPr="00B428DD">
        <w:rPr>
          <w:rFonts w:ascii="Franklin Gothic Medium" w:hAnsi="Franklin Gothic Medium"/>
          <w:color w:val="000000"/>
          <w:w w:val="110"/>
        </w:rPr>
        <w:t xml:space="preserve"> </w:t>
      </w:r>
      <w:r>
        <w:rPr>
          <w:rFonts w:ascii="Franklin Gothic Medium" w:hAnsi="Franklin Gothic Medium"/>
          <w:color w:val="000000"/>
          <w:w w:val="105"/>
        </w:rPr>
        <w:t>s</w:t>
      </w:r>
      <w:r w:rsidRPr="00B428DD">
        <w:rPr>
          <w:rFonts w:ascii="Franklin Gothic Medium" w:hAnsi="Franklin Gothic Medium"/>
          <w:color w:val="000000"/>
          <w:w w:val="105"/>
        </w:rPr>
        <w:t>野兔</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转换</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为了</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每个</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额外的</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转换</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在</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那</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12个月</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时期;</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或者</w:t>
      </w:r>
    </w:p>
    <w:p w14:paraId="56EC2373" w14:textId="5F4A7B79" w:rsidR="00806CC0" w:rsidRPr="00B428DD" w:rsidRDefault="006F084B" w:rsidP="00806CC0">
      <w:pPr>
        <w:pStyle w:val="BodyText"/>
        <w:numPr>
          <w:ilvl w:val="0"/>
          <w:numId w:val="5"/>
        </w:numPr>
        <w:ind w:left="3828" w:right="-1" w:hanging="284"/>
        <w:jc w:val="both"/>
        <w:rPr>
          <w:rFonts w:ascii="Franklin Gothic Medium" w:hAnsi="Franklin Gothic Medium"/>
          <w:color w:val="000000"/>
          <w:w w:val="105"/>
        </w:rPr>
      </w:pPr>
      <w:r w:rsidRPr="00B428DD">
        <w:rPr>
          <w:rFonts w:ascii="Franklin Gothic Medium" w:hAnsi="Franklin Gothic Medium"/>
          <w:color w:val="000000"/>
          <w:w w:val="105"/>
        </w:rPr>
        <w:t>这</w:t>
      </w:r>
      <w:r w:rsidRPr="00B428DD">
        <w:rPr>
          <w:rFonts w:ascii="Franklin Gothic Medium" w:hAnsi="Franklin Gothic Medium"/>
          <w:color w:val="000000"/>
          <w:spacing w:val="1"/>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 Converts</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他的</w:t>
      </w:r>
      <w:r w:rsidRPr="00B428DD">
        <w:rPr>
          <w:rFonts w:ascii="Franklin Gothic Medium" w:hAnsi="Franklin Gothic Medium"/>
          <w:color w:val="000000"/>
          <w:spacing w:val="-1"/>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野兔</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到</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一个</w:t>
      </w:r>
      <w:r w:rsidRPr="00B428DD">
        <w:rPr>
          <w:rFonts w:ascii="Franklin Gothic Medium" w:hAnsi="Franklin Gothic Medium"/>
          <w:color w:val="000000"/>
          <w:spacing w:val="2"/>
          <w:w w:val="105"/>
        </w:rPr>
        <w:t xml:space="preserve"> </w:t>
      </w:r>
      <w:r w:rsidRPr="00B428DD">
        <w:rPr>
          <w:rFonts w:ascii="Franklin Gothic Medium" w:hAnsi="Franklin Gothic Medium"/>
          <w:color w:val="000000"/>
          <w:w w:val="105"/>
        </w:rPr>
        <w:t>亚</w:t>
      </w:r>
      <w:r w:rsidRPr="00B428DD">
        <w:rPr>
          <w:rFonts w:ascii="Franklin Gothic Medium" w:hAnsi="Franklin Gothic Medium"/>
          <w:color w:val="000000"/>
          <w:spacing w:val="-5"/>
          <w:w w:val="105"/>
        </w:rPr>
        <w:t>f</w:t>
      </w:r>
      <w:r w:rsidRPr="00B428DD">
        <w:rPr>
          <w:rFonts w:ascii="Franklin Gothic Medium" w:hAnsi="Franklin Gothic Medium"/>
          <w:color w:val="000000"/>
          <w:w w:val="105"/>
        </w:rPr>
        <w:t>和</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一个</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更高</w:t>
      </w:r>
      <w:r w:rsidRPr="00B428DD">
        <w:rPr>
          <w:rFonts w:ascii="Franklin Gothic Medium" w:hAnsi="Franklin Gothic Medium"/>
          <w:color w:val="000000"/>
          <w:spacing w:val="1"/>
          <w:w w:val="105"/>
        </w:rPr>
        <w:t xml:space="preserve"> </w:t>
      </w:r>
      <w:r>
        <w:rPr>
          <w:rFonts w:ascii="Franklin Gothic Medium" w:hAnsi="Franklin Gothic Medium"/>
          <w:color w:val="000000"/>
          <w:w w:val="105"/>
        </w:rPr>
        <w:t>入口</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收费</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之内</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第一个</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12个月</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时期</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下列的</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最初的</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投资</w:t>
      </w:r>
      <w:r w:rsidRPr="00B428DD">
        <w:rPr>
          <w:rFonts w:ascii="Franklin Gothic Medium" w:hAnsi="Franklin Gothic Medium"/>
          <w:color w:val="000000"/>
          <w:spacing w:val="19"/>
          <w:w w:val="105"/>
        </w:rPr>
        <w:t xml:space="preserve"> </w:t>
      </w:r>
      <w:r w:rsidRPr="00B428DD">
        <w:rPr>
          <w:rFonts w:ascii="Franklin Gothic Medium" w:hAnsi="Franklin Gothic Medium"/>
          <w:color w:val="000000"/>
          <w:w w:val="105"/>
        </w:rPr>
        <w:t>在</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这</w:t>
      </w:r>
      <w:r w:rsidRPr="00B428DD">
        <w:rPr>
          <w:rFonts w:ascii="Franklin Gothic Medium" w:hAnsi="Franklin Gothic Medium"/>
          <w:color w:val="000000"/>
          <w:spacing w:val="19"/>
          <w:w w:val="105"/>
        </w:rPr>
        <w:t xml:space="preserve"> </w:t>
      </w:r>
      <w:r w:rsidRPr="00B428DD">
        <w:rPr>
          <w:rFonts w:ascii="Franklin Gothic Medium" w:hAnsi="Franklin Gothic Medium"/>
          <w:color w:val="000000"/>
          <w:w w:val="105"/>
        </w:rPr>
        <w:t>亚</w:t>
      </w:r>
      <w:r w:rsidRPr="00B428DD">
        <w:rPr>
          <w:rFonts w:ascii="Franklin Gothic Medium" w:hAnsi="Franklin Gothic Medium"/>
          <w:color w:val="000000"/>
          <w:spacing w:val="-6"/>
          <w:w w:val="105"/>
        </w:rPr>
        <w:t>f</w:t>
      </w:r>
      <w:r w:rsidRPr="00B428DD">
        <w:rPr>
          <w:rFonts w:ascii="Franklin Gothic Medium" w:hAnsi="Franklin Gothic Medium"/>
          <w:color w:val="000000"/>
          <w:w w:val="105"/>
        </w:rPr>
        <w:t>和;</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在</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这样的</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案件</w:t>
      </w:r>
      <w:r w:rsidRPr="00B428DD">
        <w:rPr>
          <w:rFonts w:ascii="Franklin Gothic Medium" w:hAnsi="Franklin Gothic Medium"/>
          <w:color w:val="000000"/>
          <w:spacing w:val="19"/>
          <w:w w:val="105"/>
        </w:rPr>
        <w:t xml:space="preserve"> </w:t>
      </w:r>
      <w:r w:rsidRPr="00B428DD">
        <w:rPr>
          <w:rFonts w:ascii="Franklin Gothic Medium" w:hAnsi="Franklin Gothic Medium"/>
          <w:color w:val="000000"/>
          <w:w w:val="105"/>
        </w:rPr>
        <w:t>这</w:t>
      </w:r>
      <w:r w:rsidRPr="00B428DD">
        <w:rPr>
          <w:rFonts w:ascii="Franklin Gothic Medium" w:hAnsi="Franklin Gothic Medium"/>
          <w:color w:val="000000"/>
          <w:spacing w:val="18"/>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可能</w:t>
      </w:r>
      <w:r w:rsidRPr="00B428DD">
        <w:rPr>
          <w:rFonts w:ascii="Franklin Gothic Medium" w:hAnsi="Franklin Gothic Medium"/>
          <w:color w:val="000000"/>
          <w:w w:val="102"/>
        </w:rPr>
        <w:t xml:space="preserve"> </w:t>
      </w:r>
      <w:r w:rsidRPr="00B428DD">
        <w:rPr>
          <w:rFonts w:ascii="Franklin Gothic Medium" w:hAnsi="Franklin Gothic Medium"/>
          <w:color w:val="000000"/>
          <w:w w:val="105"/>
        </w:rPr>
        <w:t>有</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到</w:t>
      </w:r>
      <w:r w:rsidRPr="00B428DD">
        <w:rPr>
          <w:rFonts w:ascii="Franklin Gothic Medium" w:hAnsi="Franklin Gothic Medium"/>
          <w:color w:val="000000"/>
          <w:spacing w:val="10"/>
          <w:w w:val="105"/>
        </w:rPr>
        <w:t xml:space="preserve"> </w:t>
      </w:r>
      <w:r w:rsidRPr="00B428DD">
        <w:rPr>
          <w:rFonts w:ascii="Franklin Gothic Medium" w:hAnsi="Franklin Gothic Medium"/>
          <w:color w:val="000000"/>
          <w:w w:val="105"/>
        </w:rPr>
        <w:t>支付</w:t>
      </w:r>
      <w:r w:rsidRPr="00B428DD">
        <w:rPr>
          <w:rFonts w:ascii="Franklin Gothic Medium" w:hAnsi="Franklin Gothic Medium"/>
          <w:color w:val="000000"/>
          <w:spacing w:val="10"/>
          <w:w w:val="105"/>
        </w:rPr>
        <w:t xml:space="preserve"> </w:t>
      </w:r>
      <w:r w:rsidRPr="00B428DD">
        <w:rPr>
          <w:rFonts w:ascii="Franklin Gothic Medium" w:hAnsi="Franklin Gothic Medium"/>
          <w:color w:val="000000"/>
          <w:w w:val="105"/>
        </w:rPr>
        <w:t>这</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不同之处</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之间</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这</w:t>
      </w:r>
      <w:r w:rsidRPr="00B428DD">
        <w:rPr>
          <w:rFonts w:ascii="Franklin Gothic Medium" w:hAnsi="Franklin Gothic Medium"/>
          <w:color w:val="000000"/>
          <w:spacing w:val="8"/>
          <w:w w:val="105"/>
        </w:rPr>
        <w:t xml:space="preserve"> </w:t>
      </w:r>
      <w:r w:rsidRPr="00B428DD">
        <w:rPr>
          <w:rFonts w:ascii="Franklin Gothic Medium" w:hAnsi="Franklin Gothic Medium"/>
          <w:color w:val="000000"/>
          <w:w w:val="105"/>
        </w:rPr>
        <w:t>二</w:t>
      </w:r>
      <w:r w:rsidRPr="00B428DD">
        <w:rPr>
          <w:rFonts w:ascii="Franklin Gothic Medium" w:hAnsi="Franklin Gothic Medium"/>
          <w:color w:val="000000"/>
          <w:spacing w:val="10"/>
          <w:w w:val="105"/>
        </w:rPr>
        <w:t xml:space="preserve"> </w:t>
      </w:r>
      <w:r>
        <w:rPr>
          <w:rFonts w:ascii="Franklin Gothic Medium" w:hAnsi="Franklin Gothic Medium"/>
          <w:color w:val="000000"/>
          <w:w w:val="105"/>
        </w:rPr>
        <w:t>入口</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收费</w:t>
      </w:r>
      <w:r w:rsidRPr="00B428DD">
        <w:rPr>
          <w:rFonts w:ascii="Franklin Gothic Medium" w:hAnsi="Franklin Gothic Medium"/>
          <w:color w:val="000000"/>
          <w:spacing w:val="10"/>
          <w:w w:val="105"/>
        </w:rPr>
        <w:t xml:space="preserve"> </w:t>
      </w:r>
      <w:r w:rsidRPr="00B428DD">
        <w:rPr>
          <w:rFonts w:ascii="Franklin Gothic Medium" w:hAnsi="Franklin Gothic Medium"/>
          <w:color w:val="000000"/>
          <w:w w:val="105"/>
        </w:rPr>
        <w:t>水平。</w:t>
      </w:r>
    </w:p>
    <w:p w14:paraId="3C18D16A" w14:textId="77777777" w:rsidR="00806CC0" w:rsidRPr="00B428DD" w:rsidRDefault="006F084B" w:rsidP="00806CC0">
      <w:pPr>
        <w:tabs>
          <w:tab w:val="left" w:pos="3683"/>
        </w:tabs>
        <w:ind w:left="281"/>
        <w:rPr>
          <w:rFonts w:ascii="Franklin Gothic Medium" w:hAnsi="Franklin Gothic Medium"/>
          <w:b/>
          <w:bCs/>
          <w:color w:val="000000"/>
          <w:spacing w:val="-4"/>
          <w:w w:val="110"/>
          <w:sz w:val="18"/>
          <w:szCs w:val="18"/>
          <w:lang w:val="en-US"/>
        </w:rPr>
      </w:pPr>
      <w:r>
        <w:rPr>
          <w:rFonts w:ascii="Franklin Gothic Medium" w:hAnsi="Franklin Gothic Medium"/>
          <w:b/>
          <w:bCs/>
          <w:noProof/>
          <w:spacing w:val="-4"/>
          <w:sz w:val="18"/>
          <w:szCs w:val="18"/>
          <w:lang w:val="en-AU" w:eastAsia="zh-CN"/>
        </w:rPr>
        <mc:AlternateContent>
          <mc:Choice Requires="wpg">
            <w:drawing>
              <wp:anchor distT="0" distB="0" distL="114300" distR="114300" simplePos="0" relativeHeight="251672576" behindDoc="1" locked="0" layoutInCell="1" allowOverlap="1">
                <wp:simplePos x="0" y="0"/>
                <wp:positionH relativeFrom="page">
                  <wp:posOffset>345440</wp:posOffset>
                </wp:positionH>
                <wp:positionV relativeFrom="paragraph">
                  <wp:posOffset>67310</wp:posOffset>
                </wp:positionV>
                <wp:extent cx="6983730" cy="1270"/>
                <wp:effectExtent l="12065" t="10160" r="5080" b="7620"/>
                <wp:wrapNone/>
                <wp:docPr id="32" name="Group 921"/>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3" name="Freeform 922"/>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1" o:spid="_x0000_s1048" style="width:549.9pt;height:0.1pt;margin-top:5.3pt;margin-left:27.2pt;mso-position-horizontal-relative:page;position:absolute;z-index:-251642880" coordorigin="454,-20" coordsize="10998,2">
                <v:shape id="Freeform 922" o:spid="_x0000_s1049"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14:paraId="1F2692CC" w14:textId="77777777" w:rsidR="00806CC0" w:rsidRPr="000E5FB4" w:rsidRDefault="006F084B" w:rsidP="00806CC0">
      <w:pPr>
        <w:tabs>
          <w:tab w:val="left" w:pos="3544"/>
        </w:tabs>
        <w:rPr>
          <w:rFonts w:ascii="Franklin Gothic Medium" w:hAnsi="Franklin Gothic Medium"/>
          <w:b/>
          <w:bCs/>
          <w:sz w:val="18"/>
          <w:szCs w:val="18"/>
          <w:lang w:val="en-US"/>
        </w:rPr>
      </w:pPr>
      <w:r w:rsidRPr="00B428DD">
        <w:rPr>
          <w:rFonts w:ascii="Franklin Gothic Medium" w:hAnsi="Franklin Gothic Medium"/>
          <w:b/>
          <w:bCs/>
          <w:spacing w:val="-4"/>
          <w:w w:val="110"/>
          <w:sz w:val="18"/>
          <w:szCs w:val="18"/>
          <w:lang w:val="en-US"/>
        </w:rPr>
        <w:t>r</w:t>
      </w:r>
      <w:r w:rsidRPr="00B428DD">
        <w:rPr>
          <w:rFonts w:ascii="Franklin Gothic Medium" w:hAnsi="Franklin Gothic Medium"/>
          <w:b/>
          <w:bCs/>
          <w:w w:val="110"/>
          <w:sz w:val="18"/>
          <w:szCs w:val="18"/>
          <w:lang w:val="en-US"/>
        </w:rPr>
        <w:t>Edemption</w:t>
      </w:r>
      <w:r w:rsidRPr="00B428DD">
        <w:rPr>
          <w:rFonts w:ascii="Franklin Gothic Medium" w:hAnsi="Franklin Gothic Medium"/>
          <w:b/>
          <w:bCs/>
          <w:spacing w:val="7"/>
          <w:w w:val="110"/>
          <w:sz w:val="18"/>
          <w:szCs w:val="18"/>
          <w:lang w:val="en-US"/>
        </w:rPr>
        <w:t xml:space="preserve"> </w:t>
      </w:r>
      <w:r w:rsidRPr="00B428DD">
        <w:rPr>
          <w:rFonts w:ascii="Franklin Gothic Medium" w:hAnsi="Franklin Gothic Medium"/>
          <w:b/>
          <w:bCs/>
          <w:w w:val="110"/>
          <w:sz w:val="18"/>
          <w:szCs w:val="18"/>
          <w:lang w:val="en-US"/>
        </w:rPr>
        <w:t>费用</w:t>
      </w:r>
      <w:r w:rsidRPr="00B428DD">
        <w:rPr>
          <w:rFonts w:ascii="Franklin Gothic Medium" w:hAnsi="Franklin Gothic Medium"/>
          <w:b/>
          <w:bCs/>
          <w:w w:val="110"/>
          <w:sz w:val="18"/>
          <w:szCs w:val="18"/>
          <w:lang w:val="en-US"/>
        </w:rPr>
        <w:tab/>
      </w:r>
      <w:r w:rsidRPr="00B428DD">
        <w:rPr>
          <w:rFonts w:ascii="Franklin Gothic Medium" w:hAnsi="Franklin Gothic Medium"/>
          <w:w w:val="110"/>
          <w:sz w:val="18"/>
          <w:szCs w:val="18"/>
          <w:lang w:val="en-US"/>
        </w:rPr>
        <w:t>没有任何</w:t>
      </w:r>
    </w:p>
    <w:p w14:paraId="25DA53EF" w14:textId="77777777" w:rsidR="00806CC0" w:rsidRPr="00B428DD" w:rsidRDefault="00806CC0" w:rsidP="00806CC0">
      <w:pPr>
        <w:pStyle w:val="Heading2"/>
        <w:ind w:left="0"/>
        <w:jc w:val="right"/>
        <w:rPr>
          <w:rFonts w:ascii="Franklin Gothic Medium" w:eastAsia="Calibri" w:hAnsi="Franklin Gothic Medium"/>
          <w:b w:val="0"/>
          <w:bCs w:val="0"/>
          <w:sz w:val="18"/>
          <w:szCs w:val="18"/>
          <w:lang w:eastAsia="ja-JP"/>
        </w:rPr>
      </w:pPr>
    </w:p>
    <w:p w14:paraId="503328F6" w14:textId="77777777" w:rsidR="00C33FB6" w:rsidRDefault="00C33FB6" w:rsidP="00806CC0">
      <w:pPr>
        <w:pStyle w:val="Heading2"/>
        <w:ind w:left="0"/>
        <w:rPr>
          <w:rFonts w:ascii="Franklin Gothic Medium" w:hAnsi="Franklin Gothic Medium"/>
          <w:color w:val="757F96"/>
          <w:w w:val="110"/>
          <w:sz w:val="18"/>
          <w:szCs w:val="18"/>
        </w:rPr>
      </w:pPr>
    </w:p>
    <w:p w14:paraId="43D2B7AA" w14:textId="77777777" w:rsidR="00806CC0" w:rsidRPr="00B428DD" w:rsidRDefault="006F084B" w:rsidP="00806CC0">
      <w:pPr>
        <w:pStyle w:val="Heading2"/>
        <w:ind w:left="0"/>
        <w:rPr>
          <w:rFonts w:ascii="Franklin Gothic Medium" w:hAnsi="Franklin Gothic Medium"/>
          <w:b w:val="0"/>
          <w:bCs w:val="0"/>
          <w:color w:val="757F96"/>
          <w:sz w:val="18"/>
          <w:szCs w:val="18"/>
        </w:rPr>
      </w:pPr>
      <w:r w:rsidRPr="00B428DD">
        <w:rPr>
          <w:rFonts w:ascii="Franklin Gothic Medium" w:hAnsi="Franklin Gothic Medium"/>
          <w:color w:val="757F96"/>
          <w:w w:val="110"/>
          <w:sz w:val="18"/>
          <w:szCs w:val="18"/>
        </w:rPr>
        <w:t>正在进行</w:t>
      </w:r>
      <w:r w:rsidRPr="00B428DD">
        <w:rPr>
          <w:rFonts w:ascii="Franklin Gothic Medium" w:hAnsi="Franklin Gothic Medium"/>
          <w:color w:val="757F96"/>
          <w:spacing w:val="-9"/>
          <w:w w:val="110"/>
          <w:sz w:val="18"/>
          <w:szCs w:val="18"/>
        </w:rPr>
        <w:t xml:space="preserve"> </w:t>
      </w:r>
      <w:r w:rsidRPr="00B428DD">
        <w:rPr>
          <w:rFonts w:ascii="Franklin Gothic Medium" w:hAnsi="Franklin Gothic Medium"/>
          <w:color w:val="757F96"/>
          <w:w w:val="110"/>
          <w:sz w:val="18"/>
          <w:szCs w:val="18"/>
        </w:rPr>
        <w:t>费用</w:t>
      </w:r>
      <w:r w:rsidRPr="00B428DD">
        <w:rPr>
          <w:rFonts w:ascii="Franklin Gothic Medium" w:hAnsi="Franklin Gothic Medium"/>
          <w:color w:val="757F96"/>
          <w:spacing w:val="-7"/>
          <w:w w:val="110"/>
          <w:sz w:val="18"/>
          <w:szCs w:val="18"/>
        </w:rPr>
        <w:t xml:space="preserve"> </w:t>
      </w:r>
      <w:r w:rsidRPr="00B428DD">
        <w:rPr>
          <w:rFonts w:ascii="Franklin Gothic Medium" w:hAnsi="Franklin Gothic Medium"/>
          <w:color w:val="757F96"/>
          <w:w w:val="110"/>
          <w:sz w:val="18"/>
          <w:szCs w:val="18"/>
        </w:rPr>
        <w:t>应付</w:t>
      </w:r>
      <w:r w:rsidRPr="00B428DD">
        <w:rPr>
          <w:rFonts w:ascii="Franklin Gothic Medium" w:hAnsi="Franklin Gothic Medium"/>
          <w:color w:val="757F96"/>
          <w:spacing w:val="-8"/>
          <w:w w:val="110"/>
          <w:sz w:val="18"/>
          <w:szCs w:val="18"/>
        </w:rPr>
        <w:t xml:space="preserve"> </w:t>
      </w:r>
      <w:r w:rsidRPr="00B428DD">
        <w:rPr>
          <w:rFonts w:ascii="Franklin Gothic Medium" w:hAnsi="Franklin Gothic Medium"/>
          <w:color w:val="757F96"/>
          <w:w w:val="110"/>
          <w:sz w:val="18"/>
          <w:szCs w:val="18"/>
        </w:rPr>
        <w:t>经过</w:t>
      </w:r>
      <w:r w:rsidRPr="00B428DD">
        <w:rPr>
          <w:rFonts w:ascii="Franklin Gothic Medium" w:hAnsi="Franklin Gothic Medium"/>
          <w:color w:val="757F96"/>
          <w:spacing w:val="-9"/>
          <w:w w:val="110"/>
          <w:sz w:val="18"/>
          <w:szCs w:val="18"/>
        </w:rPr>
        <w:t xml:space="preserve"> </w:t>
      </w:r>
      <w:r w:rsidRPr="00B428DD">
        <w:rPr>
          <w:rFonts w:ascii="Franklin Gothic Medium" w:hAnsi="Franklin Gothic Medium"/>
          <w:color w:val="757F96"/>
          <w:w w:val="110"/>
          <w:sz w:val="18"/>
          <w:szCs w:val="18"/>
        </w:rPr>
        <w:t>这</w:t>
      </w:r>
      <w:r w:rsidRPr="00B428DD">
        <w:rPr>
          <w:rFonts w:ascii="Franklin Gothic Medium" w:hAnsi="Franklin Gothic Medium"/>
          <w:color w:val="757F96"/>
          <w:spacing w:val="-8"/>
          <w:w w:val="110"/>
          <w:sz w:val="18"/>
          <w:szCs w:val="18"/>
        </w:rPr>
        <w:t xml:space="preserve"> </w:t>
      </w:r>
      <w:r>
        <w:rPr>
          <w:rFonts w:ascii="Franklin Gothic Medium" w:hAnsi="Franklin Gothic Medium"/>
          <w:color w:val="757F96"/>
          <w:w w:val="110"/>
          <w:sz w:val="18"/>
          <w:szCs w:val="18"/>
        </w:rPr>
        <w:t>子-F</w:t>
      </w:r>
      <w:r w:rsidRPr="00B428DD">
        <w:rPr>
          <w:rFonts w:ascii="Franklin Gothic Medium" w:hAnsi="Franklin Gothic Medium"/>
          <w:color w:val="757F96"/>
          <w:w w:val="110"/>
          <w:sz w:val="18"/>
          <w:szCs w:val="18"/>
        </w:rPr>
        <w:t>和</w:t>
      </w:r>
    </w:p>
    <w:p w14:paraId="05DCC54F" w14:textId="77777777" w:rsidR="00806CC0" w:rsidRPr="00B428DD" w:rsidRDefault="006F084B" w:rsidP="00806CC0">
      <w:pPr>
        <w:pStyle w:val="BodyText"/>
        <w:spacing w:before="7"/>
        <w:ind w:left="0"/>
        <w:rPr>
          <w:rFonts w:ascii="Franklin Gothic Medium" w:hAnsi="Franklin Gothic Medium"/>
        </w:rPr>
      </w:pPr>
      <w:r w:rsidRPr="00B428DD">
        <w:rPr>
          <w:rFonts w:ascii="Franklin Gothic Medium" w:hAnsi="Franklin Gothic Medium"/>
        </w:rPr>
        <w:t>这</w:t>
      </w:r>
      <w:r w:rsidRPr="00B428DD">
        <w:rPr>
          <w:rFonts w:ascii="Franklin Gothic Medium" w:hAnsi="Franklin Gothic Medium"/>
          <w:spacing w:val="22"/>
        </w:rPr>
        <w:t xml:space="preserve"> </w:t>
      </w:r>
      <w:r w:rsidRPr="00B428DD">
        <w:rPr>
          <w:rFonts w:ascii="Franklin Gothic Medium" w:hAnsi="Franklin Gothic Medium"/>
        </w:rPr>
        <w:t>下列的</w:t>
      </w:r>
      <w:r w:rsidRPr="00B428DD">
        <w:rPr>
          <w:rFonts w:ascii="Franklin Gothic Medium" w:hAnsi="Franklin Gothic Medium"/>
          <w:spacing w:val="21"/>
        </w:rPr>
        <w:t xml:space="preserve"> </w:t>
      </w:r>
      <w:r w:rsidRPr="00B428DD">
        <w:rPr>
          <w:rFonts w:ascii="Franklin Gothic Medium" w:hAnsi="Franklin Gothic Medium"/>
        </w:rPr>
        <w:t>开支</w:t>
      </w:r>
      <w:r w:rsidRPr="00B428DD">
        <w:rPr>
          <w:rFonts w:ascii="Franklin Gothic Medium" w:hAnsi="Franklin Gothic Medium"/>
          <w:spacing w:val="22"/>
        </w:rPr>
        <w:t xml:space="preserve"> </w:t>
      </w:r>
      <w:r w:rsidRPr="00B428DD">
        <w:rPr>
          <w:rFonts w:ascii="Franklin Gothic Medium" w:hAnsi="Franklin Gothic Medium"/>
        </w:rPr>
        <w:t>将要</w:t>
      </w:r>
      <w:r w:rsidRPr="00B428DD">
        <w:rPr>
          <w:rFonts w:ascii="Franklin Gothic Medium" w:hAnsi="Franklin Gothic Medium"/>
          <w:spacing w:val="24"/>
        </w:rPr>
        <w:t xml:space="preserve"> </w:t>
      </w:r>
      <w:r w:rsidRPr="00B428DD">
        <w:rPr>
          <w:rFonts w:ascii="Franklin Gothic Medium" w:hAnsi="Franklin Gothic Medium"/>
        </w:rPr>
        <w:t>是</w:t>
      </w:r>
      <w:r w:rsidRPr="00B428DD">
        <w:rPr>
          <w:rFonts w:ascii="Franklin Gothic Medium" w:hAnsi="Franklin Gothic Medium"/>
          <w:spacing w:val="23"/>
        </w:rPr>
        <w:t xml:space="preserve"> </w:t>
      </w:r>
      <w:r w:rsidRPr="00B428DD">
        <w:rPr>
          <w:rFonts w:ascii="Franklin Gothic Medium" w:hAnsi="Franklin Gothic Medium"/>
        </w:rPr>
        <w:t>有薪酬的</w:t>
      </w:r>
      <w:r w:rsidRPr="00B428DD">
        <w:rPr>
          <w:rFonts w:ascii="Franklin Gothic Medium" w:hAnsi="Franklin Gothic Medium"/>
          <w:spacing w:val="23"/>
        </w:rPr>
        <w:t xml:space="preserve"> </w:t>
      </w:r>
      <w:r w:rsidRPr="00B428DD">
        <w:rPr>
          <w:rFonts w:ascii="Franklin Gothic Medium" w:hAnsi="Franklin Gothic Medium"/>
        </w:rPr>
        <w:t>出去</w:t>
      </w:r>
      <w:r w:rsidRPr="00B428DD">
        <w:rPr>
          <w:rFonts w:ascii="Franklin Gothic Medium" w:hAnsi="Franklin Gothic Medium"/>
          <w:spacing w:val="22"/>
        </w:rPr>
        <w:t xml:space="preserve"> </w:t>
      </w:r>
      <w:r w:rsidRPr="00B428DD">
        <w:rPr>
          <w:rFonts w:ascii="Franklin Gothic Medium" w:hAnsi="Franklin Gothic Medium"/>
        </w:rPr>
        <w:t>的</w:t>
      </w:r>
      <w:r w:rsidRPr="00B428DD">
        <w:rPr>
          <w:rFonts w:ascii="Franklin Gothic Medium" w:hAnsi="Franklin Gothic Medium"/>
          <w:spacing w:val="23"/>
        </w:rPr>
        <w:t xml:space="preserve"> </w:t>
      </w:r>
      <w:r w:rsidRPr="00B428DD">
        <w:rPr>
          <w:rFonts w:ascii="Franklin Gothic Medium" w:hAnsi="Franklin Gothic Medium"/>
        </w:rPr>
        <w:t>这</w:t>
      </w:r>
      <w:r w:rsidRPr="00B428DD">
        <w:rPr>
          <w:rFonts w:ascii="Franklin Gothic Medium" w:hAnsi="Franklin Gothic Medium"/>
          <w:spacing w:val="22"/>
        </w:rPr>
        <w:t xml:space="preserve"> </w:t>
      </w:r>
      <w:r w:rsidRPr="00B428DD">
        <w:rPr>
          <w:rFonts w:ascii="Franklin Gothic Medium" w:hAnsi="Franklin Gothic Medium"/>
        </w:rPr>
        <w:t>亚</w:t>
      </w:r>
      <w:r w:rsidRPr="00B428DD">
        <w:rPr>
          <w:rFonts w:ascii="Franklin Gothic Medium" w:hAnsi="Franklin Gothic Medium"/>
          <w:spacing w:val="-4"/>
        </w:rPr>
        <w:t>f</w:t>
      </w:r>
      <w:r w:rsidRPr="00B428DD">
        <w:rPr>
          <w:rFonts w:ascii="Franklin Gothic Medium" w:hAnsi="Franklin Gothic Medium"/>
        </w:rPr>
        <w:t>和。</w:t>
      </w:r>
      <w:r w:rsidRPr="00B428DD">
        <w:rPr>
          <w:rFonts w:ascii="Franklin Gothic Medium" w:hAnsi="Franklin Gothic Medium"/>
          <w:spacing w:val="22"/>
        </w:rPr>
        <w:t xml:space="preserve"> </w:t>
      </w:r>
      <w:r w:rsidRPr="00B428DD">
        <w:rPr>
          <w:rFonts w:ascii="Franklin Gothic Medium" w:hAnsi="Franklin Gothic Medium"/>
        </w:rPr>
        <w:t>他们</w:t>
      </w:r>
      <w:r w:rsidRPr="00B428DD">
        <w:rPr>
          <w:rFonts w:ascii="Franklin Gothic Medium" w:hAnsi="Franklin Gothic Medium"/>
          <w:spacing w:val="23"/>
        </w:rPr>
        <w:t xml:space="preserve"> </w:t>
      </w:r>
      <w:r w:rsidRPr="00B428DD">
        <w:rPr>
          <w:rFonts w:ascii="Franklin Gothic Medium" w:hAnsi="Franklin Gothic Medium"/>
        </w:rPr>
        <w:t>影响</w:t>
      </w:r>
      <w:r w:rsidRPr="00B428DD">
        <w:rPr>
          <w:rFonts w:ascii="Franklin Gothic Medium" w:hAnsi="Franklin Gothic Medium"/>
          <w:spacing w:val="21"/>
        </w:rPr>
        <w:t xml:space="preserve"> </w:t>
      </w:r>
      <w:r w:rsidRPr="00B428DD">
        <w:rPr>
          <w:rFonts w:ascii="Franklin Gothic Medium" w:hAnsi="Franklin Gothic Medium"/>
        </w:rPr>
        <w:t>你</w:t>
      </w:r>
      <w:r w:rsidRPr="00B428DD">
        <w:rPr>
          <w:rFonts w:ascii="Franklin Gothic Medium" w:hAnsi="Franklin Gothic Medium"/>
          <w:spacing w:val="23"/>
        </w:rPr>
        <w:t xml:space="preserve"> </w:t>
      </w:r>
      <w:r w:rsidRPr="00B428DD">
        <w:rPr>
          <w:rFonts w:ascii="Franklin Gothic Medium" w:hAnsi="Franklin Gothic Medium"/>
        </w:rPr>
        <w:t>因为</w:t>
      </w:r>
      <w:r w:rsidRPr="00B428DD">
        <w:rPr>
          <w:rFonts w:ascii="Franklin Gothic Medium" w:hAnsi="Franklin Gothic Medium"/>
          <w:spacing w:val="22"/>
        </w:rPr>
        <w:t xml:space="preserve"> </w:t>
      </w:r>
      <w:r w:rsidRPr="00B428DD">
        <w:rPr>
          <w:rFonts w:ascii="Franklin Gothic Medium" w:hAnsi="Franklin Gothic Medium"/>
        </w:rPr>
        <w:t>他们</w:t>
      </w:r>
      <w:r w:rsidRPr="00B428DD">
        <w:rPr>
          <w:rFonts w:ascii="Franklin Gothic Medium" w:hAnsi="Franklin Gothic Medium"/>
          <w:spacing w:val="23"/>
        </w:rPr>
        <w:t xml:space="preserve"> </w:t>
      </w:r>
      <w:r w:rsidRPr="00B428DD">
        <w:rPr>
          <w:rFonts w:ascii="Franklin Gothic Medium" w:hAnsi="Franklin Gothic Medium"/>
        </w:rPr>
        <w:t>减少</w:t>
      </w:r>
      <w:r w:rsidRPr="00B428DD">
        <w:rPr>
          <w:rFonts w:ascii="Franklin Gothic Medium" w:hAnsi="Franklin Gothic Medium"/>
          <w:spacing w:val="21"/>
        </w:rPr>
        <w:t xml:space="preserve"> </w:t>
      </w:r>
      <w:r w:rsidRPr="00B428DD">
        <w:rPr>
          <w:rFonts w:ascii="Franklin Gothic Medium" w:hAnsi="Franklin Gothic Medium"/>
        </w:rPr>
        <w:t>这</w:t>
      </w:r>
      <w:r w:rsidRPr="00B428DD">
        <w:rPr>
          <w:rFonts w:ascii="Franklin Gothic Medium" w:hAnsi="Franklin Gothic Medium"/>
          <w:spacing w:val="22"/>
        </w:rPr>
        <w:t xml:space="preserve"> </w:t>
      </w:r>
      <w:r w:rsidRPr="00B428DD">
        <w:rPr>
          <w:rFonts w:ascii="Franklin Gothic Medium" w:hAnsi="Franklin Gothic Medium"/>
        </w:rPr>
        <w:t>返回</w:t>
      </w:r>
      <w:r w:rsidRPr="00B428DD">
        <w:rPr>
          <w:rFonts w:ascii="Franklin Gothic Medium" w:hAnsi="Franklin Gothic Medium"/>
          <w:spacing w:val="23"/>
        </w:rPr>
        <w:t xml:space="preserve"> </w:t>
      </w:r>
      <w:r w:rsidRPr="00B428DD">
        <w:rPr>
          <w:rFonts w:ascii="Franklin Gothic Medium" w:hAnsi="Franklin Gothic Medium"/>
        </w:rPr>
        <w:t>你</w:t>
      </w:r>
      <w:r w:rsidRPr="00B428DD">
        <w:rPr>
          <w:rFonts w:ascii="Franklin Gothic Medium" w:hAnsi="Franklin Gothic Medium"/>
          <w:spacing w:val="22"/>
        </w:rPr>
        <w:t xml:space="preserve"> </w:t>
      </w:r>
      <w:r w:rsidRPr="00B428DD">
        <w:rPr>
          <w:rFonts w:ascii="Franklin Gothic Medium" w:hAnsi="Franklin Gothic Medium"/>
        </w:rPr>
        <w:t>得到</w:t>
      </w:r>
      <w:r w:rsidRPr="00B428DD">
        <w:rPr>
          <w:rFonts w:ascii="Franklin Gothic Medium" w:hAnsi="Franklin Gothic Medium"/>
          <w:spacing w:val="23"/>
        </w:rPr>
        <w:t xml:space="preserve"> </w:t>
      </w:r>
      <w:r w:rsidRPr="00B428DD">
        <w:rPr>
          <w:rFonts w:ascii="Franklin Gothic Medium" w:hAnsi="Franklin Gothic Medium"/>
        </w:rPr>
        <w:t>在</w:t>
      </w:r>
      <w:r w:rsidRPr="00B428DD">
        <w:rPr>
          <w:rFonts w:ascii="Franklin Gothic Medium" w:hAnsi="Franklin Gothic Medium"/>
          <w:spacing w:val="22"/>
        </w:rPr>
        <w:t xml:space="preserve"> </w:t>
      </w:r>
      <w:r w:rsidRPr="00B428DD">
        <w:rPr>
          <w:rFonts w:ascii="Franklin Gothic Medium" w:hAnsi="Franklin Gothic Medium"/>
        </w:rPr>
        <w:t>你的</w:t>
      </w:r>
      <w:r w:rsidRPr="00B428DD">
        <w:rPr>
          <w:rFonts w:ascii="Franklin Gothic Medium" w:hAnsi="Franklin Gothic Medium"/>
          <w:spacing w:val="22"/>
        </w:rPr>
        <w:t xml:space="preserve"> </w:t>
      </w:r>
      <w:r w:rsidRPr="00B428DD">
        <w:rPr>
          <w:rFonts w:ascii="Franklin Gothic Medium" w:hAnsi="Franklin Gothic Medium"/>
        </w:rPr>
        <w:t>投资。</w:t>
      </w:r>
    </w:p>
    <w:p w14:paraId="018A254B" w14:textId="77777777" w:rsidR="00806CC0" w:rsidRPr="00B428DD" w:rsidRDefault="00806CC0" w:rsidP="00806CC0">
      <w:pPr>
        <w:pStyle w:val="BodyText"/>
        <w:spacing w:before="7"/>
        <w:ind w:left="0"/>
        <w:rPr>
          <w:rFonts w:ascii="Franklin Gothic Medium" w:hAnsi="Franklin Gothic Medium"/>
          <w:b/>
        </w:rPr>
      </w:pPr>
    </w:p>
    <w:p w14:paraId="2BC56D90" w14:textId="77777777" w:rsidR="00806CC0" w:rsidRPr="00B428DD" w:rsidRDefault="006F084B" w:rsidP="00806CC0">
      <w:pPr>
        <w:pStyle w:val="BodyText"/>
        <w:spacing w:before="7"/>
        <w:ind w:left="0"/>
        <w:rPr>
          <w:rFonts w:ascii="Franklin Gothic Medium" w:hAnsi="Franklin Gothic Medium"/>
          <w:b/>
        </w:rPr>
      </w:pPr>
      <w:r w:rsidRPr="00B428DD">
        <w:rPr>
          <w:rFonts w:ascii="Franklin Gothic Medium" w:hAnsi="Franklin Gothic Medium"/>
          <w:b/>
          <w:spacing w:val="-5"/>
          <w:w w:val="105"/>
        </w:rPr>
        <w:t>f</w:t>
      </w:r>
      <w:r w:rsidRPr="00B428DD">
        <w:rPr>
          <w:rFonts w:ascii="Franklin Gothic Medium" w:hAnsi="Franklin Gothic Medium"/>
          <w:b/>
          <w:w w:val="105"/>
        </w:rPr>
        <w:t>的</w:t>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t xml:space="preserve">年税率（如</w:t>
      </w:r>
      <w:r>
        <w:rPr>
          <w:rFonts w:ascii="Franklin Gothic Medium" w:hAnsi="Franklin Gothic Medium"/>
          <w:b/>
          <w:w w:val="105"/>
        </w:rPr>
        <w:t xml:space="preserve">一个</w:t>
      </w:r>
      <w:r w:rsidRPr="00B428DD">
        <w:rPr>
          <w:rFonts w:ascii="Franklin Gothic Medium" w:hAnsi="Franklin Gothic Medium"/>
          <w:b/>
          <w:w w:val="105"/>
        </w:rPr>
        <w:t xml:space="preserve">％ 的</w:t>
      </w:r>
      <w:r>
        <w:rPr>
          <w:rFonts w:ascii="Franklin Gothic Medium" w:hAnsi="Franklin Gothic Medium"/>
          <w:b/>
          <w:w w:val="105"/>
        </w:rPr>
        <w:t>子-F</w:t>
      </w:r>
      <w:r w:rsidRPr="00B428DD">
        <w:rPr>
          <w:rFonts w:ascii="Franklin Gothic Medium" w:hAnsi="Franklin Gothic Medium"/>
          <w:b/>
          <w:w w:val="105"/>
        </w:rPr>
        <w:t>然后</w:t>
      </w:r>
      <w:r>
        <w:rPr>
          <w:rFonts w:ascii="Franklin Gothic Medium" w:hAnsi="Franklin Gothic Medium"/>
          <w:b/>
          <w:w w:val="105"/>
        </w:rPr>
        <w:t>/分享课</w:t>
      </w:r>
      <w:r w:rsidRPr="00B428DD">
        <w:rPr>
          <w:rFonts w:ascii="Franklin Gothic Medium" w:hAnsi="Franklin Gothic Medium"/>
          <w:b/>
          <w:w w:val="105"/>
        </w:rPr>
        <w:t xml:space="preserve">价值）</w:t>
      </w:r>
    </w:p>
    <w:p w14:paraId="5008F372" w14:textId="77777777" w:rsidR="00806CC0" w:rsidRPr="00B428DD" w:rsidRDefault="006F084B" w:rsidP="00806CC0">
      <w:pPr>
        <w:pStyle w:val="BodyText"/>
        <w:spacing w:before="7"/>
        <w:ind w:left="0"/>
        <w:rPr>
          <w:rFonts w:ascii="Franklin Gothic Medium" w:hAnsi="Franklin Gothic Medium"/>
        </w:rPr>
      </w:pPr>
      <w:r>
        <w:rPr>
          <w:rFonts w:ascii="Franklin Gothic Medium" w:hAnsi="Franklin Gothic Medium"/>
          <w:noProof/>
          <w:lang w:val="en-AU" w:eastAsia="zh-CN"/>
        </w:rPr>
        <mc:AlternateContent>
          <mc:Choice Requires="wpg">
            <w:drawing>
              <wp:anchor distT="0" distB="0" distL="114300" distR="114300" simplePos="0" relativeHeight="251666432" behindDoc="1" locked="0" layoutInCell="1" allowOverlap="1">
                <wp:simplePos x="0" y="0"/>
                <wp:positionH relativeFrom="page">
                  <wp:posOffset>364490</wp:posOffset>
                </wp:positionH>
                <wp:positionV relativeFrom="paragraph">
                  <wp:posOffset>55245</wp:posOffset>
                </wp:positionV>
                <wp:extent cx="6983730" cy="1270"/>
                <wp:effectExtent l="12065" t="7620" r="5080" b="10160"/>
                <wp:wrapNone/>
                <wp:docPr id="30" name="Group 91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1" name="Freeform 914"/>
                        <wps:cNvSpPr/>
                        <wps:spPr bwMode="auto">
                          <a:xfrm>
                            <a:off x="454" y="311"/>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3" o:spid="_x0000_s1050" style="width:549.9pt;height:0.1pt;margin-top:4.35pt;margin-left:28.7pt;mso-position-horizontal-relative:page;position:absolute;z-index:-251649024" coordorigin="454,311" coordsize="10998,2">
                <v:shape id="Freeform 914" o:spid="_x0000_s1051"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14:paraId="0270425C" w14:textId="77777777" w:rsidR="00806CC0" w:rsidRPr="00B428DD" w:rsidRDefault="006F084B" w:rsidP="00806CC0">
      <w:pPr>
        <w:rPr>
          <w:rFonts w:ascii="Franklin Gothic Medium" w:hAnsi="Franklin Gothic Medium"/>
          <w:sz w:val="18"/>
          <w:szCs w:val="18"/>
          <w:lang w:val="en-US"/>
        </w:rPr>
      </w:pPr>
      <w:r w:rsidRPr="00B428DD">
        <w:rPr>
          <w:rFonts w:ascii="Franklin Gothic Medium" w:hAnsi="Franklin Gothic Medium"/>
          <w:b/>
          <w:bCs/>
          <w:w w:val="105"/>
          <w:sz w:val="18"/>
          <w:szCs w:val="18"/>
          <w:lang w:val="en-US"/>
        </w:rPr>
        <w:t>管理</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费用</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8B5BCC">
        <w:rPr>
          <w:rFonts w:ascii="Franklin Gothic Medium" w:hAnsi="Franklin Gothic Medium"/>
          <w:bCs/>
          <w:w w:val="105"/>
          <w:sz w:val="18"/>
          <w:szCs w:val="18"/>
          <w:lang w:val="en-US"/>
        </w:rPr>
        <w:t>A类</w:t>
      </w:r>
      <w:r>
        <w:rPr>
          <w:rFonts w:ascii="Franklin Gothic Medium" w:hAnsi="Franklin Gothic Medium"/>
          <w:b/>
          <w:bCs/>
          <w:w w:val="105"/>
          <w:sz w:val="18"/>
          <w:szCs w:val="18"/>
          <w:lang w:val="en-US"/>
        </w:rPr>
        <w:t xml:space="preserve">：</w:t>
      </w:r>
      <w:r w:rsidRPr="00B428DD">
        <w:rPr>
          <w:rFonts w:ascii="Franklin Gothic Medium" w:hAnsi="Franklin Gothic Medium"/>
          <w:w w:val="105"/>
          <w:sz w:val="18"/>
          <w:szCs w:val="18"/>
          <w:lang w:val="en-US"/>
        </w:rPr>
        <w:t>向上</w:t>
      </w:r>
      <w:r w:rsidRPr="00B428DD">
        <w:rPr>
          <w:rFonts w:ascii="Franklin Gothic Medium" w:hAnsi="Franklin Gothic Medium"/>
          <w:spacing w:val="7"/>
          <w:w w:val="105"/>
          <w:sz w:val="18"/>
          <w:szCs w:val="18"/>
          <w:lang w:val="en-US"/>
        </w:rPr>
        <w:t xml:space="preserve"> </w:t>
      </w:r>
      <w:r w:rsidRPr="00B428DD">
        <w:rPr>
          <w:rFonts w:ascii="Franklin Gothic Medium" w:hAnsi="Franklin Gothic Medium"/>
          <w:w w:val="105"/>
          <w:sz w:val="18"/>
          <w:szCs w:val="18"/>
          <w:lang w:val="en-US"/>
        </w:rPr>
        <w:t>到</w:t>
      </w:r>
      <w:r w:rsidRPr="00B428DD">
        <w:rPr>
          <w:rFonts w:ascii="Franklin Gothic Medium" w:hAnsi="Franklin Gothic Medium"/>
          <w:spacing w:val="8"/>
          <w:w w:val="105"/>
          <w:sz w:val="18"/>
          <w:szCs w:val="18"/>
          <w:lang w:val="en-US"/>
        </w:rPr>
        <w:t xml:space="preserve"> </w:t>
      </w:r>
      <w:r>
        <w:rPr>
          <w:rFonts w:ascii="Franklin Gothic Medium" w:hAnsi="Franklin Gothic Medium"/>
          <w:w w:val="105"/>
          <w:sz w:val="18"/>
          <w:szCs w:val="18"/>
          <w:lang w:val="en-US"/>
        </w:rPr>
        <w:t>1</w:t>
      </w:r>
      <w:del w:id="89" w:author="Author" w:date="2025-05-08T23:32:00Z">
        <w:r w:rsidDel="00B44506">
          <w:rPr>
            <w:rFonts w:ascii="Franklin Gothic Medium" w:hAnsi="Franklin Gothic Medium"/>
            <w:w w:val="105"/>
            <w:sz w:val="18"/>
            <w:szCs w:val="18"/>
            <w:lang w:val="en-US"/>
          </w:rPr>
          <w:delText>.</w:delText>
        </w:r>
      </w:del>
      <w:r>
        <w:rPr>
          <w:rFonts w:ascii="Franklin Gothic Medium" w:hAnsi="Franklin Gothic Medium"/>
          <w:w w:val="105"/>
          <w:sz w:val="18"/>
          <w:szCs w:val="18"/>
          <w:lang w:val="en-US"/>
        </w:rPr>
        <w:t>0</w:t>
      </w:r>
      <w:r w:rsidRPr="00B428DD">
        <w:rPr>
          <w:rFonts w:ascii="Franklin Gothic Medium" w:hAnsi="Franklin Gothic Medium"/>
          <w:w w:val="105"/>
          <w:sz w:val="18"/>
          <w:szCs w:val="18"/>
          <w:lang w:val="en-US"/>
        </w:rPr>
        <w:t>0％</w:t>
      </w:r>
    </w:p>
    <w:p w14:paraId="27AE6870" w14:textId="77777777" w:rsidR="00806CC0" w:rsidRPr="00B428DD" w:rsidRDefault="006F084B" w:rsidP="00806CC0">
      <w:pPr>
        <w:spacing w:before="1" w:line="240" w:lineRule="exact"/>
        <w:rPr>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68480" behindDoc="1" locked="0" layoutInCell="1" allowOverlap="1">
                <wp:simplePos x="0" y="0"/>
                <wp:positionH relativeFrom="page">
                  <wp:posOffset>364490</wp:posOffset>
                </wp:positionH>
                <wp:positionV relativeFrom="paragraph">
                  <wp:posOffset>84455</wp:posOffset>
                </wp:positionV>
                <wp:extent cx="6983730" cy="1270"/>
                <wp:effectExtent l="12065" t="8255" r="5080" b="9525"/>
                <wp:wrapNone/>
                <wp:docPr id="27" name="Group 915"/>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9" name="Freeform 916"/>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5" o:spid="_x0000_s1052" style="width:549.9pt;height:0.1pt;margin-top:6.65pt;margin-left:28.7pt;mso-position-horizontal-relative:page;position:absolute;z-index:-251646976" coordorigin="454,310" coordsize="10998,2">
                <v:shape id="Freeform 916" o:spid="_x0000_s1053"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68E96030" w14:textId="77777777" w:rsidR="00806CC0" w:rsidRPr="00B428DD" w:rsidDel="00FD539D" w:rsidRDefault="006F084B" w:rsidP="00FD539D">
      <w:pPr>
        <w:rPr>
          <w:del w:id="90" w:author="Author" w:date="2025-05-26T08:31:00Z"/>
          <w:rFonts w:ascii="Franklin Gothic Medium" w:hAnsi="Franklin Gothic Medium"/>
          <w:w w:val="110"/>
          <w:sz w:val="18"/>
          <w:szCs w:val="18"/>
          <w:lang w:val="en-US"/>
        </w:rPr>
      </w:pPr>
      <w:r>
        <w:rPr>
          <w:rFonts w:ascii="Franklin Gothic Medium" w:hAnsi="Franklin Gothic Medium"/>
          <w:b/>
          <w:bCs/>
          <w:w w:val="110"/>
          <w:sz w:val="18"/>
          <w:szCs w:val="18"/>
          <w:lang w:val="en-US"/>
        </w:rPr>
        <w:t>托管费（存放者</w:t>
      </w:r>
      <w:r w:rsidRPr="00B428DD">
        <w:rPr>
          <w:rFonts w:ascii="Franklin Gothic Medium" w:hAnsi="Franklin Gothic Medium"/>
          <w:b/>
          <w:bCs/>
          <w:spacing w:val="7"/>
          <w:w w:val="110"/>
          <w:sz w:val="18"/>
          <w:szCs w:val="18"/>
          <w:lang w:val="en-US"/>
        </w:rPr>
        <w:t xml:space="preserve"> </w:t>
      </w:r>
      <w:r w:rsidRPr="00B428DD">
        <w:rPr>
          <w:rFonts w:ascii="Franklin Gothic Medium" w:hAnsi="Franklin Gothic Medium"/>
          <w:b/>
          <w:bCs/>
          <w:w w:val="110"/>
          <w:sz w:val="18"/>
          <w:szCs w:val="18"/>
          <w:lang w:val="en-US"/>
        </w:rPr>
        <w:t>费用</w:t>
      </w:r>
      <w:r>
        <w:rPr>
          <w:rFonts w:ascii="Franklin Gothic Medium" w:hAnsi="Franklin Gothic Medium"/>
          <w:b/>
          <w:bCs/>
          <w:w w:val="110"/>
          <w:sz w:val="18"/>
          <w:szCs w:val="18"/>
          <w:lang w:val="en-US"/>
        </w:rPr>
        <w:t>）</w:t>
      </w:r>
      <w:r w:rsidRPr="00B428DD">
        <w:rPr>
          <w:rFonts w:ascii="Franklin Gothic Medium" w:hAnsi="Franklin Gothic Medium"/>
          <w:b/>
          <w:bCs/>
          <w:w w:val="110"/>
          <w:sz w:val="18"/>
          <w:szCs w:val="18"/>
          <w:lang w:val="en-US"/>
        </w:rPr>
        <w:tab/>
      </w:r>
      <w:r w:rsidRPr="00B428DD">
        <w:rPr>
          <w:rFonts w:ascii="Franklin Gothic Medium" w:hAnsi="Franklin Gothic Medium"/>
          <w:b/>
          <w:bCs/>
          <w:w w:val="110"/>
          <w:sz w:val="18"/>
          <w:szCs w:val="18"/>
          <w:lang w:val="en-US"/>
        </w:rPr>
        <w:tab/>
      </w:r>
      <w:r>
        <w:rPr>
          <w:rFonts w:ascii="Franklin Gothic Medium" w:hAnsi="Franklin Gothic Medium"/>
          <w:w w:val="110"/>
          <w:sz w:val="18"/>
          <w:szCs w:val="18"/>
          <w:lang w:val="en-US"/>
        </w:rPr>
        <w:t>包括在应用服务费中</w:t>
      </w:r>
    </w:p>
    <w:p w14:paraId="5C1BF790" w14:textId="77777777" w:rsidR="00806CC0" w:rsidRPr="00B428DD" w:rsidDel="00FD539D" w:rsidRDefault="006F084B" w:rsidP="00FD539D">
      <w:pPr>
        <w:spacing w:before="1" w:line="240" w:lineRule="exact"/>
        <w:rPr>
          <w:del w:id="91" w:author="Author" w:date="2025-05-26T08:31:00Z"/>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70528" behindDoc="1" locked="0" layoutInCell="1" allowOverlap="1">
                <wp:simplePos x="0" y="0"/>
                <wp:positionH relativeFrom="page">
                  <wp:posOffset>364490</wp:posOffset>
                </wp:positionH>
                <wp:positionV relativeFrom="paragraph">
                  <wp:posOffset>57150</wp:posOffset>
                </wp:positionV>
                <wp:extent cx="6983730" cy="1270"/>
                <wp:effectExtent l="12065" t="9525" r="5080" b="8255"/>
                <wp:wrapNone/>
                <wp:docPr id="25" name="Group 91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6" name="Freeform 918"/>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7" o:spid="_x0000_s1054" style="width:549.9pt;height:0.1pt;margin-top:4.5pt;margin-left:28.7pt;mso-position-horizontal-relative:page;position:absolute;z-index:-251644928" coordorigin="454,310" coordsize="10998,2">
                <v:shape id="Freeform 918" o:spid="_x0000_s1055"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37F53F42" w14:textId="1E8302C5" w:rsidR="00806CC0" w:rsidRPr="00B428DD" w:rsidRDefault="006F084B" w:rsidP="00FD539D">
      <w:pPr>
        <w:rPr>
          <w:rFonts w:ascii="Franklin Gothic Medium" w:hAnsi="Franklin Gothic Medium"/>
          <w:b/>
          <w:bCs/>
          <w:sz w:val="18"/>
          <w:szCs w:val="18"/>
          <w:lang w:val="en-US"/>
        </w:rPr>
        <w:pPrChange w:id="92" w:author="Author" w:date="2025-05-26T08:31:00Z">
          <w:pPr>
            <w:spacing w:before="1" w:line="240" w:lineRule="exact"/>
          </w:pPr>
        </w:pPrChange>
      </w:pPr>
      <w:del w:id="93" w:author="Author" w:date="2025-05-26T08:31:00Z">
        <w:r w:rsidRPr="00B428DD" w:rsidDel="00FD539D">
          <w:rPr>
            <w:rFonts w:ascii="Franklin Gothic Medium" w:hAnsi="Franklin Gothic Medium"/>
            <w:b/>
            <w:bCs/>
            <w:w w:val="110"/>
            <w:sz w:val="18"/>
            <w:szCs w:val="18"/>
            <w:lang w:val="en-US"/>
          </w:rPr>
          <w:delText>Performance fee</w:delText>
        </w:r>
        <w:r w:rsidRPr="00B428DD" w:rsidDel="00FD539D">
          <w:rPr>
            <w:rFonts w:ascii="Franklin Gothic Medium" w:hAnsi="Franklin Gothic Medium"/>
            <w:w w:val="110"/>
            <w:sz w:val="18"/>
            <w:szCs w:val="18"/>
            <w:lang w:val="en-US"/>
          </w:rPr>
          <w:tab/>
        </w:r>
        <w:r w:rsidRPr="00B428DD" w:rsidDel="00FD539D">
          <w:rPr>
            <w:rFonts w:ascii="Franklin Gothic Medium" w:hAnsi="Franklin Gothic Medium"/>
            <w:w w:val="110"/>
            <w:sz w:val="18"/>
            <w:szCs w:val="18"/>
            <w:lang w:val="en-US"/>
          </w:rPr>
          <w:tab/>
        </w:r>
        <w:r w:rsidRPr="00B428DD" w:rsidDel="00FD539D">
          <w:rPr>
            <w:rFonts w:ascii="Franklin Gothic Medium" w:hAnsi="Franklin Gothic Medium"/>
            <w:w w:val="110"/>
            <w:sz w:val="18"/>
            <w:szCs w:val="18"/>
            <w:lang w:val="en-US"/>
          </w:rPr>
          <w:tab/>
        </w:r>
        <w:r w:rsidRPr="00B428DD" w:rsidDel="00FD539D">
          <w:rPr>
            <w:rFonts w:ascii="Franklin Gothic Medium" w:hAnsi="Franklin Gothic Medium"/>
            <w:bCs/>
            <w:w w:val="110"/>
            <w:sz w:val="18"/>
            <w:szCs w:val="18"/>
            <w:lang w:val="en-US"/>
          </w:rPr>
          <w:delText>None</w:delText>
        </w:r>
      </w:del>
    </w:p>
    <w:p w14:paraId="568888B0" w14:textId="77777777" w:rsidR="00806CC0" w:rsidRPr="00B428DD" w:rsidRDefault="006F084B" w:rsidP="00806CC0">
      <w:pPr>
        <w:spacing w:before="20" w:line="220" w:lineRule="exact"/>
        <w:rPr>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74624" behindDoc="1" locked="0" layoutInCell="1" allowOverlap="1">
                <wp:simplePos x="0" y="0"/>
                <wp:positionH relativeFrom="page">
                  <wp:posOffset>364490</wp:posOffset>
                </wp:positionH>
                <wp:positionV relativeFrom="paragraph">
                  <wp:posOffset>60325</wp:posOffset>
                </wp:positionV>
                <wp:extent cx="6983730" cy="1270"/>
                <wp:effectExtent l="12065" t="12700" r="5080" b="5080"/>
                <wp:wrapNone/>
                <wp:docPr id="23" name="Group 92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4" name="Freeform 924"/>
                        <wps:cNvSpPr/>
                        <wps:spPr bwMode="auto">
                          <a:xfrm>
                            <a:off x="454" y="-89"/>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3" o:spid="_x0000_s1056" style="width:549.9pt;height:0.1pt;margin-top:4.75pt;margin-left:28.7pt;mso-position-horizontal-relative:page;position:absolute;z-index:-251640832" coordorigin="454,-89" coordsize="10998,2">
                <v:shape id="Freeform 924" o:spid="_x0000_s1057"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14:paraId="4EF0AD3D" w14:textId="77777777" w:rsidR="00806CC0" w:rsidRPr="009B459A" w:rsidRDefault="006F084B" w:rsidP="00806CC0">
      <w:pPr>
        <w:rPr>
          <w:rFonts w:ascii="Franklin Gothic Medium" w:hAnsi="Franklin Gothic Medium"/>
          <w:w w:val="105"/>
          <w:sz w:val="18"/>
          <w:szCs w:val="18"/>
          <w:lang w:val="en-US"/>
        </w:rPr>
      </w:pPr>
      <w:r w:rsidRPr="00B428DD">
        <w:rPr>
          <w:rFonts w:ascii="Franklin Gothic Medium" w:hAnsi="Franklin Gothic Medium"/>
          <w:b/>
          <w:bCs/>
          <w:w w:val="105"/>
          <w:sz w:val="18"/>
          <w:szCs w:val="18"/>
          <w:lang w:val="en-US"/>
        </w:rPr>
        <w:t>行政</w:t>
      </w:r>
      <w:r w:rsidRPr="00B428DD">
        <w:rPr>
          <w:rFonts w:ascii="Franklin Gothic Medium" w:hAnsi="Franklin Gothic Medium"/>
          <w:b/>
          <w:bCs/>
          <w:spacing w:val="9"/>
          <w:w w:val="105"/>
          <w:sz w:val="18"/>
          <w:szCs w:val="18"/>
          <w:lang w:val="en-US"/>
        </w:rPr>
        <w:t xml:space="preserve"> </w:t>
      </w:r>
      <w:r w:rsidRPr="00B428DD">
        <w:rPr>
          <w:rFonts w:ascii="Franklin Gothic Medium" w:hAnsi="Franklin Gothic Medium"/>
          <w:b/>
          <w:bCs/>
          <w:w w:val="105"/>
          <w:sz w:val="18"/>
          <w:szCs w:val="18"/>
          <w:lang w:val="en-US"/>
        </w:rPr>
        <w:t>费用</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9B459A">
        <w:rPr>
          <w:rFonts w:ascii="Franklin Gothic Medium" w:hAnsi="Franklin Gothic Medium"/>
          <w:w w:val="110"/>
          <w:sz w:val="18"/>
          <w:szCs w:val="18"/>
          <w:lang w:val="en-US"/>
        </w:rPr>
        <w:t>包括在应用服务费中</w:t>
      </w:r>
    </w:p>
    <w:p w14:paraId="0232ED2F" w14:textId="77777777" w:rsidR="00806CC0" w:rsidRPr="009B459A" w:rsidRDefault="006F084B" w:rsidP="00806CC0">
      <w:pPr>
        <w:pStyle w:val="Heading2"/>
        <w:ind w:left="0"/>
        <w:rPr>
          <w:rFonts w:ascii="Franklin Gothic Medium" w:hAnsi="Franklin Gothic Medium"/>
          <w:w w:val="110"/>
          <w:sz w:val="18"/>
          <w:szCs w:val="18"/>
        </w:rPr>
      </w:pPr>
      <w:r>
        <w:rPr>
          <w:rFonts w:ascii="Franklin Gothic Medium" w:hAnsi="Franklin Gothic Medium"/>
          <w:noProof/>
          <w:color w:val="757F96"/>
          <w:sz w:val="18"/>
          <w:szCs w:val="18"/>
          <w:lang w:val="en-AU" w:eastAsia="zh-CN"/>
        </w:rPr>
        <mc:AlternateContent>
          <mc:Choice Requires="wpg">
            <w:drawing>
              <wp:anchor distT="0" distB="0" distL="114300" distR="114300" simplePos="0" relativeHeight="251680768" behindDoc="1" locked="0" layoutInCell="1" allowOverlap="1">
                <wp:simplePos x="0" y="0"/>
                <wp:positionH relativeFrom="page">
                  <wp:posOffset>364490</wp:posOffset>
                </wp:positionH>
                <wp:positionV relativeFrom="paragraph">
                  <wp:posOffset>52705</wp:posOffset>
                </wp:positionV>
                <wp:extent cx="6983730" cy="1270"/>
                <wp:effectExtent l="12065" t="5080" r="5080" b="12700"/>
                <wp:wrapNone/>
                <wp:docPr id="21" name="Group 101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2" name="Freeform 1014"/>
                        <wps:cNvSpPr/>
                        <wps:spPr bwMode="auto">
                          <a:xfrm>
                            <a:off x="454" y="-89"/>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013" o:spid="_x0000_s1058" style="width:549.9pt;height:0.1pt;margin-top:4.15pt;margin-left:28.7pt;mso-position-horizontal-relative:page;position:absolute;z-index:-251634688" coordorigin="454,-89" coordsize="10998,2">
                <v:shape id="Freeform 1014" o:spid="_x0000_s1059"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14:paraId="76C1C663" w14:textId="77777777" w:rsidR="00806CC0" w:rsidRPr="009B459A" w:rsidRDefault="006F084B" w:rsidP="00806CC0">
      <w:pPr>
        <w:pStyle w:val="Heading2"/>
        <w:ind w:left="0"/>
        <w:rPr>
          <w:rFonts w:ascii="Franklin Gothic Medium" w:hAnsi="Franklin Gothic Medium"/>
          <w:b w:val="0"/>
          <w:w w:val="105"/>
          <w:sz w:val="18"/>
          <w:szCs w:val="18"/>
        </w:rPr>
      </w:pPr>
      <w:r w:rsidRPr="009B459A">
        <w:rPr>
          <w:rFonts w:ascii="Franklin Gothic Medium" w:hAnsi="Franklin Gothic Medium"/>
          <w:bCs w:val="0"/>
          <w:w w:val="105"/>
          <w:sz w:val="18"/>
          <w:szCs w:val="18"/>
        </w:rPr>
        <w:t>应用服务费</w:t>
      </w:r>
      <w:r w:rsidRPr="009B459A">
        <w:rPr>
          <w:rFonts w:ascii="Franklin Gothic Medium" w:hAnsi="Franklin Gothic Medium"/>
          <w:b w:val="0"/>
          <w:bCs w:val="0"/>
          <w:w w:val="105"/>
          <w:sz w:val="18"/>
          <w:szCs w:val="18"/>
        </w:rPr>
        <w:tab/>
      </w:r>
      <w:r w:rsidRPr="009B459A">
        <w:rPr>
          <w:rFonts w:ascii="Franklin Gothic Medium" w:hAnsi="Franklin Gothic Medium"/>
          <w:b w:val="0"/>
          <w:bCs w:val="0"/>
          <w:w w:val="105"/>
          <w:sz w:val="18"/>
          <w:szCs w:val="18"/>
        </w:rPr>
        <w:tab/>
      </w:r>
      <w:r w:rsidRPr="009B459A">
        <w:rPr>
          <w:rFonts w:ascii="Franklin Gothic Medium" w:hAnsi="Franklin Gothic Medium"/>
          <w:b w:val="0"/>
          <w:bCs w:val="0"/>
          <w:w w:val="105"/>
          <w:sz w:val="18"/>
          <w:szCs w:val="18"/>
        </w:rPr>
        <w:tab/>
      </w:r>
      <w:r w:rsidRPr="009B459A">
        <w:rPr>
          <w:rFonts w:ascii="Franklin Gothic Medium" w:hAnsi="Franklin Gothic Medium"/>
          <w:b w:val="0"/>
          <w:w w:val="105"/>
          <w:sz w:val="18"/>
          <w:szCs w:val="18"/>
        </w:rPr>
        <w:t>所有课程：最高0.5</w:t>
      </w:r>
      <w:del w:id="94" w:author="Author" w:date="2025-05-08T23:32:00Z">
        <w:r w:rsidRPr="009B459A" w:rsidDel="00B44506">
          <w:rPr>
            <w:rFonts w:ascii="Franklin Gothic Medium" w:hAnsi="Franklin Gothic Medium"/>
            <w:b w:val="0"/>
            <w:w w:val="105"/>
            <w:sz w:val="18"/>
            <w:szCs w:val="18"/>
          </w:rPr>
          <w:delText>0</w:delText>
        </w:r>
      </w:del>
      <w:r w:rsidRPr="009B459A">
        <w:rPr>
          <w:rFonts w:ascii="Franklin Gothic Medium" w:hAnsi="Franklin Gothic Medium"/>
          <w:b w:val="0"/>
          <w:w w:val="105"/>
          <w:sz w:val="18"/>
          <w:szCs w:val="18"/>
        </w:rPr>
        <w:t>％</w:t>
      </w:r>
    </w:p>
    <w:p w14:paraId="02E4CB84" w14:textId="46E7CC8A" w:rsidR="00806CC0" w:rsidRDefault="006F084B" w:rsidP="00806CC0">
      <w:pPr>
        <w:ind w:left="3544" w:hanging="2977"/>
        <w:rPr>
          <w:rFonts w:ascii="Franklin Gothic Medium" w:hAnsi="Franklin Gothic Medium"/>
          <w:bCs/>
          <w:w w:val="105"/>
          <w:sz w:val="18"/>
          <w:szCs w:val="18"/>
          <w:lang w:val="en-US"/>
        </w:rPr>
      </w:pPr>
      <w:r w:rsidRPr="009B459A">
        <w:rPr>
          <w:rFonts w:ascii="Franklin Gothic Medium" w:hAnsi="Franklin Gothic Medium"/>
          <w:w w:val="105"/>
          <w:sz w:val="18"/>
          <w:szCs w:val="18"/>
          <w:lang w:val="en-US"/>
        </w:rPr>
        <w:tab/>
      </w:r>
      <w:r w:rsidRPr="009B459A">
        <w:rPr>
          <w:rFonts w:ascii="Franklin Gothic Medium" w:hAnsi="Franklin Gothic Medium"/>
          <w:w w:val="105"/>
          <w:sz w:val="18"/>
          <w:szCs w:val="18"/>
          <w:lang w:val="en-US"/>
        </w:rPr>
        <w:tab/>
        <w:t>A级资本化（USD）</w:t>
      </w:r>
      <w:r>
        <w:rPr>
          <w:rFonts w:ascii="Franklin Gothic Medium" w:hAnsi="Franklin Gothic Medium"/>
          <w:w w:val="105"/>
          <w:sz w:val="18"/>
          <w:szCs w:val="18"/>
          <w:lang w:val="en-US"/>
        </w:rPr>
        <w:t xml:space="preserve">：</w:t>
      </w:r>
      <w:r w:rsidRPr="009B459A">
        <w:rPr>
          <w:rFonts w:ascii="Franklin Gothic Medium" w:hAnsi="Franklin Gothic Medium"/>
          <w:w w:val="105"/>
          <w:sz w:val="18"/>
          <w:szCs w:val="18"/>
          <w:lang w:val="en-US"/>
        </w:rPr>
        <w:t xml:space="preserve">当前利率为</w:t>
      </w:r>
      <w:r>
        <w:rPr>
          <w:rFonts w:ascii="Franklin Gothic Medium" w:hAnsi="Franklin Gothic Medium"/>
          <w:w w:val="105"/>
          <w:sz w:val="18"/>
          <w:szCs w:val="18"/>
          <w:lang w:val="en-US"/>
        </w:rPr>
        <w:t>0.22</w:t>
      </w:r>
      <w:ins w:id="95" w:author="Author" w:date="2025-05-08T23:32:00Z">
        <w:r w:rsidR="00B44506">
          <w:rPr>
            <w:rFonts w:ascii="Franklin Gothic Medium" w:hAnsi="Franklin Gothic Medium"/>
            <w:w w:val="105"/>
            <w:sz w:val="18"/>
            <w:szCs w:val="18"/>
            <w:lang w:val="en-US"/>
          </w:rPr>
          <w:t>0</w:t>
        </w:r>
      </w:ins>
      <w:r w:rsidRPr="009B459A">
        <w:rPr>
          <w:rFonts w:ascii="Franklin Gothic Medium" w:hAnsi="Franklin Gothic Medium"/>
          <w:w w:val="105"/>
          <w:sz w:val="18"/>
          <w:szCs w:val="18"/>
          <w:lang w:val="en-US"/>
        </w:rPr>
        <w:t>％</w:t>
      </w:r>
    </w:p>
    <w:p w14:paraId="1E6041A0" w14:textId="77777777" w:rsidR="00806CC0" w:rsidRPr="003D3372" w:rsidRDefault="006F084B" w:rsidP="00806CC0">
      <w:pPr>
        <w:ind w:left="3544"/>
        <w:rPr>
          <w:rFonts w:ascii="Franklin Gothic Medium" w:hAnsi="Franklin Gothic Medium"/>
          <w:b/>
          <w:i/>
          <w:w w:val="105"/>
          <w:sz w:val="18"/>
          <w:szCs w:val="18"/>
          <w:lang w:val="en-US"/>
        </w:rPr>
      </w:pPr>
      <w:r w:rsidRPr="00860E21">
        <w:rPr>
          <w:rFonts w:ascii="Franklin Gothic Medium" w:hAnsi="Franklin Gothic Medium"/>
          <w:w w:val="105"/>
          <w:sz w:val="18"/>
          <w:szCs w:val="18"/>
          <w:lang w:val="en-US"/>
        </w:rPr>
        <w:t>A级资本化（</w:t>
      </w:r>
      <w:r w:rsidRPr="003D3372">
        <w:rPr>
          <w:rFonts w:ascii="Franklin Gothic Medium" w:hAnsi="Franklin Gothic Medium"/>
          <w:w w:val="105"/>
          <w:sz w:val="18"/>
          <w:szCs w:val="18"/>
          <w:lang w:val="en-US"/>
        </w:rPr>
        <w:t xml:space="preserve">HKD对冲95％）：当前利率为0.25％</w:t>
      </w:r>
    </w:p>
    <w:p w14:paraId="6DC25338" w14:textId="1EE89C27" w:rsidR="00806CC0" w:rsidRPr="003D3372" w:rsidRDefault="006F084B" w:rsidP="00806CC0">
      <w:pPr>
        <w:ind w:left="3544"/>
        <w:rPr>
          <w:rFonts w:ascii="Franklin Gothic Medium" w:hAnsi="Franklin Gothic Medium"/>
          <w:w w:val="105"/>
          <w:sz w:val="18"/>
          <w:szCs w:val="18"/>
          <w:lang w:val="en-US"/>
        </w:rPr>
      </w:pPr>
      <w:r w:rsidRPr="003D3372">
        <w:rPr>
          <w:rFonts w:ascii="Franklin Gothic Medium" w:hAnsi="Franklin Gothic Medium"/>
          <w:bCs/>
          <w:w w:val="105"/>
          <w:sz w:val="18"/>
          <w:szCs w:val="18"/>
          <w:lang w:val="en-US"/>
        </w:rPr>
        <w:t>A类分发每月</w:t>
      </w:r>
      <w:r w:rsidR="009F0040" w:rsidRPr="003D3372">
        <w:rPr>
          <w:rFonts w:ascii="Franklin Gothic Medium" w:hAnsi="Franklin Gothic Medium"/>
          <w:bCs/>
          <w:w w:val="105"/>
          <w:sz w:val="18"/>
          <w:szCs w:val="18"/>
          <w:lang w:val="en-US"/>
        </w:rPr>
        <w:t xml:space="preserve"> </w:t>
      </w:r>
      <w:r w:rsidR="009F0040" w:rsidRPr="00CE6B54">
        <w:rPr>
          <w:rFonts w:ascii="Franklin Gothic Medium" w:hAnsi="Franklin Gothic Medium"/>
          <w:sz w:val="18"/>
          <w:szCs w:val="18"/>
          <w:lang w:val="en-US"/>
        </w:rPr>
        <w:t>“英石”</w:t>
      </w:r>
      <w:r w:rsidRPr="003D3372">
        <w:rPr>
          <w:rFonts w:ascii="Franklin Gothic Medium" w:hAnsi="Franklin Gothic Medium"/>
          <w:bCs/>
          <w:w w:val="105"/>
          <w:sz w:val="18"/>
          <w:szCs w:val="18"/>
          <w:lang w:val="en-US"/>
        </w:rPr>
        <w:t xml:space="preserve">（美元）</w:t>
      </w:r>
      <w:r w:rsidRPr="003D3372">
        <w:rPr>
          <w:rFonts w:ascii="Franklin Gothic Medium" w:hAnsi="Franklin Gothic Medium"/>
          <w:w w:val="105"/>
          <w:sz w:val="18"/>
          <w:szCs w:val="18"/>
          <w:lang w:val="en-US"/>
        </w:rPr>
        <w:t>：当前利率为0</w:t>
      </w:r>
      <w:del w:id="96" w:author="Author" w:date="2025-05-08T23:32:00Z">
        <w:r w:rsidRPr="003D3372" w:rsidDel="00B44506">
          <w:rPr>
            <w:rFonts w:ascii="Franklin Gothic Medium" w:hAnsi="Franklin Gothic Medium"/>
            <w:w w:val="105"/>
            <w:sz w:val="18"/>
            <w:szCs w:val="18"/>
            <w:lang w:val="en-US"/>
          </w:rPr>
          <w:delText>.</w:delText>
        </w:r>
      </w:del>
      <w:r w:rsidRPr="003D3372">
        <w:rPr>
          <w:rFonts w:ascii="Franklin Gothic Medium" w:hAnsi="Franklin Gothic Medium"/>
          <w:w w:val="105"/>
          <w:sz w:val="18"/>
          <w:szCs w:val="18"/>
          <w:lang w:val="en-US"/>
        </w:rPr>
        <w:t>22％</w:t>
      </w:r>
    </w:p>
    <w:p w14:paraId="52FF6FBF" w14:textId="2208CD0F" w:rsidR="00806CC0" w:rsidRDefault="006F084B" w:rsidP="00806CC0">
      <w:pPr>
        <w:ind w:left="3544"/>
        <w:rPr>
          <w:ins w:id="97" w:author="Author" w:date="2025-05-26T08:31:00Z"/>
          <w:rFonts w:ascii="Franklin Gothic Medium" w:hAnsi="Franklin Gothic Medium"/>
          <w:w w:val="105"/>
          <w:sz w:val="18"/>
          <w:szCs w:val="18"/>
          <w:lang w:val="en-US"/>
        </w:rPr>
      </w:pPr>
      <w:r w:rsidRPr="003D3372">
        <w:rPr>
          <w:rFonts w:ascii="Franklin Gothic Medium" w:hAnsi="Franklin Gothic Medium"/>
          <w:w w:val="105"/>
          <w:sz w:val="18"/>
          <w:szCs w:val="18"/>
          <w:lang w:val="en-US"/>
        </w:rPr>
        <w:t xml:space="preserve">A类分发每月</w:t>
      </w:r>
      <w:r w:rsidR="009F0040" w:rsidRPr="00CE6B54">
        <w:rPr>
          <w:rFonts w:ascii="Franklin Gothic Medium" w:hAnsi="Franklin Gothic Medium"/>
          <w:sz w:val="18"/>
          <w:szCs w:val="18"/>
          <w:lang w:val="en-US"/>
        </w:rPr>
        <w:t>“英石”</w:t>
      </w:r>
      <w:r w:rsidR="009F0040" w:rsidRPr="003D3372">
        <w:rPr>
          <w:rFonts w:ascii="Franklin Gothic Medium" w:hAnsi="Franklin Gothic Medium"/>
          <w:w w:val="105"/>
          <w:sz w:val="18"/>
          <w:szCs w:val="18"/>
          <w:lang w:val="en-US"/>
        </w:rPr>
        <w:t xml:space="preserve"> </w:t>
      </w:r>
      <w:r w:rsidRPr="003D3372">
        <w:rPr>
          <w:rFonts w:ascii="Franklin Gothic Medium" w:hAnsi="Franklin Gothic Medium"/>
          <w:w w:val="105"/>
          <w:sz w:val="18"/>
          <w:szCs w:val="18"/>
          <w:lang w:val="en-US"/>
        </w:rPr>
        <w:t>（HKD对冲</w:t>
      </w:r>
      <w:r w:rsidRPr="00E0466B">
        <w:rPr>
          <w:rFonts w:ascii="Franklin Gothic Medium" w:hAnsi="Franklin Gothic Medium"/>
          <w:w w:val="105"/>
          <w:sz w:val="18"/>
          <w:szCs w:val="18"/>
          <w:lang w:val="en-US"/>
        </w:rPr>
        <w:t xml:space="preserve">95％）</w:t>
      </w:r>
      <w:r>
        <w:rPr>
          <w:rFonts w:ascii="Franklin Gothic Medium" w:hAnsi="Franklin Gothic Medium"/>
          <w:w w:val="105"/>
          <w:sz w:val="18"/>
          <w:szCs w:val="18"/>
          <w:lang w:val="en-US"/>
        </w:rPr>
        <w:t xml:space="preserve">：</w:t>
      </w:r>
      <w:r w:rsidRPr="00E0466B">
        <w:rPr>
          <w:rFonts w:ascii="Franklin Gothic Medium" w:hAnsi="Franklin Gothic Medium"/>
          <w:w w:val="105"/>
          <w:sz w:val="18"/>
          <w:szCs w:val="18"/>
          <w:lang w:val="en-US"/>
        </w:rPr>
        <w:t xml:space="preserve">当前利率为</w:t>
      </w:r>
      <w:r>
        <w:rPr>
          <w:rFonts w:ascii="Franklin Gothic Medium" w:hAnsi="Franklin Gothic Medium"/>
          <w:w w:val="105"/>
          <w:sz w:val="18"/>
          <w:szCs w:val="18"/>
          <w:lang w:val="en-US"/>
        </w:rPr>
        <w:t>0.25</w:t>
      </w:r>
      <w:r w:rsidRPr="00860E21">
        <w:rPr>
          <w:rFonts w:ascii="Franklin Gothic Medium" w:hAnsi="Franklin Gothic Medium"/>
          <w:w w:val="105"/>
          <w:sz w:val="18"/>
          <w:szCs w:val="18"/>
          <w:lang w:val="en-US"/>
        </w:rPr>
        <w:t>％</w:t>
      </w:r>
      <w:r>
        <w:rPr>
          <w:rFonts w:ascii="Franklin Gothic Medium" w:hAnsi="Franklin Gothic Medium"/>
          <w:w w:val="105"/>
          <w:sz w:val="18"/>
          <w:szCs w:val="18"/>
          <w:lang w:val="en-US"/>
        </w:rPr>
        <w:t xml:space="preserve"> </w:t>
      </w:r>
    </w:p>
    <w:p w14:paraId="46AF8EB1" w14:textId="5801F8C3" w:rsidR="00FD539D" w:rsidRPr="009B459A" w:rsidRDefault="00FD539D" w:rsidP="00806CC0">
      <w:pPr>
        <w:ind w:left="3544"/>
        <w:rPr>
          <w:rFonts w:ascii="Franklin Gothic Medium" w:hAnsi="Franklin Gothic Medium"/>
          <w:w w:val="105"/>
          <w:sz w:val="18"/>
          <w:szCs w:val="18"/>
          <w:lang w:val="en-US"/>
        </w:rPr>
      </w:pPr>
      <w:ins w:id="98" w:author="Author" w:date="2025-05-26T08:31:00Z">
        <w:r w:rsidRPr="00860E21">
          <w:rPr>
            <w:rFonts w:ascii="Franklin Gothic Medium" w:hAnsi="Franklin Gothic Medium"/>
            <w:w w:val="105"/>
            <w:sz w:val="18"/>
            <w:szCs w:val="18"/>
            <w:lang w:val="en-US"/>
          </w:rPr>
          <w:t>A级资本化（</w:t>
        </w:r>
        <w:r w:rsidRPr="003D3372">
          <w:rPr>
            <w:rFonts w:ascii="Franklin Gothic Medium" w:hAnsi="Franklin Gothic Medium"/>
            <w:w w:val="105"/>
            <w:sz w:val="18"/>
            <w:szCs w:val="18"/>
            <w:lang w:val="en-US"/>
          </w:rPr>
          <w:t>HKD对冲95％）：当前利率为0.25</w:t>
        </w:r>
      </w:ins>
    </w:p>
    <w:p w14:paraId="2C6EDB83" w14:textId="5DA4D26C" w:rsidR="00806CC0" w:rsidRPr="00B428DD" w:rsidRDefault="006F084B" w:rsidP="00873C8E">
      <w:pPr>
        <w:pStyle w:val="Heading2"/>
        <w:tabs>
          <w:tab w:val="left" w:pos="709"/>
          <w:tab w:val="left" w:pos="1418"/>
          <w:tab w:val="left" w:pos="2127"/>
          <w:tab w:val="left" w:pos="4020"/>
        </w:tabs>
        <w:ind w:left="0"/>
        <w:rPr>
          <w:rFonts w:ascii="Franklin Gothic Medium" w:hAnsi="Franklin Gothic Medium"/>
          <w:color w:val="757F96"/>
          <w:w w:val="110"/>
          <w:sz w:val="18"/>
          <w:szCs w:val="18"/>
        </w:rPr>
      </w:pPr>
      <w:r>
        <w:rPr>
          <w:rFonts w:ascii="Franklin Gothic Medium" w:hAnsi="Franklin Gothic Medium"/>
          <w:color w:val="757F96"/>
          <w:w w:val="110"/>
          <w:sz w:val="18"/>
          <w:szCs w:val="18"/>
        </w:rPr>
        <w:tab/>
      </w:r>
      <w:r>
        <w:rPr>
          <w:rFonts w:ascii="Franklin Gothic Medium" w:hAnsi="Franklin Gothic Medium"/>
          <w:color w:val="757F96"/>
          <w:w w:val="110"/>
          <w:sz w:val="18"/>
          <w:szCs w:val="18"/>
        </w:rPr>
        <w:tab/>
      </w:r>
      <w:r>
        <w:rPr>
          <w:rFonts w:ascii="Franklin Gothic Medium" w:hAnsi="Franklin Gothic Medium"/>
          <w:color w:val="757F96"/>
          <w:w w:val="110"/>
          <w:sz w:val="18"/>
          <w:szCs w:val="18"/>
        </w:rPr>
        <w:tab/>
      </w:r>
      <w:r w:rsidR="00E557F2">
        <w:rPr>
          <w:rFonts w:ascii="Franklin Gothic Medium" w:hAnsi="Franklin Gothic Medium"/>
          <w:color w:val="757F96"/>
          <w:w w:val="110"/>
          <w:sz w:val="18"/>
          <w:szCs w:val="18"/>
        </w:rPr>
        <w:tab/>
      </w:r>
    </w:p>
    <w:p w14:paraId="33E8045C" w14:textId="77777777" w:rsidR="00806CC0" w:rsidRPr="00B428DD" w:rsidRDefault="006F084B" w:rsidP="00806CC0">
      <w:pPr>
        <w:pStyle w:val="Heading2"/>
        <w:ind w:left="0"/>
        <w:rPr>
          <w:rFonts w:ascii="Franklin Gothic Medium" w:hAnsi="Franklin Gothic Medium"/>
          <w:color w:val="757F96"/>
          <w:w w:val="110"/>
          <w:sz w:val="18"/>
          <w:szCs w:val="18"/>
        </w:rPr>
      </w:pPr>
      <w:r w:rsidRPr="00B428DD">
        <w:rPr>
          <w:rFonts w:ascii="Franklin Gothic Medium" w:hAnsi="Franklin Gothic Medium"/>
          <w:color w:val="757F96"/>
          <w:w w:val="110"/>
          <w:sz w:val="18"/>
          <w:szCs w:val="18"/>
        </w:rPr>
        <w:t>其他费用</w:t>
      </w:r>
    </w:p>
    <w:p w14:paraId="66FC1A1B" w14:textId="77777777" w:rsidR="00806CC0" w:rsidRPr="00B428DD" w:rsidRDefault="006F084B" w:rsidP="00806CC0">
      <w:pPr>
        <w:pStyle w:val="BodyText"/>
        <w:spacing w:before="6" w:line="247" w:lineRule="auto"/>
        <w:ind w:left="0" w:right="-1"/>
        <w:jc w:val="both"/>
        <w:rPr>
          <w:rFonts w:ascii="Franklin Gothic Medium" w:hAnsi="Franklin Gothic Medium"/>
          <w:w w:val="105"/>
        </w:rPr>
      </w:pPr>
      <w:r w:rsidRPr="00B428DD">
        <w:rPr>
          <w:rFonts w:ascii="Franklin Gothic Medium" w:hAnsi="Franklin Gothic Medium"/>
          <w:spacing w:val="-25"/>
          <w:w w:val="105"/>
        </w:rPr>
        <w:t>y</w:t>
      </w:r>
      <w:r w:rsidRPr="00B428DD">
        <w:rPr>
          <w:rFonts w:ascii="Franklin Gothic Medium" w:hAnsi="Franklin Gothic Medium"/>
          <w:w w:val="105"/>
        </w:rPr>
        <w:t>或者</w:t>
      </w:r>
      <w:r w:rsidRPr="00B428DD">
        <w:rPr>
          <w:rFonts w:ascii="Franklin Gothic Medium" w:hAnsi="Franklin Gothic Medium"/>
          <w:spacing w:val="-5"/>
          <w:w w:val="105"/>
        </w:rPr>
        <w:t xml:space="preserve"> </w:t>
      </w:r>
      <w:r w:rsidRPr="00B428DD">
        <w:rPr>
          <w:rFonts w:ascii="Franklin Gothic Medium" w:hAnsi="Franklin Gothic Medium"/>
          <w:w w:val="105"/>
        </w:rPr>
        <w:t>可能</w:t>
      </w:r>
      <w:r w:rsidRPr="00B428DD">
        <w:rPr>
          <w:rFonts w:ascii="Franklin Gothic Medium" w:hAnsi="Franklin Gothic Medium"/>
          <w:spacing w:val="-6"/>
          <w:w w:val="105"/>
        </w:rPr>
        <w:t xml:space="preserve"> </w:t>
      </w:r>
      <w:r w:rsidRPr="00B428DD">
        <w:rPr>
          <w:rFonts w:ascii="Franklin Gothic Medium" w:hAnsi="Franklin Gothic Medium"/>
          <w:w w:val="105"/>
        </w:rPr>
        <w:t>有</w:t>
      </w:r>
      <w:r w:rsidRPr="00B428DD">
        <w:rPr>
          <w:rFonts w:ascii="Franklin Gothic Medium" w:hAnsi="Franklin Gothic Medium"/>
          <w:spacing w:val="-5"/>
          <w:w w:val="105"/>
        </w:rPr>
        <w:t xml:space="preserve"> </w:t>
      </w:r>
      <w:r w:rsidRPr="00B428DD">
        <w:rPr>
          <w:rFonts w:ascii="Franklin Gothic Medium" w:hAnsi="Franklin Gothic Medium"/>
          <w:w w:val="105"/>
        </w:rPr>
        <w:t>到</w:t>
      </w:r>
      <w:r w:rsidRPr="00B428DD">
        <w:rPr>
          <w:rFonts w:ascii="Franklin Gothic Medium" w:hAnsi="Franklin Gothic Medium"/>
          <w:spacing w:val="-4"/>
          <w:w w:val="105"/>
        </w:rPr>
        <w:t xml:space="preserve"> </w:t>
      </w:r>
      <w:r w:rsidRPr="00B428DD">
        <w:rPr>
          <w:rFonts w:ascii="Franklin Gothic Medium" w:hAnsi="Franklin Gothic Medium"/>
          <w:w w:val="105"/>
        </w:rPr>
        <w:t>支付</w:t>
      </w:r>
      <w:r w:rsidRPr="00B428DD">
        <w:rPr>
          <w:rFonts w:ascii="Franklin Gothic Medium" w:hAnsi="Franklin Gothic Medium"/>
          <w:spacing w:val="-6"/>
          <w:w w:val="105"/>
        </w:rPr>
        <w:t xml:space="preserve"> </w:t>
      </w:r>
      <w:r w:rsidRPr="00B428DD">
        <w:rPr>
          <w:rFonts w:ascii="Franklin Gothic Medium" w:hAnsi="Franklin Gothic Medium"/>
          <w:w w:val="105"/>
        </w:rPr>
        <w:t>其他</w:t>
      </w:r>
      <w:r w:rsidRPr="00B428DD">
        <w:rPr>
          <w:rFonts w:ascii="Franklin Gothic Medium" w:hAnsi="Franklin Gothic Medium"/>
          <w:spacing w:val="-5"/>
          <w:w w:val="105"/>
        </w:rPr>
        <w:t xml:space="preserve"> </w:t>
      </w:r>
      <w:r w:rsidRPr="00B428DD">
        <w:rPr>
          <w:rFonts w:ascii="Franklin Gothic Medium" w:hAnsi="Franklin Gothic Medium"/>
          <w:w w:val="105"/>
        </w:rPr>
        <w:t>费用</w:t>
      </w:r>
      <w:r w:rsidRPr="00B428DD">
        <w:rPr>
          <w:rFonts w:ascii="Franklin Gothic Medium" w:hAnsi="Franklin Gothic Medium"/>
          <w:spacing w:val="-5"/>
          <w:w w:val="105"/>
        </w:rPr>
        <w:t xml:space="preserve"> </w:t>
      </w:r>
      <w:r w:rsidRPr="00B428DD">
        <w:rPr>
          <w:rFonts w:ascii="Franklin Gothic Medium" w:hAnsi="Franklin Gothic Medium"/>
          <w:w w:val="105"/>
        </w:rPr>
        <w:t>什么时候</w:t>
      </w:r>
      <w:r w:rsidRPr="00B428DD">
        <w:rPr>
          <w:rFonts w:ascii="Franklin Gothic Medium" w:hAnsi="Franklin Gothic Medium"/>
          <w:spacing w:val="-5"/>
          <w:w w:val="105"/>
        </w:rPr>
        <w:t xml:space="preserve"> </w:t>
      </w:r>
      <w:r w:rsidRPr="00B428DD">
        <w:rPr>
          <w:rFonts w:ascii="Franklin Gothic Medium" w:hAnsi="Franklin Gothic Medium"/>
          <w:w w:val="105"/>
        </w:rPr>
        <w:t>交易</w:t>
      </w:r>
      <w:r w:rsidRPr="00B428DD">
        <w:rPr>
          <w:rFonts w:ascii="Franklin Gothic Medium" w:hAnsi="Franklin Gothic Medium"/>
          <w:spacing w:val="-5"/>
          <w:w w:val="105"/>
        </w:rPr>
        <w:t xml:space="preserve"> </w:t>
      </w:r>
      <w:r w:rsidRPr="00B428DD">
        <w:rPr>
          <w:rFonts w:ascii="Franklin Gothic Medium" w:hAnsi="Franklin Gothic Medium"/>
          <w:w w:val="105"/>
        </w:rPr>
        <w:t>在</w:t>
      </w:r>
      <w:r w:rsidRPr="00B428DD">
        <w:rPr>
          <w:rFonts w:ascii="Franklin Gothic Medium" w:hAnsi="Franklin Gothic Medium"/>
          <w:spacing w:val="-5"/>
          <w:w w:val="105"/>
        </w:rPr>
        <w:t xml:space="preserve"> </w:t>
      </w:r>
      <w:r w:rsidRPr="00B428DD">
        <w:rPr>
          <w:rFonts w:ascii="Franklin Gothic Medium" w:hAnsi="Franklin Gothic Medium"/>
          <w:w w:val="105"/>
        </w:rPr>
        <w:t>这</w:t>
      </w:r>
      <w:r w:rsidRPr="00B428DD">
        <w:rPr>
          <w:rFonts w:ascii="Franklin Gothic Medium" w:hAnsi="Franklin Gothic Medium"/>
          <w:spacing w:val="-5"/>
          <w:w w:val="105"/>
        </w:rPr>
        <w:t xml:space="preserve"> </w:t>
      </w:r>
      <w:r w:rsidRPr="00B428DD">
        <w:rPr>
          <w:rFonts w:ascii="Franklin Gothic Medium" w:hAnsi="Franklin Gothic Medium"/>
          <w:w w:val="105"/>
        </w:rPr>
        <w:t>s</w:t>
      </w:r>
      <w:r>
        <w:rPr>
          <w:rFonts w:ascii="Franklin Gothic Medium" w:hAnsi="Franklin Gothic Medium"/>
          <w:w w:val="105"/>
        </w:rPr>
        <w:t>野兔</w:t>
      </w:r>
      <w:r w:rsidRPr="00B428DD">
        <w:rPr>
          <w:rFonts w:ascii="Franklin Gothic Medium" w:hAnsi="Franklin Gothic Medium"/>
          <w:spacing w:val="-6"/>
          <w:w w:val="105"/>
        </w:rPr>
        <w:t xml:space="preserve"> </w:t>
      </w:r>
      <w:r w:rsidRPr="00B428DD">
        <w:rPr>
          <w:rFonts w:ascii="Franklin Gothic Medium" w:hAnsi="Franklin Gothic Medium"/>
          <w:w w:val="105"/>
        </w:rPr>
        <w:t>的</w:t>
      </w:r>
      <w:r w:rsidRPr="00B428DD">
        <w:rPr>
          <w:rFonts w:ascii="Franklin Gothic Medium" w:hAnsi="Franklin Gothic Medium"/>
          <w:spacing w:val="-4"/>
          <w:w w:val="105"/>
        </w:rPr>
        <w:t xml:space="preserve"> </w:t>
      </w:r>
      <w:r w:rsidRPr="00B428DD">
        <w:rPr>
          <w:rFonts w:ascii="Franklin Gothic Medium" w:hAnsi="Franklin Gothic Medium"/>
          <w:w w:val="105"/>
        </w:rPr>
        <w:t>这</w:t>
      </w:r>
      <w:r w:rsidRPr="00B428DD">
        <w:rPr>
          <w:rFonts w:ascii="Franklin Gothic Medium" w:hAnsi="Franklin Gothic Medium"/>
          <w:spacing w:val="-5"/>
          <w:w w:val="105"/>
        </w:rPr>
        <w:t xml:space="preserve"> </w:t>
      </w:r>
      <w:r w:rsidRPr="00B428DD">
        <w:rPr>
          <w:rFonts w:ascii="Franklin Gothic Medium" w:hAnsi="Franklin Gothic Medium"/>
          <w:w w:val="105"/>
        </w:rPr>
        <w:t>亚</w:t>
      </w:r>
      <w:r w:rsidRPr="00B428DD">
        <w:rPr>
          <w:rFonts w:ascii="Franklin Gothic Medium" w:hAnsi="Franklin Gothic Medium"/>
          <w:spacing w:val="-5"/>
          <w:w w:val="105"/>
        </w:rPr>
        <w:t>f</w:t>
      </w:r>
      <w:r w:rsidRPr="00B428DD">
        <w:rPr>
          <w:rFonts w:ascii="Franklin Gothic Medium" w:hAnsi="Franklin Gothic Medium"/>
          <w:w w:val="105"/>
        </w:rPr>
        <w:t>和。</w:t>
      </w:r>
      <w:r w:rsidRPr="00B428DD">
        <w:rPr>
          <w:rFonts w:ascii="Franklin Gothic Medium" w:hAnsi="Franklin Gothic Medium"/>
          <w:spacing w:val="-6"/>
          <w:w w:val="105"/>
        </w:rPr>
        <w:t xml:space="preserve"> </w:t>
      </w:r>
      <w:r w:rsidRPr="00B428DD">
        <w:rPr>
          <w:rFonts w:ascii="Franklin Gothic Medium" w:hAnsi="Franklin Gothic Medium"/>
          <w:w w:val="105"/>
        </w:rPr>
        <w:t>这</w:t>
      </w:r>
      <w:r w:rsidRPr="00B428DD">
        <w:rPr>
          <w:rFonts w:ascii="Franklin Gothic Medium" w:hAnsi="Franklin Gothic Medium"/>
          <w:spacing w:val="-5"/>
          <w:w w:val="105"/>
        </w:rPr>
        <w:t xml:space="preserve"> </w:t>
      </w:r>
      <w:r w:rsidRPr="00B428DD">
        <w:rPr>
          <w:rFonts w:ascii="Franklin Gothic Medium" w:hAnsi="Franklin Gothic Medium"/>
          <w:w w:val="105"/>
        </w:rPr>
        <w:t>亚</w:t>
      </w:r>
      <w:r w:rsidRPr="00B428DD">
        <w:rPr>
          <w:rFonts w:ascii="Franklin Gothic Medium" w:hAnsi="Franklin Gothic Medium"/>
          <w:spacing w:val="-5"/>
          <w:w w:val="105"/>
        </w:rPr>
        <w:t>f</w:t>
      </w:r>
      <w:r w:rsidRPr="00B428DD">
        <w:rPr>
          <w:rFonts w:ascii="Franklin Gothic Medium" w:hAnsi="Franklin Gothic Medium"/>
          <w:w w:val="105"/>
        </w:rPr>
        <w:t>和</w:t>
      </w:r>
      <w:r w:rsidRPr="00B428DD">
        <w:rPr>
          <w:rFonts w:ascii="Franklin Gothic Medium" w:hAnsi="Franklin Gothic Medium"/>
          <w:spacing w:val="-6"/>
          <w:w w:val="105"/>
        </w:rPr>
        <w:t xml:space="preserve"> </w:t>
      </w:r>
      <w:r w:rsidRPr="00B428DD">
        <w:rPr>
          <w:rFonts w:ascii="Franklin Gothic Medium" w:hAnsi="Franklin Gothic Medium"/>
          <w:w w:val="105"/>
        </w:rPr>
        <w:t>将要</w:t>
      </w:r>
      <w:r w:rsidRPr="00B428DD">
        <w:rPr>
          <w:rFonts w:ascii="Franklin Gothic Medium" w:hAnsi="Franklin Gothic Medium"/>
          <w:spacing w:val="-4"/>
          <w:w w:val="105"/>
        </w:rPr>
        <w:t xml:space="preserve"> </w:t>
      </w:r>
      <w:r w:rsidRPr="00B428DD">
        <w:rPr>
          <w:rFonts w:ascii="Franklin Gothic Medium" w:hAnsi="Franklin Gothic Medium"/>
          <w:w w:val="105"/>
        </w:rPr>
        <w:t>还</w:t>
      </w:r>
      <w:r w:rsidRPr="00B428DD">
        <w:rPr>
          <w:rFonts w:ascii="Franklin Gothic Medium" w:hAnsi="Franklin Gothic Medium"/>
          <w:spacing w:val="-6"/>
          <w:w w:val="105"/>
        </w:rPr>
        <w:t xml:space="preserve"> </w:t>
      </w:r>
      <w:r w:rsidRPr="00B428DD">
        <w:rPr>
          <w:rFonts w:ascii="Franklin Gothic Medium" w:hAnsi="Franklin Gothic Medium"/>
          <w:w w:val="105"/>
        </w:rPr>
        <w:t>熊</w:t>
      </w:r>
      <w:r w:rsidRPr="00B428DD">
        <w:rPr>
          <w:rFonts w:ascii="Franklin Gothic Medium" w:hAnsi="Franklin Gothic Medium"/>
          <w:spacing w:val="-5"/>
          <w:w w:val="105"/>
        </w:rPr>
        <w:t xml:space="preserve"> </w:t>
      </w:r>
      <w:r w:rsidRPr="00B428DD">
        <w:rPr>
          <w:rFonts w:ascii="Franklin Gothic Medium" w:hAnsi="Franklin Gothic Medium"/>
          <w:w w:val="105"/>
        </w:rPr>
        <w:t>这</w:t>
      </w:r>
      <w:r w:rsidRPr="00B428DD">
        <w:rPr>
          <w:rFonts w:ascii="Franklin Gothic Medium" w:hAnsi="Franklin Gothic Medium"/>
          <w:spacing w:val="-6"/>
          <w:w w:val="105"/>
        </w:rPr>
        <w:t xml:space="preserve"> </w:t>
      </w:r>
      <w:r w:rsidRPr="00B428DD">
        <w:rPr>
          <w:rFonts w:ascii="Franklin Gothic Medium" w:hAnsi="Franklin Gothic Medium"/>
          <w:w w:val="105"/>
        </w:rPr>
        <w:t>费用</w:t>
      </w:r>
      <w:r w:rsidRPr="00B428DD">
        <w:rPr>
          <w:rFonts w:ascii="Franklin Gothic Medium" w:hAnsi="Franklin Gothic Medium"/>
          <w:spacing w:val="-5"/>
          <w:w w:val="105"/>
        </w:rPr>
        <w:t xml:space="preserve"> </w:t>
      </w:r>
      <w:r w:rsidRPr="00B428DD">
        <w:rPr>
          <w:rFonts w:ascii="Franklin Gothic Medium" w:hAnsi="Franklin Gothic Medium"/>
          <w:w w:val="105"/>
        </w:rPr>
        <w:t>哪个</w:t>
      </w:r>
      <w:r w:rsidRPr="00B428DD">
        <w:rPr>
          <w:rFonts w:ascii="Franklin Gothic Medium" w:hAnsi="Franklin Gothic Medium"/>
          <w:spacing w:val="-5"/>
          <w:w w:val="105"/>
        </w:rPr>
        <w:t xml:space="preserve"> </w:t>
      </w:r>
      <w:r w:rsidRPr="00B428DD">
        <w:rPr>
          <w:rFonts w:ascii="Franklin Gothic Medium" w:hAnsi="Franklin Gothic Medium"/>
          <w:w w:val="105"/>
        </w:rPr>
        <w:t>是</w:t>
      </w:r>
      <w:r w:rsidRPr="00B428DD">
        <w:rPr>
          <w:rFonts w:ascii="Franklin Gothic Medium" w:hAnsi="Franklin Gothic Medium"/>
          <w:spacing w:val="-6"/>
          <w:w w:val="105"/>
        </w:rPr>
        <w:t xml:space="preserve"> </w:t>
      </w:r>
      <w:r w:rsidRPr="00B428DD">
        <w:rPr>
          <w:rFonts w:ascii="Franklin Gothic Medium" w:hAnsi="Franklin Gothic Medium"/>
          <w:w w:val="105"/>
        </w:rPr>
        <w:t>直接地</w:t>
      </w:r>
      <w:r w:rsidRPr="00B428DD">
        <w:rPr>
          <w:rFonts w:ascii="Franklin Gothic Medium" w:hAnsi="Franklin Gothic Medium"/>
          <w:spacing w:val="-6"/>
          <w:w w:val="105"/>
        </w:rPr>
        <w:t xml:space="preserve"> </w:t>
      </w:r>
      <w:r w:rsidRPr="00B428DD">
        <w:rPr>
          <w:rFonts w:ascii="Franklin Gothic Medium" w:hAnsi="Franklin Gothic Medium"/>
          <w:w w:val="105"/>
        </w:rPr>
        <w:t>归因</w:t>
      </w:r>
      <w:r w:rsidRPr="00B428DD">
        <w:rPr>
          <w:rFonts w:ascii="Franklin Gothic Medium" w:hAnsi="Franklin Gothic Medium"/>
          <w:spacing w:val="-4"/>
          <w:w w:val="105"/>
        </w:rPr>
        <w:t xml:space="preserve"> </w:t>
      </w:r>
      <w:r w:rsidRPr="00B428DD">
        <w:rPr>
          <w:rFonts w:ascii="Franklin Gothic Medium" w:hAnsi="Franklin Gothic Medium"/>
          <w:w w:val="105"/>
        </w:rPr>
        <w:t>对此，</w:t>
      </w:r>
      <w:r w:rsidRPr="00B428DD">
        <w:rPr>
          <w:rFonts w:ascii="Franklin Gothic Medium" w:hAnsi="Franklin Gothic Medium"/>
          <w:spacing w:val="6"/>
          <w:w w:val="105"/>
        </w:rPr>
        <w:t xml:space="preserve"> </w:t>
      </w:r>
      <w:r w:rsidRPr="00B428DD">
        <w:rPr>
          <w:rFonts w:ascii="Franklin Gothic Medium" w:hAnsi="Franklin Gothic Medium"/>
          <w:w w:val="105"/>
        </w:rPr>
        <w:t>作为</w:t>
      </w:r>
      <w:r w:rsidRPr="00B428DD">
        <w:rPr>
          <w:rFonts w:ascii="Franklin Gothic Medium" w:hAnsi="Franklin Gothic Medium"/>
          <w:spacing w:val="8"/>
          <w:w w:val="105"/>
        </w:rPr>
        <w:t xml:space="preserve"> </w:t>
      </w:r>
      <w:r w:rsidRPr="00B428DD">
        <w:rPr>
          <w:rFonts w:ascii="Franklin Gothic Medium" w:hAnsi="Franklin Gothic Medium"/>
          <w:w w:val="105"/>
        </w:rPr>
        <w:t>放</w:t>
      </w:r>
      <w:r w:rsidRPr="00B428DD">
        <w:rPr>
          <w:rFonts w:ascii="Franklin Gothic Medium" w:hAnsi="Franklin Gothic Medium"/>
          <w:spacing w:val="8"/>
          <w:w w:val="105"/>
        </w:rPr>
        <w:t xml:space="preserve"> </w:t>
      </w:r>
      <w:r w:rsidRPr="00B428DD">
        <w:rPr>
          <w:rFonts w:ascii="Franklin Gothic Medium" w:hAnsi="Franklin Gothic Medium"/>
          <w:w w:val="105"/>
        </w:rPr>
        <w:t>出去</w:t>
      </w:r>
      <w:r w:rsidRPr="00B428DD">
        <w:rPr>
          <w:rFonts w:ascii="Franklin Gothic Medium" w:hAnsi="Franklin Gothic Medium"/>
          <w:spacing w:val="7"/>
          <w:w w:val="105"/>
        </w:rPr>
        <w:t xml:space="preserve"> </w:t>
      </w:r>
      <w:r w:rsidRPr="00B428DD">
        <w:rPr>
          <w:rFonts w:ascii="Franklin Gothic Medium" w:hAnsi="Franklin Gothic Medium"/>
          <w:w w:val="105"/>
        </w:rPr>
        <w:t>在</w:t>
      </w:r>
      <w:r>
        <w:rPr>
          <w:rFonts w:ascii="Franklin Gothic Medium" w:hAnsi="Franklin Gothic Medium"/>
          <w:w w:val="105"/>
        </w:rPr>
        <w:t xml:space="preserve">香港提供备忘录</w:t>
      </w:r>
      <w:r w:rsidRPr="00B428DD">
        <w:rPr>
          <w:rFonts w:ascii="Franklin Gothic Medium" w:hAnsi="Franklin Gothic Medium"/>
          <w:w w:val="105"/>
        </w:rPr>
        <w:t>。</w:t>
      </w:r>
    </w:p>
    <w:p w14:paraId="70827218" w14:textId="77777777" w:rsidR="00806CC0" w:rsidRPr="00B428DD" w:rsidRDefault="00806CC0" w:rsidP="00806CC0">
      <w:pPr>
        <w:pStyle w:val="BodyText"/>
        <w:spacing w:before="6" w:line="247" w:lineRule="auto"/>
        <w:ind w:left="0" w:right="-1"/>
        <w:jc w:val="both"/>
        <w:rPr>
          <w:rFonts w:ascii="Franklin Gothic Medium" w:hAnsi="Franklin Gothic Medium"/>
        </w:rPr>
      </w:pPr>
    </w:p>
    <w:p w14:paraId="575FFF53" w14:textId="77777777" w:rsidR="00806CC0" w:rsidRPr="00B428DD" w:rsidRDefault="006F084B" w:rsidP="00806CC0">
      <w:pPr>
        <w:ind w:right="-1"/>
        <w:rPr>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78720" behindDoc="1" locked="0" layoutInCell="1" allowOverlap="1">
                <wp:simplePos x="0" y="0"/>
                <wp:positionH relativeFrom="page">
                  <wp:posOffset>382270</wp:posOffset>
                </wp:positionH>
                <wp:positionV relativeFrom="paragraph">
                  <wp:posOffset>1270</wp:posOffset>
                </wp:positionV>
                <wp:extent cx="6983730" cy="1270"/>
                <wp:effectExtent l="10795" t="10795" r="6350" b="6985"/>
                <wp:wrapNone/>
                <wp:docPr id="19" name="Group 933"/>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0" name="Freeform 934"/>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33" o:spid="_x0000_s1060" style="width:549.9pt;height:0.1pt;margin-top:0.1pt;margin-left:30.1pt;mso-position-horizontal-relative:page;position:absolute;z-index:-251636736" coordorigin="454,310" coordsize="10998,2">
                <v:shape id="Freeform 934" o:spid="_x0000_s1061"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18D2EFB1" w14:textId="77777777" w:rsidR="00806CC0" w:rsidRPr="00B428DD" w:rsidRDefault="006F084B" w:rsidP="00806CC0">
      <w:pPr>
        <w:pStyle w:val="Heading2"/>
        <w:ind w:left="0" w:right="-1"/>
        <w:rPr>
          <w:rFonts w:ascii="Franklin Gothic Medium" w:hAnsi="Franklin Gothic Medium"/>
          <w:color w:val="757F96"/>
          <w:w w:val="110"/>
          <w:sz w:val="18"/>
          <w:szCs w:val="18"/>
        </w:rPr>
      </w:pPr>
      <w:r w:rsidRPr="00B428DD">
        <w:rPr>
          <w:rFonts w:ascii="Franklin Gothic Medium" w:hAnsi="Franklin Gothic Medium"/>
          <w:color w:val="757F96"/>
          <w:w w:val="110"/>
          <w:sz w:val="18"/>
          <w:szCs w:val="18"/>
        </w:rPr>
        <w:t>附加信息</w:t>
      </w:r>
    </w:p>
    <w:p w14:paraId="6F421949" w14:textId="4E93DD50" w:rsidR="00806CC0" w:rsidRPr="000C7806" w:rsidRDefault="006F084B" w:rsidP="00806CC0">
      <w:pPr>
        <w:pStyle w:val="BodyText"/>
        <w:ind w:left="0" w:right="-1"/>
        <w:jc w:val="both"/>
        <w:rPr>
          <w:rFonts w:ascii="Franklin Gothic Medium" w:hAnsi="Franklin Gothic Medium"/>
        </w:rPr>
      </w:pPr>
      <w:r w:rsidRPr="00282B71">
        <w:rPr>
          <w:rFonts w:ascii="Franklin Gothic Medium" w:hAnsi="Franklin Gothic Medium"/>
          <w:spacing w:val="-25"/>
          <w:w w:val="105"/>
        </w:rPr>
        <w:t>y</w:t>
      </w:r>
      <w:r w:rsidRPr="00282B71">
        <w:rPr>
          <w:rFonts w:ascii="Franklin Gothic Medium" w:hAnsi="Franklin Gothic Medium"/>
          <w:w w:val="105"/>
        </w:rPr>
        <w:t>或者</w:t>
      </w:r>
      <w:r w:rsidRPr="00282B71">
        <w:rPr>
          <w:rFonts w:ascii="Franklin Gothic Medium" w:hAnsi="Franklin Gothic Medium"/>
          <w:spacing w:val="12"/>
          <w:w w:val="105"/>
        </w:rPr>
        <w:t xml:space="preserve"> </w:t>
      </w:r>
      <w:r w:rsidRPr="00282B71">
        <w:rPr>
          <w:rFonts w:ascii="Franklin Gothic Medium" w:hAnsi="Franklin Gothic Medium"/>
          <w:w w:val="105"/>
        </w:rPr>
        <w:t>一般来说</w:t>
      </w:r>
      <w:r w:rsidRPr="00282B71">
        <w:rPr>
          <w:rFonts w:ascii="Franklin Gothic Medium" w:hAnsi="Franklin Gothic Medium"/>
          <w:spacing w:val="12"/>
          <w:w w:val="105"/>
        </w:rPr>
        <w:t xml:space="preserve"> </w:t>
      </w:r>
      <w:r w:rsidRPr="00282B71">
        <w:rPr>
          <w:rFonts w:ascii="Franklin Gothic Medium" w:hAnsi="Franklin Gothic Medium"/>
          <w:w w:val="105"/>
        </w:rPr>
        <w:t>买</w:t>
      </w:r>
      <w:r w:rsidRPr="00282B71">
        <w:rPr>
          <w:rFonts w:ascii="Franklin Gothic Medium" w:hAnsi="Franklin Gothic Medium"/>
          <w:spacing w:val="13"/>
          <w:w w:val="105"/>
        </w:rPr>
        <w:t xml:space="preserve"> </w:t>
      </w:r>
      <w:r w:rsidRPr="00282B71">
        <w:rPr>
          <w:rFonts w:ascii="Franklin Gothic Medium" w:hAnsi="Franklin Gothic Medium"/>
          <w:w w:val="105"/>
        </w:rPr>
        <w:t>和</w:t>
      </w:r>
      <w:r w:rsidRPr="00282B71">
        <w:rPr>
          <w:rFonts w:ascii="Franklin Gothic Medium" w:hAnsi="Franklin Gothic Medium"/>
          <w:spacing w:val="12"/>
          <w:w w:val="105"/>
        </w:rPr>
        <w:t xml:space="preserve"> </w:t>
      </w:r>
      <w:r w:rsidRPr="00282B71">
        <w:rPr>
          <w:rFonts w:ascii="Franklin Gothic Medium" w:hAnsi="Franklin Gothic Medium"/>
          <w:w w:val="105"/>
        </w:rPr>
        <w:t>赎回</w:t>
      </w:r>
      <w:r w:rsidRPr="00282B71">
        <w:rPr>
          <w:rFonts w:ascii="Franklin Gothic Medium" w:hAnsi="Franklin Gothic Medium"/>
          <w:spacing w:val="14"/>
          <w:w w:val="105"/>
        </w:rPr>
        <w:t xml:space="preserve"> </w:t>
      </w:r>
      <w:r w:rsidRPr="00282B71">
        <w:rPr>
          <w:rFonts w:ascii="Franklin Gothic Medium" w:hAnsi="Franklin Gothic Medium"/>
          <w:w w:val="105"/>
        </w:rPr>
        <w:t>股票</w:t>
      </w:r>
      <w:r w:rsidRPr="00282B71">
        <w:rPr>
          <w:rFonts w:ascii="Franklin Gothic Medium" w:hAnsi="Franklin Gothic Medium"/>
          <w:spacing w:val="12"/>
          <w:w w:val="105"/>
        </w:rPr>
        <w:t xml:space="preserve"> </w:t>
      </w:r>
      <w:r w:rsidRPr="00282B71">
        <w:rPr>
          <w:rFonts w:ascii="Franklin Gothic Medium" w:hAnsi="Franklin Gothic Medium"/>
          <w:w w:val="105"/>
        </w:rPr>
        <w:t>在</w:t>
      </w:r>
      <w:r w:rsidRPr="00282B71">
        <w:rPr>
          <w:rFonts w:ascii="Franklin Gothic Medium" w:hAnsi="Franklin Gothic Medium"/>
          <w:spacing w:val="12"/>
          <w:w w:val="105"/>
        </w:rPr>
        <w:t xml:space="preserve"> </w:t>
      </w:r>
      <w:r w:rsidRPr="00282B71">
        <w:rPr>
          <w:rFonts w:ascii="Franklin Gothic Medium" w:hAnsi="Franklin Gothic Medium"/>
          <w:w w:val="105"/>
        </w:rPr>
        <w:t>这</w:t>
      </w:r>
      <w:r w:rsidRPr="00282B71">
        <w:rPr>
          <w:rFonts w:ascii="Franklin Gothic Medium" w:hAnsi="Franklin Gothic Medium"/>
          <w:spacing w:val="13"/>
          <w:w w:val="105"/>
        </w:rPr>
        <w:t xml:space="preserve">子-F</w:t>
      </w:r>
      <w:r w:rsidRPr="00282B71">
        <w:rPr>
          <w:rFonts w:ascii="Franklin Gothic Medium" w:hAnsi="Franklin Gothic Medium"/>
          <w:w w:val="105"/>
        </w:rPr>
        <w:t>UND的隔壁网</w:t>
      </w:r>
      <w:r w:rsidRPr="00282B71">
        <w:rPr>
          <w:rFonts w:ascii="Franklin Gothic Medium" w:hAnsi="Franklin Gothic Medium"/>
          <w:spacing w:val="12"/>
          <w:w w:val="105"/>
        </w:rPr>
        <w:t xml:space="preserve"> </w:t>
      </w:r>
      <w:r w:rsidRPr="00282B71">
        <w:rPr>
          <w:rFonts w:ascii="Franklin Gothic Medium" w:hAnsi="Franklin Gothic Medium"/>
          <w:w w:val="105"/>
        </w:rPr>
        <w:t>资产</w:t>
      </w:r>
      <w:r w:rsidRPr="00282B71">
        <w:rPr>
          <w:rFonts w:ascii="Franklin Gothic Medium" w:hAnsi="Franklin Gothic Medium"/>
          <w:spacing w:val="13"/>
          <w:w w:val="105"/>
        </w:rPr>
        <w:t xml:space="preserve"> </w:t>
      </w:r>
      <w:r w:rsidRPr="00282B71">
        <w:rPr>
          <w:rFonts w:ascii="Franklin Gothic Medium" w:hAnsi="Franklin Gothic Medium"/>
          <w:w w:val="105"/>
        </w:rPr>
        <w:t>价值</w:t>
      </w:r>
      <w:r w:rsidRPr="00282B71">
        <w:rPr>
          <w:rFonts w:ascii="Franklin Gothic Medium" w:hAnsi="Franklin Gothic Medium"/>
          <w:spacing w:val="12"/>
          <w:w w:val="105"/>
        </w:rPr>
        <w:t xml:space="preserve"> </w:t>
      </w:r>
      <w:r w:rsidRPr="00282B71">
        <w:rPr>
          <w:rFonts w:ascii="Franklin Gothic Medium" w:hAnsi="Franklin Gothic Medium"/>
          <w:w w:val="105"/>
        </w:rPr>
        <w:t>（NAV）</w:t>
      </w:r>
      <w:r w:rsidRPr="00282B71">
        <w:rPr>
          <w:rFonts w:ascii="Franklin Gothic Medium" w:hAnsi="Franklin Gothic Medium"/>
          <w:spacing w:val="12"/>
          <w:w w:val="105"/>
        </w:rPr>
        <w:t xml:space="preserve"> </w:t>
      </w:r>
      <w:r w:rsidRPr="00282B71">
        <w:rPr>
          <w:rFonts w:ascii="Franklin Gothic Medium" w:hAnsi="Franklin Gothic Medium"/>
          <w:w w:val="105"/>
        </w:rPr>
        <w:t>注册服务商和转让代理在下午3点或之前收到您的请求</w:t>
      </w:r>
      <w:ins w:id="99" w:author="Author" w:date="2025-05-26T08:31:00Z">
        <w:r w:rsidR="00FD539D">
          <w:rPr>
            <w:rStyle w:val="FootnoteReference"/>
            <w:rFonts w:ascii="Franklin Gothic Medium" w:hAnsi="Franklin Gothic Medium"/>
            <w:w w:val="105"/>
          </w:rPr>
          <w:footnoteReference w:id="1"/>
        </w:r>
      </w:ins>
      <w:r w:rsidRPr="00282B71">
        <w:rPr>
          <w:rFonts w:ascii="Franklin Gothic Medium" w:hAnsi="Franklin Gothic Medium"/>
          <w:w w:val="105"/>
        </w:rPr>
        <w:t xml:space="preserve">卢森堡是卢森堡交易时间的时间，或香港代表收到的</w:t>
      </w:r>
      <w:r w:rsidRPr="00282B71">
        <w:rPr>
          <w:rFonts w:ascii="Franklin Gothic Medium" w:hAnsi="Franklin Gothic Medium"/>
          <w:spacing w:val="13"/>
          <w:w w:val="105"/>
        </w:rPr>
        <w:t xml:space="preserve"> </w:t>
      </w:r>
      <w:r w:rsidRPr="00282B71">
        <w:rPr>
          <w:rFonts w:ascii="Franklin Gothic Medium" w:hAnsi="Franklin Gothic Medium"/>
          <w:w w:val="105"/>
        </w:rPr>
        <w:t>你的</w:t>
      </w:r>
      <w:r w:rsidRPr="00282B71">
        <w:rPr>
          <w:rFonts w:ascii="Franklin Gothic Medium" w:hAnsi="Franklin Gothic Medium"/>
          <w:w w:val="96"/>
        </w:rPr>
        <w:t xml:space="preserve"> </w:t>
      </w:r>
      <w:r w:rsidRPr="00282B71">
        <w:rPr>
          <w:rFonts w:ascii="Franklin Gothic Medium" w:hAnsi="Franklin Gothic Medium"/>
          <w:w w:val="105"/>
        </w:rPr>
        <w:t>要求</w:t>
      </w:r>
      <w:r w:rsidRPr="00282B71">
        <w:rPr>
          <w:rFonts w:ascii="Franklin Gothic Medium" w:hAnsi="Franklin Gothic Medium"/>
          <w:spacing w:val="7"/>
          <w:w w:val="105"/>
        </w:rPr>
        <w:t xml:space="preserve"> </w:t>
      </w:r>
      <w:r w:rsidRPr="00282B71">
        <w:rPr>
          <w:rFonts w:ascii="Franklin Gothic Medium" w:hAnsi="Franklin Gothic Medium"/>
          <w:w w:val="105"/>
        </w:rPr>
        <w:t>在</w:t>
      </w:r>
      <w:r w:rsidRPr="00282B71">
        <w:rPr>
          <w:rFonts w:ascii="Franklin Gothic Medium" w:hAnsi="Franklin Gothic Medium"/>
          <w:spacing w:val="7"/>
          <w:w w:val="105"/>
        </w:rPr>
        <w:t xml:space="preserve"> </w:t>
      </w:r>
      <w:r w:rsidRPr="00282B71">
        <w:rPr>
          <w:rFonts w:ascii="Franklin Gothic Medium" w:hAnsi="Franklin Gothic Medium"/>
          <w:w w:val="105"/>
        </w:rPr>
        <w:t>好的</w:t>
      </w:r>
      <w:r w:rsidRPr="00282B71">
        <w:rPr>
          <w:rFonts w:ascii="Franklin Gothic Medium" w:hAnsi="Franklin Gothic Medium"/>
          <w:spacing w:val="8"/>
          <w:w w:val="105"/>
        </w:rPr>
        <w:t xml:space="preserve"> </w:t>
      </w:r>
      <w:r w:rsidRPr="00282B71">
        <w:rPr>
          <w:rFonts w:ascii="Franklin Gothic Medium" w:hAnsi="Franklin Gothic Medium"/>
          <w:w w:val="105"/>
        </w:rPr>
        <w:t>命令</w:t>
      </w:r>
      <w:r w:rsidRPr="00282B71">
        <w:rPr>
          <w:rFonts w:ascii="Franklin Gothic Medium" w:hAnsi="Franklin Gothic Medium"/>
          <w:spacing w:val="6"/>
          <w:w w:val="105"/>
        </w:rPr>
        <w:t xml:space="preserve"> </w:t>
      </w:r>
      <w:r w:rsidRPr="00282B71">
        <w:rPr>
          <w:rFonts w:ascii="Franklin Gothic Medium" w:hAnsi="Franklin Gothic Medium"/>
          <w:w w:val="105"/>
        </w:rPr>
        <w:t>在</w:t>
      </w:r>
      <w:r w:rsidRPr="00282B71">
        <w:rPr>
          <w:rFonts w:ascii="Franklin Gothic Medium" w:hAnsi="Franklin Gothic Medium"/>
          <w:spacing w:val="8"/>
          <w:w w:val="105"/>
        </w:rPr>
        <w:t xml:space="preserve"> </w:t>
      </w:r>
      <w:r w:rsidRPr="00282B71">
        <w:rPr>
          <w:rFonts w:ascii="Franklin Gothic Medium" w:hAnsi="Franklin Gothic Medium"/>
          <w:w w:val="105"/>
        </w:rPr>
        <w:t>或者</w:t>
      </w:r>
      <w:r w:rsidRPr="00282B71">
        <w:rPr>
          <w:rFonts w:ascii="Franklin Gothic Medium" w:hAnsi="Franklin Gothic Medium"/>
          <w:spacing w:val="8"/>
          <w:w w:val="105"/>
        </w:rPr>
        <w:t xml:space="preserve"> </w:t>
      </w:r>
      <w:r w:rsidRPr="00282B71">
        <w:rPr>
          <w:rFonts w:ascii="Franklin Gothic Medium" w:hAnsi="Franklin Gothic Medium"/>
          <w:w w:val="105"/>
        </w:rPr>
        <w:t>前</w:t>
      </w:r>
      <w:r w:rsidRPr="00282B71">
        <w:rPr>
          <w:rFonts w:ascii="Franklin Gothic Medium" w:hAnsi="Franklin Gothic Medium"/>
          <w:spacing w:val="6"/>
          <w:w w:val="105"/>
        </w:rPr>
        <w:t xml:space="preserve"> </w:t>
      </w:r>
      <w:r w:rsidRPr="00282B71">
        <w:rPr>
          <w:rFonts w:ascii="Franklin Gothic Medium" w:hAnsi="Franklin Gothic Medium"/>
          <w:w w:val="105"/>
        </w:rPr>
        <w:t>4</w:t>
      </w:r>
      <w:r w:rsidRPr="00282B71">
        <w:rPr>
          <w:rFonts w:ascii="Franklin Gothic Medium" w:hAnsi="Franklin Gothic Medium"/>
          <w:spacing w:val="8"/>
          <w:w w:val="105"/>
        </w:rPr>
        <w:t xml:space="preserve"> </w:t>
      </w:r>
      <w:r w:rsidRPr="00282B71">
        <w:rPr>
          <w:rFonts w:ascii="Franklin Gothic Medium" w:hAnsi="Franklin Gothic Medium"/>
          <w:w w:val="105"/>
        </w:rPr>
        <w:t>下午</w:t>
      </w:r>
      <w:r w:rsidRPr="00282B71">
        <w:rPr>
          <w:rFonts w:ascii="Franklin Gothic Medium" w:hAnsi="Franklin Gothic Medium"/>
          <w:spacing w:val="7"/>
          <w:w w:val="105"/>
        </w:rPr>
        <w:t xml:space="preserve"> </w:t>
      </w:r>
      <w:r w:rsidRPr="00282B71">
        <w:rPr>
          <w:rFonts w:ascii="Franklin Gothic Medium" w:hAnsi="Franklin Gothic Medium"/>
          <w:w w:val="105"/>
        </w:rPr>
        <w:t>香港时间</w:t>
      </w:r>
      <w:r w:rsidRPr="00282B71">
        <w:rPr>
          <w:rFonts w:ascii="Franklin Gothic Medium" w:hAnsi="Franklin Gothic Medium"/>
          <w:spacing w:val="7"/>
          <w:w w:val="105"/>
        </w:rPr>
        <w:t xml:space="preserve"> </w:t>
      </w:r>
      <w:r w:rsidRPr="00282B71">
        <w:rPr>
          <w:rFonts w:ascii="Franklin Gothic Medium" w:hAnsi="Franklin Gothic Medium"/>
          <w:w w:val="105"/>
        </w:rPr>
        <w:t>这</w:t>
      </w:r>
      <w:r w:rsidRPr="00282B71">
        <w:rPr>
          <w:rFonts w:ascii="Franklin Gothic Medium" w:hAnsi="Franklin Gothic Medium"/>
          <w:spacing w:val="8"/>
          <w:w w:val="105"/>
        </w:rPr>
        <w:t xml:space="preserve">香港</w:t>
      </w:r>
      <w:r w:rsidRPr="00282B71">
        <w:rPr>
          <w:rFonts w:ascii="Franklin Gothic Medium" w:hAnsi="Franklin Gothic Medium"/>
          <w:w w:val="105"/>
        </w:rPr>
        <w:t>交易</w:t>
      </w:r>
      <w:r w:rsidRPr="00282B71">
        <w:rPr>
          <w:rFonts w:ascii="Franklin Gothic Medium" w:hAnsi="Franklin Gothic Medium"/>
          <w:spacing w:val="6"/>
          <w:w w:val="105"/>
        </w:rPr>
        <w:t xml:space="preserve"> </w:t>
      </w:r>
      <w:r w:rsidRPr="00282B71">
        <w:rPr>
          <w:rFonts w:ascii="Franklin Gothic Medium" w:hAnsi="Franklin Gothic Medium"/>
          <w:w w:val="105"/>
        </w:rPr>
        <w:t>cut-off</w:t>
      </w:r>
      <w:r w:rsidRPr="00282B71">
        <w:rPr>
          <w:rFonts w:ascii="Franklin Gothic Medium" w:hAnsi="Franklin Gothic Medium"/>
          <w:spacing w:val="8"/>
          <w:w w:val="105"/>
        </w:rPr>
        <w:t xml:space="preserve"> </w:t>
      </w:r>
      <w:r w:rsidRPr="00282B71">
        <w:rPr>
          <w:rFonts w:ascii="Franklin Gothic Medium" w:hAnsi="Franklin Gothic Medium"/>
          <w:w w:val="105"/>
        </w:rPr>
        <w:t>time.</w:t>
      </w:r>
      <w:r w:rsidRPr="00282B71">
        <w:rPr>
          <w:rFonts w:ascii="Franklin Gothic Medium" w:hAnsi="Franklin Gothic Medium"/>
          <w:spacing w:val="7"/>
          <w:w w:val="105"/>
        </w:rPr>
        <w:t xml:space="preserve"> </w:t>
      </w:r>
      <w:r w:rsidRPr="00282B71">
        <w:rPr>
          <w:rFonts w:ascii="Franklin Gothic Medium" w:hAnsi="Franklin Gothic Medium"/>
          <w:w w:val="105"/>
        </w:rPr>
        <w:t>分销商</w:t>
      </w:r>
      <w:r w:rsidRPr="00282B71">
        <w:rPr>
          <w:rFonts w:ascii="Franklin Gothic Medium" w:hAnsi="Franklin Gothic Medium"/>
          <w:spacing w:val="6"/>
          <w:w w:val="105"/>
        </w:rPr>
        <w:t xml:space="preserve"> </w:t>
      </w:r>
      <w:r w:rsidRPr="00282B71">
        <w:rPr>
          <w:rFonts w:ascii="Franklin Gothic Medium" w:hAnsi="Franklin Gothic Medium"/>
          <w:w w:val="105"/>
        </w:rPr>
        <w:t>可能</w:t>
      </w:r>
      <w:r w:rsidRPr="00282B71">
        <w:rPr>
          <w:rFonts w:ascii="Franklin Gothic Medium" w:hAnsi="Franklin Gothic Medium"/>
          <w:spacing w:val="8"/>
          <w:w w:val="105"/>
        </w:rPr>
        <w:t xml:space="preserve"> </w:t>
      </w:r>
      <w:r w:rsidRPr="00282B71">
        <w:rPr>
          <w:rFonts w:ascii="Franklin Gothic Medium" w:hAnsi="Franklin Gothic Medium"/>
          <w:w w:val="105"/>
        </w:rPr>
        <w:t>强加</w:t>
      </w:r>
      <w:r w:rsidRPr="00282B71">
        <w:rPr>
          <w:rFonts w:ascii="Franklin Gothic Medium" w:hAnsi="Franklin Gothic Medium"/>
          <w:spacing w:val="7"/>
          <w:w w:val="105"/>
        </w:rPr>
        <w:t xml:space="preserve"> </w:t>
      </w:r>
      <w:r w:rsidRPr="00282B71">
        <w:rPr>
          <w:rFonts w:ascii="Franklin Gothic Medium" w:hAnsi="Franklin Gothic Medium"/>
          <w:w w:val="105"/>
        </w:rPr>
        <w:t>不同的</w:t>
      </w:r>
      <w:r w:rsidRPr="00282B71">
        <w:rPr>
          <w:rFonts w:ascii="Franklin Gothic Medium" w:hAnsi="Franklin Gothic Medium"/>
          <w:spacing w:val="7"/>
          <w:w w:val="105"/>
        </w:rPr>
        <w:t xml:space="preserve"> </w:t>
      </w:r>
      <w:r w:rsidRPr="00282B71">
        <w:rPr>
          <w:rFonts w:ascii="Franklin Gothic Medium" w:hAnsi="Franklin Gothic Medium"/>
          <w:w w:val="105"/>
        </w:rPr>
        <w:t>交易</w:t>
      </w:r>
      <w:r w:rsidRPr="00282B71">
        <w:rPr>
          <w:rFonts w:ascii="Franklin Gothic Medium" w:hAnsi="Franklin Gothic Medium"/>
          <w:w w:val="102"/>
        </w:rPr>
        <w:t xml:space="preserve"> </w:t>
      </w:r>
      <w:r w:rsidRPr="00282B71">
        <w:rPr>
          <w:rFonts w:ascii="Franklin Gothic Medium" w:hAnsi="Franklin Gothic Medium"/>
          <w:w w:val="105"/>
        </w:rPr>
        <w:t>截止日期</w:t>
      </w:r>
      <w:r w:rsidRPr="00282B71">
        <w:rPr>
          <w:rFonts w:ascii="Franklin Gothic Medium" w:hAnsi="Franklin Gothic Medium"/>
          <w:spacing w:val="-6"/>
          <w:w w:val="105"/>
        </w:rPr>
        <w:t xml:space="preserve"> </w:t>
      </w:r>
      <w:r w:rsidRPr="00282B71">
        <w:rPr>
          <w:rFonts w:ascii="Franklin Gothic Medium" w:hAnsi="Franklin Gothic Medium"/>
          <w:w w:val="105"/>
        </w:rPr>
        <w:t>为了</w:t>
      </w:r>
      <w:r w:rsidRPr="00282B71">
        <w:rPr>
          <w:rFonts w:ascii="Franklin Gothic Medium" w:hAnsi="Franklin Gothic Medium"/>
          <w:spacing w:val="-4"/>
          <w:w w:val="105"/>
        </w:rPr>
        <w:t xml:space="preserve"> </w:t>
      </w:r>
      <w:r w:rsidRPr="00282B71">
        <w:rPr>
          <w:rFonts w:ascii="Franklin Gothic Medium" w:hAnsi="Franklin Gothic Medium"/>
          <w:w w:val="105"/>
        </w:rPr>
        <w:t>接收</w:t>
      </w:r>
      <w:r w:rsidRPr="00282B71">
        <w:rPr>
          <w:rFonts w:ascii="Franklin Gothic Medium" w:hAnsi="Franklin Gothic Medium"/>
          <w:spacing w:val="-5"/>
          <w:w w:val="105"/>
        </w:rPr>
        <w:t xml:space="preserve"> </w:t>
      </w:r>
      <w:r w:rsidRPr="00282B71">
        <w:rPr>
          <w:rFonts w:ascii="Franklin Gothic Medium" w:hAnsi="Franklin Gothic Medium"/>
          <w:w w:val="105"/>
        </w:rPr>
        <w:t>请求</w:t>
      </w:r>
      <w:r w:rsidRPr="00282B71">
        <w:rPr>
          <w:rFonts w:ascii="Franklin Gothic Medium" w:hAnsi="Franklin Gothic Medium"/>
          <w:spacing w:val="-5"/>
          <w:w w:val="105"/>
        </w:rPr>
        <w:t xml:space="preserve"> </w:t>
      </w:r>
      <w:r w:rsidRPr="00282B71">
        <w:rPr>
          <w:rFonts w:ascii="Franklin Gothic Medium" w:hAnsi="Franklin Gothic Medium"/>
          <w:w w:val="105"/>
        </w:rPr>
        <w:t>从</w:t>
      </w:r>
      <w:r w:rsidRPr="00282B71">
        <w:rPr>
          <w:rFonts w:ascii="Franklin Gothic Medium" w:hAnsi="Franklin Gothic Medium"/>
          <w:spacing w:val="-5"/>
          <w:w w:val="105"/>
        </w:rPr>
        <w:t xml:space="preserve"> </w:t>
      </w:r>
      <w:r w:rsidRPr="00282B71">
        <w:rPr>
          <w:rFonts w:ascii="Franklin Gothic Medium" w:hAnsi="Franklin Gothic Medium"/>
          <w:w w:val="105"/>
        </w:rPr>
        <w:t>投资者。</w:t>
      </w:r>
    </w:p>
    <w:p w14:paraId="55D10A5E" w14:textId="77777777" w:rsidR="00806CC0" w:rsidRDefault="00806CC0" w:rsidP="00806CC0">
      <w:pPr>
        <w:pStyle w:val="BodyText"/>
        <w:ind w:left="0" w:right="-1"/>
        <w:jc w:val="both"/>
        <w:rPr>
          <w:rFonts w:ascii="Franklin Gothic Medium" w:hAnsi="Franklin Gothic Medium"/>
        </w:rPr>
      </w:pPr>
    </w:p>
    <w:p w14:paraId="4F8793EF" w14:textId="77777777" w:rsidR="00806CC0" w:rsidRPr="00B428DD" w:rsidRDefault="006F084B" w:rsidP="00806CC0">
      <w:pPr>
        <w:pStyle w:val="BodyText"/>
        <w:ind w:left="0" w:right="-1"/>
        <w:jc w:val="both"/>
        <w:rPr>
          <w:rFonts w:ascii="Franklin Gothic Medium" w:hAnsi="Franklin Gothic Medium"/>
          <w:color w:val="0000FF"/>
        </w:rPr>
      </w:pPr>
      <w:r w:rsidRPr="00B428DD">
        <w:rPr>
          <w:rFonts w:ascii="Franklin Gothic Medium" w:hAnsi="Franklin Gothic Medium"/>
        </w:rPr>
        <w:t>投资者</w:t>
      </w:r>
      <w:r w:rsidRPr="00B428DD">
        <w:rPr>
          <w:rFonts w:ascii="Franklin Gothic Medium" w:hAnsi="Franklin Gothic Medium"/>
          <w:spacing w:val="25"/>
        </w:rPr>
        <w:t xml:space="preserve"> </w:t>
      </w:r>
      <w:r w:rsidRPr="00B428DD">
        <w:rPr>
          <w:rFonts w:ascii="Franklin Gothic Medium" w:hAnsi="Franklin Gothic Medium"/>
        </w:rPr>
        <w:t>可能</w:t>
      </w:r>
      <w:r w:rsidRPr="00B428DD">
        <w:rPr>
          <w:rFonts w:ascii="Franklin Gothic Medium" w:hAnsi="Franklin Gothic Medium"/>
          <w:spacing w:val="25"/>
        </w:rPr>
        <w:t xml:space="preserve"> </w:t>
      </w:r>
      <w:r w:rsidRPr="00B428DD">
        <w:rPr>
          <w:rFonts w:ascii="Franklin Gothic Medium" w:hAnsi="Franklin Gothic Medium"/>
        </w:rPr>
        <w:t>获得</w:t>
      </w:r>
      <w:r w:rsidRPr="00B428DD">
        <w:rPr>
          <w:rFonts w:ascii="Franklin Gothic Medium" w:hAnsi="Franklin Gothic Medium"/>
          <w:spacing w:val="27"/>
        </w:rPr>
        <w:t xml:space="preserve"> </w:t>
      </w:r>
      <w:r w:rsidRPr="00B428DD">
        <w:rPr>
          <w:rFonts w:ascii="Franklin Gothic Medium" w:hAnsi="Franklin Gothic Medium"/>
        </w:rPr>
        <w:t>这</w:t>
      </w:r>
      <w:r w:rsidRPr="00B428DD">
        <w:rPr>
          <w:rFonts w:ascii="Franklin Gothic Medium" w:hAnsi="Franklin Gothic Medium"/>
          <w:spacing w:val="25"/>
        </w:rPr>
        <w:t xml:space="preserve"> </w:t>
      </w:r>
      <w:r w:rsidRPr="00B428DD">
        <w:rPr>
          <w:rFonts w:ascii="Franklin Gothic Medium" w:hAnsi="Franklin Gothic Medium"/>
        </w:rPr>
        <w:t>过去的</w:t>
      </w:r>
      <w:r w:rsidRPr="00B428DD">
        <w:rPr>
          <w:rFonts w:ascii="Franklin Gothic Medium" w:hAnsi="Franklin Gothic Medium"/>
          <w:spacing w:val="25"/>
        </w:rPr>
        <w:t xml:space="preserve"> </w:t>
      </w:r>
      <w:r w:rsidRPr="00B428DD">
        <w:rPr>
          <w:rFonts w:ascii="Franklin Gothic Medium" w:hAnsi="Franklin Gothic Medium"/>
        </w:rPr>
        <w:t>表现</w:t>
      </w:r>
      <w:r w:rsidRPr="00B428DD">
        <w:rPr>
          <w:rFonts w:ascii="Franklin Gothic Medium" w:hAnsi="Franklin Gothic Medium"/>
          <w:spacing w:val="27"/>
        </w:rPr>
        <w:t xml:space="preserve"> </w:t>
      </w:r>
      <w:r w:rsidRPr="00B428DD">
        <w:rPr>
          <w:rFonts w:ascii="Franklin Gothic Medium" w:hAnsi="Franklin Gothic Medium"/>
        </w:rPr>
        <w:t>信息</w:t>
      </w:r>
      <w:r w:rsidRPr="00B428DD">
        <w:rPr>
          <w:rFonts w:ascii="Franklin Gothic Medium" w:hAnsi="Franklin Gothic Medium"/>
          <w:spacing w:val="25"/>
        </w:rPr>
        <w:t xml:space="preserve"> </w:t>
      </w:r>
      <w:r w:rsidRPr="00B428DD">
        <w:rPr>
          <w:rFonts w:ascii="Franklin Gothic Medium" w:hAnsi="Franklin Gothic Medium"/>
        </w:rPr>
        <w:t>的</w:t>
      </w:r>
      <w:r w:rsidRPr="00B428DD">
        <w:rPr>
          <w:rFonts w:ascii="Franklin Gothic Medium" w:hAnsi="Franklin Gothic Medium"/>
          <w:spacing w:val="27"/>
        </w:rPr>
        <w:t xml:space="preserve"> </w:t>
      </w:r>
      <w:r w:rsidRPr="00B428DD">
        <w:rPr>
          <w:rFonts w:ascii="Franklin Gothic Medium" w:hAnsi="Franklin Gothic Medium"/>
        </w:rPr>
        <w:t>其他</w:t>
      </w:r>
      <w:r w:rsidRPr="00B428DD">
        <w:rPr>
          <w:rFonts w:ascii="Franklin Gothic Medium" w:hAnsi="Franklin Gothic Medium"/>
          <w:spacing w:val="26"/>
        </w:rPr>
        <w:t xml:space="preserve"> </w:t>
      </w:r>
      <w:r w:rsidRPr="00B428DD">
        <w:rPr>
          <w:rFonts w:ascii="Franklin Gothic Medium" w:hAnsi="Franklin Gothic Medium"/>
        </w:rPr>
        <w:t>分享</w:t>
      </w:r>
      <w:r w:rsidRPr="00B428DD">
        <w:rPr>
          <w:rFonts w:ascii="Franklin Gothic Medium" w:hAnsi="Franklin Gothic Medium"/>
          <w:spacing w:val="27"/>
        </w:rPr>
        <w:t xml:space="preserve"> </w:t>
      </w:r>
      <w:r w:rsidRPr="00B428DD">
        <w:rPr>
          <w:rFonts w:ascii="Franklin Gothic Medium" w:hAnsi="Franklin Gothic Medium"/>
        </w:rPr>
        <w:t>课程</w:t>
      </w:r>
      <w:r w:rsidRPr="00B428DD">
        <w:rPr>
          <w:rFonts w:ascii="Franklin Gothic Medium" w:hAnsi="Franklin Gothic Medium"/>
          <w:spacing w:val="24"/>
        </w:rPr>
        <w:t xml:space="preserve"> </w:t>
      </w:r>
      <w:r w:rsidRPr="00B428DD">
        <w:rPr>
          <w:rFonts w:ascii="Franklin Gothic Medium" w:hAnsi="Franklin Gothic Medium"/>
        </w:rPr>
        <w:t>提出</w:t>
      </w:r>
      <w:r w:rsidRPr="00B428DD">
        <w:rPr>
          <w:rFonts w:ascii="Franklin Gothic Medium" w:hAnsi="Franklin Gothic Medium"/>
          <w:spacing w:val="27"/>
        </w:rPr>
        <w:t xml:space="preserve"> </w:t>
      </w:r>
      <w:r w:rsidRPr="00B428DD">
        <w:rPr>
          <w:rFonts w:ascii="Franklin Gothic Medium" w:hAnsi="Franklin Gothic Medium"/>
        </w:rPr>
        <w:t>到</w:t>
      </w:r>
      <w:r w:rsidRPr="00B428DD">
        <w:rPr>
          <w:rFonts w:ascii="Franklin Gothic Medium" w:hAnsi="Franklin Gothic Medium"/>
          <w:spacing w:val="26"/>
        </w:rPr>
        <w:t xml:space="preserve"> </w:t>
      </w:r>
      <w:r w:rsidRPr="00B428DD">
        <w:rPr>
          <w:rFonts w:ascii="Franklin Gothic Medium" w:hAnsi="Franklin Gothic Medium"/>
        </w:rPr>
        <w:t>洪</w:t>
      </w:r>
      <w:r w:rsidRPr="00B428DD">
        <w:rPr>
          <w:rFonts w:ascii="Franklin Gothic Medium" w:hAnsi="Franklin Gothic Medium"/>
          <w:spacing w:val="25"/>
        </w:rPr>
        <w:t xml:space="preserve"> </w:t>
      </w:r>
      <w:r w:rsidRPr="00B428DD">
        <w:rPr>
          <w:rFonts w:ascii="Franklin Gothic Medium" w:hAnsi="Franklin Gothic Medium"/>
        </w:rPr>
        <w:t>孔</w:t>
      </w:r>
      <w:r w:rsidRPr="00B428DD">
        <w:rPr>
          <w:rFonts w:ascii="Franklin Gothic Medium" w:hAnsi="Franklin Gothic Medium"/>
          <w:spacing w:val="25"/>
        </w:rPr>
        <w:t xml:space="preserve"> </w:t>
      </w:r>
      <w:r w:rsidRPr="00B428DD">
        <w:rPr>
          <w:rFonts w:ascii="Franklin Gothic Medium" w:hAnsi="Franklin Gothic Medium"/>
        </w:rPr>
        <w:t>投资者</w:t>
      </w:r>
      <w:r w:rsidRPr="00B428DD">
        <w:rPr>
          <w:rFonts w:ascii="Franklin Gothic Medium" w:hAnsi="Franklin Gothic Medium"/>
          <w:spacing w:val="26"/>
        </w:rPr>
        <w:t xml:space="preserve"> </w:t>
      </w:r>
      <w:r w:rsidRPr="00B428DD">
        <w:rPr>
          <w:rFonts w:ascii="Franklin Gothic Medium" w:hAnsi="Franklin Gothic Medium"/>
        </w:rPr>
        <w:t>从</w:t>
      </w:r>
      <w:r w:rsidRPr="00B428DD">
        <w:rPr>
          <w:rFonts w:ascii="Franklin Gothic Medium" w:hAnsi="Franklin Gothic Medium"/>
          <w:spacing w:val="25"/>
        </w:rPr>
        <w:t xml:space="preserve"> </w:t>
      </w:r>
      <w:hyperlink r:id="rId23" w:history="1">
        <w:r w:rsidRPr="00B428DD">
          <w:rPr>
            <w:rStyle w:val="Hyperlink"/>
            <w:rFonts w:ascii="Franklin Gothic Medium" w:hAnsi="Franklin Gothic Medium"/>
          </w:rPr>
          <w:t>WW</w:t>
        </w:r>
        <w:r w:rsidRPr="00B428DD">
          <w:rPr>
            <w:rStyle w:val="Hyperlink"/>
            <w:rFonts w:ascii="Franklin Gothic Medium" w:hAnsi="Franklin Gothic Medium"/>
            <w:spacing w:val="-14"/>
          </w:rPr>
          <w:t>w</w:t>
        </w:r>
        <w:r w:rsidRPr="00B428DD">
          <w:rPr>
            <w:rStyle w:val="Hyperlink"/>
            <w:rFonts w:ascii="Franklin Gothic Medium" w:hAnsi="Franklin Gothic Medium"/>
          </w:rPr>
          <w:t>.axa-im.com.hk。</w:t>
        </w:r>
      </w:hyperlink>
    </w:p>
    <w:p w14:paraId="1F432539" w14:textId="77777777" w:rsidR="00806CC0" w:rsidRDefault="00806CC0" w:rsidP="00806CC0">
      <w:pPr>
        <w:pStyle w:val="BodyText"/>
        <w:ind w:left="0" w:right="-1"/>
        <w:jc w:val="both"/>
        <w:rPr>
          <w:rFonts w:ascii="Franklin Gothic Medium" w:hAnsi="Franklin Gothic Medium"/>
          <w:color w:val="0000FF"/>
        </w:rPr>
      </w:pPr>
    </w:p>
    <w:p w14:paraId="6DF7B6AC" w14:textId="6E724397" w:rsidR="00806CC0" w:rsidRDefault="006F084B" w:rsidP="00806CC0">
      <w:pPr>
        <w:pStyle w:val="BodyText"/>
        <w:ind w:left="0" w:right="-1"/>
        <w:jc w:val="both"/>
        <w:rPr>
          <w:rFonts w:ascii="Franklin Gothic Medium" w:hAnsi="Franklin Gothic Medium"/>
        </w:rPr>
      </w:pPr>
      <w:r w:rsidRPr="00B428DD">
        <w:rPr>
          <w:rFonts w:ascii="Franklin Gothic Medium" w:hAnsi="Franklin Gothic Medium"/>
        </w:rPr>
        <w:t>这</w:t>
      </w:r>
      <w:r w:rsidRPr="00B428DD">
        <w:rPr>
          <w:rFonts w:ascii="Franklin Gothic Medium" w:hAnsi="Franklin Gothic Medium"/>
          <w:spacing w:val="18"/>
        </w:rPr>
        <w:t xml:space="preserve"> </w:t>
      </w:r>
      <w:r w:rsidRPr="00B428DD">
        <w:rPr>
          <w:rFonts w:ascii="Franklin Gothic Medium" w:hAnsi="Franklin Gothic Medium"/>
        </w:rPr>
        <w:t>网</w:t>
      </w:r>
      <w:r w:rsidRPr="00B428DD">
        <w:rPr>
          <w:rFonts w:ascii="Franklin Gothic Medium" w:hAnsi="Franklin Gothic Medium"/>
          <w:spacing w:val="19"/>
        </w:rPr>
        <w:t xml:space="preserve"> </w:t>
      </w:r>
      <w:r w:rsidRPr="00B428DD">
        <w:rPr>
          <w:rFonts w:ascii="Franklin Gothic Medium" w:hAnsi="Franklin Gothic Medium"/>
        </w:rPr>
        <w:t>资产</w:t>
      </w:r>
      <w:r w:rsidRPr="00B428DD">
        <w:rPr>
          <w:rFonts w:ascii="Franklin Gothic Medium" w:hAnsi="Franklin Gothic Medium"/>
          <w:spacing w:val="19"/>
        </w:rPr>
        <w:t xml:space="preserve"> </w:t>
      </w:r>
      <w:r w:rsidRPr="00B428DD">
        <w:rPr>
          <w:rFonts w:ascii="Franklin Gothic Medium" w:hAnsi="Franklin Gothic Medium"/>
        </w:rPr>
        <w:t>价值</w:t>
      </w:r>
      <w:r w:rsidRPr="00B428DD">
        <w:rPr>
          <w:rFonts w:ascii="Franklin Gothic Medium" w:hAnsi="Franklin Gothic Medium"/>
          <w:spacing w:val="18"/>
        </w:rPr>
        <w:t xml:space="preserve"> </w:t>
      </w:r>
      <w:r w:rsidRPr="00B428DD">
        <w:rPr>
          <w:rFonts w:ascii="Franklin Gothic Medium" w:hAnsi="Franklin Gothic Medium"/>
        </w:rPr>
        <w:t>的</w:t>
      </w:r>
      <w:r w:rsidRPr="00B428DD">
        <w:rPr>
          <w:rFonts w:ascii="Franklin Gothic Medium" w:hAnsi="Franklin Gothic Medium"/>
          <w:spacing w:val="19"/>
        </w:rPr>
        <w:t xml:space="preserve"> </w:t>
      </w:r>
      <w:r w:rsidRPr="00B428DD">
        <w:rPr>
          <w:rFonts w:ascii="Franklin Gothic Medium" w:hAnsi="Franklin Gothic Medium"/>
        </w:rPr>
        <w:t>Th</w:t>
      </w:r>
      <w:r>
        <w:rPr>
          <w:rFonts w:ascii="Franklin Gothic Medium" w:hAnsi="Franklin Gothic Medium"/>
        </w:rPr>
        <w:t>e</w:t>
      </w:r>
      <w:r w:rsidRPr="00B428DD">
        <w:rPr>
          <w:rFonts w:ascii="Franklin Gothic Medium" w:hAnsi="Franklin Gothic Medium"/>
          <w:spacing w:val="18"/>
        </w:rPr>
        <w:t xml:space="preserve"> </w:t>
      </w:r>
      <w:r>
        <w:rPr>
          <w:rFonts w:ascii="Franklin Gothic Medium" w:hAnsi="Franklin Gothic Medium"/>
        </w:rPr>
        <w:t>子-F</w:t>
      </w:r>
      <w:r w:rsidRPr="00B428DD">
        <w:rPr>
          <w:rFonts w:ascii="Franklin Gothic Medium" w:hAnsi="Franklin Gothic Medium"/>
        </w:rPr>
        <w:t>和</w:t>
      </w:r>
      <w:r w:rsidRPr="00B428DD">
        <w:rPr>
          <w:rFonts w:ascii="Franklin Gothic Medium" w:hAnsi="Franklin Gothic Medium"/>
          <w:spacing w:val="18"/>
        </w:rPr>
        <w:t xml:space="preserve"> </w:t>
      </w:r>
      <w:r w:rsidRPr="00B428DD">
        <w:rPr>
          <w:rFonts w:ascii="Franklin Gothic Medium" w:hAnsi="Franklin Gothic Medium"/>
        </w:rPr>
        <w:t>是</w:t>
      </w:r>
      <w:r w:rsidRPr="00B428DD">
        <w:rPr>
          <w:rFonts w:ascii="Franklin Gothic Medium" w:hAnsi="Franklin Gothic Medium"/>
          <w:spacing w:val="19"/>
        </w:rPr>
        <w:t xml:space="preserve"> </w:t>
      </w:r>
      <w:r w:rsidRPr="00B428DD">
        <w:rPr>
          <w:rFonts w:ascii="Franklin Gothic Medium" w:hAnsi="Franklin Gothic Medium"/>
        </w:rPr>
        <w:t>计算</w:t>
      </w:r>
      <w:r w:rsidRPr="00B428DD">
        <w:rPr>
          <w:rFonts w:ascii="Franklin Gothic Medium" w:hAnsi="Franklin Gothic Medium"/>
          <w:spacing w:val="17"/>
        </w:rPr>
        <w:t xml:space="preserve"> </w:t>
      </w:r>
      <w:r w:rsidRPr="00B428DD">
        <w:rPr>
          <w:rFonts w:ascii="Franklin Gothic Medium" w:hAnsi="Franklin Gothic Medium"/>
        </w:rPr>
        <w:t>和</w:t>
      </w:r>
      <w:r w:rsidRPr="00B428DD">
        <w:rPr>
          <w:rFonts w:ascii="Franklin Gothic Medium" w:hAnsi="Franklin Gothic Medium"/>
          <w:spacing w:val="19"/>
        </w:rPr>
        <w:t xml:space="preserve"> </w:t>
      </w:r>
      <w:r w:rsidRPr="00B428DD">
        <w:rPr>
          <w:rFonts w:ascii="Franklin Gothic Medium" w:hAnsi="Franklin Gothic Medium"/>
        </w:rPr>
        <w:t>这</w:t>
      </w:r>
      <w:r w:rsidRPr="00B428DD">
        <w:rPr>
          <w:rFonts w:ascii="Franklin Gothic Medium" w:hAnsi="Franklin Gothic Medium"/>
          <w:spacing w:val="19"/>
        </w:rPr>
        <w:t xml:space="preserve"> </w:t>
      </w:r>
      <w:r w:rsidRPr="00B428DD">
        <w:rPr>
          <w:rFonts w:ascii="Franklin Gothic Medium" w:hAnsi="Franklin Gothic Medium"/>
        </w:rPr>
        <w:t>价格</w:t>
      </w:r>
      <w:r w:rsidRPr="00B428DD">
        <w:rPr>
          <w:rFonts w:ascii="Franklin Gothic Medium" w:hAnsi="Franklin Gothic Medium"/>
          <w:spacing w:val="18"/>
        </w:rPr>
        <w:t xml:space="preserve"> </w:t>
      </w:r>
      <w:r w:rsidRPr="00B428DD">
        <w:rPr>
          <w:rFonts w:ascii="Franklin Gothic Medium" w:hAnsi="Franklin Gothic Medium"/>
        </w:rPr>
        <w:t>的</w:t>
      </w:r>
      <w:r w:rsidRPr="00B428DD">
        <w:rPr>
          <w:rFonts w:ascii="Franklin Gothic Medium" w:hAnsi="Franklin Gothic Medium"/>
          <w:spacing w:val="19"/>
        </w:rPr>
        <w:t xml:space="preserve"> </w:t>
      </w:r>
      <w:r w:rsidRPr="00B428DD">
        <w:rPr>
          <w:rFonts w:ascii="Franklin Gothic Medium" w:hAnsi="Franklin Gothic Medium"/>
        </w:rPr>
        <w:t>s</w:t>
      </w:r>
      <w:r>
        <w:rPr>
          <w:rFonts w:ascii="Franklin Gothic Medium" w:hAnsi="Franklin Gothic Medium"/>
        </w:rPr>
        <w:t>野兔</w:t>
      </w:r>
      <w:r w:rsidRPr="00B428DD">
        <w:rPr>
          <w:rFonts w:ascii="Franklin Gothic Medium" w:hAnsi="Franklin Gothic Medium"/>
          <w:spacing w:val="18"/>
        </w:rPr>
        <w:t xml:space="preserve"> </w:t>
      </w:r>
      <w:r w:rsidRPr="00B428DD">
        <w:rPr>
          <w:rFonts w:ascii="Franklin Gothic Medium" w:hAnsi="Franklin Gothic Medium"/>
        </w:rPr>
        <w:t>是</w:t>
      </w:r>
      <w:r w:rsidRPr="00B428DD">
        <w:rPr>
          <w:rFonts w:ascii="Franklin Gothic Medium" w:hAnsi="Franklin Gothic Medium"/>
          <w:spacing w:val="19"/>
        </w:rPr>
        <w:t xml:space="preserve"> </w:t>
      </w:r>
      <w:r w:rsidRPr="00B428DD">
        <w:rPr>
          <w:rFonts w:ascii="Franklin Gothic Medium" w:hAnsi="Franklin Gothic Medium"/>
        </w:rPr>
        <w:t>出版</w:t>
      </w:r>
      <w:r w:rsidRPr="00B428DD">
        <w:rPr>
          <w:rFonts w:ascii="Franklin Gothic Medium" w:hAnsi="Franklin Gothic Medium"/>
          <w:spacing w:val="18"/>
        </w:rPr>
        <w:t xml:space="preserve"> </w:t>
      </w:r>
      <w:del w:id="102" w:author="Author" w:date="2025-05-26T08:32:00Z">
        <w:r w:rsidRPr="00B428DD" w:rsidDel="007E3ABB">
          <w:rPr>
            <w:rFonts w:ascii="Franklin Gothic Medium" w:hAnsi="Franklin Gothic Medium"/>
          </w:rPr>
          <w:delText>each</w:delText>
        </w:r>
        <w:r w:rsidRPr="00B428DD" w:rsidDel="007E3ABB">
          <w:rPr>
            <w:rFonts w:ascii="Franklin Gothic Medium" w:hAnsi="Franklin Gothic Medium"/>
            <w:spacing w:val="19"/>
          </w:rPr>
          <w:delText xml:space="preserve"> </w:delText>
        </w:r>
        <w:r w:rsidRPr="00B428DD" w:rsidDel="007E3ABB">
          <w:rPr>
            <w:rFonts w:ascii="Franklin Gothic Medium" w:hAnsi="Franklin Gothic Medium"/>
          </w:rPr>
          <w:delText>"business</w:delText>
        </w:r>
        <w:r w:rsidRPr="00B428DD" w:rsidDel="007E3ABB">
          <w:rPr>
            <w:rFonts w:ascii="Franklin Gothic Medium" w:hAnsi="Franklin Gothic Medium"/>
            <w:spacing w:val="19"/>
          </w:rPr>
          <w:delText xml:space="preserve"> </w:delText>
        </w:r>
        <w:r w:rsidRPr="00B428DD" w:rsidDel="007E3ABB">
          <w:rPr>
            <w:rFonts w:ascii="Franklin Gothic Medium" w:hAnsi="Franklin Gothic Medium"/>
          </w:rPr>
          <w:delText>day"</w:delText>
        </w:r>
        <w:r w:rsidRPr="00B428DD" w:rsidDel="007E3ABB">
          <w:rPr>
            <w:rFonts w:ascii="Franklin Gothic Medium" w:hAnsi="Franklin Gothic Medium"/>
            <w:spacing w:val="18"/>
          </w:rPr>
          <w:delText xml:space="preserve"> </w:delText>
        </w:r>
      </w:del>
      <w:r w:rsidRPr="00B428DD">
        <w:rPr>
          <w:rFonts w:ascii="Franklin Gothic Medium" w:hAnsi="Franklin Gothic Medium"/>
        </w:rPr>
        <w:t>在</w:t>
      </w:r>
      <w:r w:rsidRPr="00B428DD">
        <w:rPr>
          <w:rFonts w:ascii="Franklin Gothic Medium" w:hAnsi="Franklin Gothic Medium"/>
          <w:spacing w:val="19"/>
        </w:rPr>
        <w:t xml:space="preserve"> </w:t>
      </w:r>
      <w:hyperlink r:id="rId24" w:history="1">
        <w:r w:rsidRPr="00282B71">
          <w:rPr>
            <w:rFonts w:ascii="Franklin Gothic Medium" w:hAnsi="Franklin Gothic Medium"/>
            <w:color w:val="0000FF"/>
            <w:u w:val="single"/>
          </w:rPr>
          <w:t>WW</w:t>
        </w:r>
        <w:r w:rsidRPr="00282B71">
          <w:rPr>
            <w:rFonts w:ascii="Franklin Gothic Medium" w:hAnsi="Franklin Gothic Medium"/>
            <w:color w:val="0000FF"/>
            <w:spacing w:val="-14"/>
            <w:u w:val="single"/>
          </w:rPr>
          <w:t>w</w:t>
        </w:r>
        <w:r w:rsidRPr="00282B71">
          <w:rPr>
            <w:rFonts w:ascii="Franklin Gothic Medium" w:hAnsi="Franklin Gothic Medium"/>
            <w:color w:val="0000FF"/>
            <w:u w:val="single"/>
          </w:rPr>
          <w:t>.axa-im.com.hk</w:t>
        </w:r>
        <w:r w:rsidRPr="00B428DD">
          <w:rPr>
            <w:rFonts w:ascii="Franklin Gothic Medium" w:hAnsi="Franklin Gothic Medium"/>
          </w:rPr>
          <w:t>。</w:t>
        </w:r>
        <w:r w:rsidRPr="00B428DD">
          <w:rPr>
            <w:rFonts w:ascii="Franklin Gothic Medium" w:hAnsi="Franklin Gothic Medium"/>
            <w:spacing w:val="18"/>
          </w:rPr>
          <w:t xml:space="preserve"> </w:t>
        </w:r>
      </w:hyperlink>
      <w:r w:rsidRPr="00B428DD">
        <w:rPr>
          <w:rFonts w:ascii="Franklin Gothic Medium" w:hAnsi="Franklin Gothic Medium"/>
          <w:spacing w:val="-5"/>
        </w:rPr>
        <w:t>f</w:t>
      </w:r>
      <w:r w:rsidRPr="00B428DD">
        <w:rPr>
          <w:rFonts w:ascii="Franklin Gothic Medium" w:hAnsi="Franklin Gothic Medium"/>
        </w:rPr>
        <w:t>或者</w:t>
      </w:r>
      <w:r w:rsidRPr="00B428DD">
        <w:rPr>
          <w:rFonts w:ascii="Franklin Gothic Medium" w:hAnsi="Franklin Gothic Medium"/>
          <w:spacing w:val="19"/>
        </w:rPr>
        <w:t xml:space="preserve"> </w:t>
      </w:r>
      <w:r w:rsidRPr="00B428DD">
        <w:rPr>
          <w:rFonts w:ascii="Franklin Gothic Medium" w:hAnsi="Franklin Gothic Medium"/>
        </w:rPr>
        <w:t>这</w:t>
      </w:r>
      <w:r w:rsidRPr="00B428DD">
        <w:rPr>
          <w:rFonts w:ascii="Franklin Gothic Medium" w:hAnsi="Franklin Gothic Medium"/>
          <w:spacing w:val="19"/>
        </w:rPr>
        <w:t xml:space="preserve"> </w:t>
      </w:r>
      <w:r w:rsidRPr="00B428DD">
        <w:rPr>
          <w:rFonts w:ascii="Franklin Gothic Medium" w:hAnsi="Franklin Gothic Medium"/>
        </w:rPr>
        <w:t>亚</w:t>
      </w:r>
      <w:r w:rsidRPr="00B428DD">
        <w:rPr>
          <w:rFonts w:ascii="Franklin Gothic Medium" w:hAnsi="Franklin Gothic Medium"/>
          <w:spacing w:val="-4"/>
        </w:rPr>
        <w:t>f</w:t>
      </w:r>
      <w:r w:rsidRPr="00B428DD">
        <w:rPr>
          <w:rFonts w:ascii="Franklin Gothic Medium" w:hAnsi="Franklin Gothic Medium"/>
        </w:rPr>
        <w:t>和，</w:t>
      </w:r>
      <w:r w:rsidRPr="00B428DD">
        <w:rPr>
          <w:rFonts w:ascii="Franklin Gothic Medium" w:hAnsi="Franklin Gothic Medium"/>
          <w:spacing w:val="18"/>
        </w:rPr>
        <w:t xml:space="preserve"> </w:t>
      </w:r>
      <w:r w:rsidRPr="00B428DD">
        <w:rPr>
          <w:rFonts w:ascii="Franklin Gothic Medium" w:hAnsi="Franklin Gothic Medium"/>
        </w:rPr>
        <w:t>一个</w:t>
      </w:r>
      <w:r w:rsidRPr="00B428DD">
        <w:rPr>
          <w:rFonts w:ascii="Franklin Gothic Medium" w:hAnsi="Franklin Gothic Medium"/>
          <w:w w:val="117"/>
        </w:rPr>
        <w:t xml:space="preserve"> </w:t>
      </w:r>
      <w:r w:rsidRPr="00B428DD">
        <w:rPr>
          <w:rFonts w:ascii="Franklin Gothic Medium" w:hAnsi="Franklin Gothic Medium"/>
        </w:rPr>
        <w:t>商业</w:t>
      </w:r>
      <w:r w:rsidRPr="00B428DD">
        <w:rPr>
          <w:rFonts w:ascii="Franklin Gothic Medium" w:hAnsi="Franklin Gothic Medium"/>
          <w:spacing w:val="19"/>
        </w:rPr>
        <w:t xml:space="preserve"> </w:t>
      </w:r>
      <w:r w:rsidRPr="00B428DD">
        <w:rPr>
          <w:rFonts w:ascii="Franklin Gothic Medium" w:hAnsi="Franklin Gothic Medium"/>
        </w:rPr>
        <w:t>天</w:t>
      </w:r>
      <w:r w:rsidRPr="00B428DD">
        <w:rPr>
          <w:rFonts w:ascii="Franklin Gothic Medium" w:hAnsi="Franklin Gothic Medium"/>
          <w:spacing w:val="20"/>
        </w:rPr>
        <w:t xml:space="preserve"> </w:t>
      </w:r>
      <w:r w:rsidRPr="00B428DD">
        <w:rPr>
          <w:rFonts w:ascii="Franklin Gothic Medium" w:hAnsi="Franklin Gothic Medium"/>
        </w:rPr>
        <w:t>将</w:t>
      </w:r>
      <w:r w:rsidRPr="00B428DD">
        <w:rPr>
          <w:rFonts w:ascii="Franklin Gothic Medium" w:hAnsi="Franklin Gothic Medium"/>
          <w:spacing w:val="19"/>
        </w:rPr>
        <w:t xml:space="preserve"> </w:t>
      </w:r>
      <w:r w:rsidRPr="00B428DD">
        <w:rPr>
          <w:rFonts w:ascii="Franklin Gothic Medium" w:hAnsi="Franklin Gothic Medium"/>
        </w:rPr>
        <w:t>是</w:t>
      </w:r>
      <w:r w:rsidRPr="00B428DD">
        <w:rPr>
          <w:rFonts w:ascii="Franklin Gothic Medium" w:hAnsi="Franklin Gothic Medium"/>
          <w:spacing w:val="20"/>
        </w:rPr>
        <w:t xml:space="preserve"> </w:t>
      </w:r>
      <w:r w:rsidRPr="00B428DD">
        <w:rPr>
          <w:rFonts w:ascii="Franklin Gothic Medium" w:hAnsi="Franklin Gothic Medium"/>
        </w:rPr>
        <w:t>理解</w:t>
      </w:r>
      <w:r w:rsidRPr="00B428DD">
        <w:rPr>
          <w:rFonts w:ascii="Franklin Gothic Medium" w:hAnsi="Franklin Gothic Medium"/>
          <w:spacing w:val="19"/>
        </w:rPr>
        <w:t xml:space="preserve"> </w:t>
      </w:r>
      <w:r w:rsidRPr="00B428DD">
        <w:rPr>
          <w:rFonts w:ascii="Franklin Gothic Medium" w:hAnsi="Franklin Gothic Medium"/>
        </w:rPr>
        <w:t>作为</w:t>
      </w:r>
      <w:r w:rsidRPr="00B428DD">
        <w:rPr>
          <w:rFonts w:ascii="Franklin Gothic Medium" w:hAnsi="Franklin Gothic Medium"/>
          <w:spacing w:val="20"/>
        </w:rPr>
        <w:t xml:space="preserve"> </w:t>
      </w:r>
      <w:r w:rsidRPr="00B428DD">
        <w:rPr>
          <w:rFonts w:ascii="Franklin Gothic Medium" w:hAnsi="Franklin Gothic Medium"/>
        </w:rPr>
        <w:t>一个</w:t>
      </w:r>
      <w:r w:rsidRPr="00B428DD">
        <w:rPr>
          <w:rFonts w:ascii="Franklin Gothic Medium" w:hAnsi="Franklin Gothic Medium"/>
          <w:spacing w:val="20"/>
        </w:rPr>
        <w:t xml:space="preserve"> </w:t>
      </w:r>
      <w:r w:rsidRPr="00B428DD">
        <w:rPr>
          <w:rFonts w:ascii="Franklin Gothic Medium" w:hAnsi="Franklin Gothic Medium"/>
        </w:rPr>
        <w:t>天</w:t>
      </w:r>
      <w:r w:rsidRPr="00B428DD">
        <w:rPr>
          <w:rFonts w:ascii="Franklin Gothic Medium" w:hAnsi="Franklin Gothic Medium"/>
          <w:spacing w:val="19"/>
        </w:rPr>
        <w:t xml:space="preserve"> </w:t>
      </w:r>
      <w:r w:rsidRPr="00B428DD">
        <w:rPr>
          <w:rFonts w:ascii="Franklin Gothic Medium" w:hAnsi="Franklin Gothic Medium"/>
        </w:rPr>
        <w:t>在</w:t>
      </w:r>
      <w:r w:rsidRPr="00B428DD">
        <w:rPr>
          <w:rFonts w:ascii="Franklin Gothic Medium" w:hAnsi="Franklin Gothic Medium"/>
          <w:spacing w:val="20"/>
        </w:rPr>
        <w:t xml:space="preserve"> </w:t>
      </w:r>
      <w:r w:rsidRPr="00B428DD">
        <w:rPr>
          <w:rFonts w:ascii="Franklin Gothic Medium" w:hAnsi="Franklin Gothic Medium"/>
        </w:rPr>
        <w:t>哪个</w:t>
      </w:r>
      <w:r w:rsidRPr="00B428DD">
        <w:rPr>
          <w:rFonts w:ascii="Franklin Gothic Medium" w:hAnsi="Franklin Gothic Medium"/>
          <w:spacing w:val="20"/>
        </w:rPr>
        <w:t xml:space="preserve"> </w:t>
      </w:r>
      <w:r w:rsidRPr="00B428DD">
        <w:rPr>
          <w:rFonts w:ascii="Franklin Gothic Medium" w:hAnsi="Franklin Gothic Medium"/>
        </w:rPr>
        <w:t>银行</w:t>
      </w:r>
      <w:r w:rsidRPr="00B428DD">
        <w:rPr>
          <w:rFonts w:ascii="Franklin Gothic Medium" w:hAnsi="Franklin Gothic Medium"/>
          <w:spacing w:val="18"/>
        </w:rPr>
        <w:t xml:space="preserve"> </w:t>
      </w:r>
      <w:r w:rsidRPr="00B428DD">
        <w:rPr>
          <w:rFonts w:ascii="Franklin Gothic Medium" w:hAnsi="Franklin Gothic Medium"/>
        </w:rPr>
        <w:t>是</w:t>
      </w:r>
      <w:r w:rsidRPr="00B428DD">
        <w:rPr>
          <w:rFonts w:ascii="Franklin Gothic Medium" w:hAnsi="Franklin Gothic Medium"/>
          <w:spacing w:val="20"/>
        </w:rPr>
        <w:t xml:space="preserve"> </w:t>
      </w:r>
      <w:r w:rsidRPr="00B428DD">
        <w:rPr>
          <w:rFonts w:ascii="Franklin Gothic Medium" w:hAnsi="Franklin Gothic Medium"/>
        </w:rPr>
        <w:t>打开</w:t>
      </w:r>
      <w:r w:rsidRPr="00B428DD">
        <w:rPr>
          <w:rFonts w:ascii="Franklin Gothic Medium" w:hAnsi="Franklin Gothic Medium"/>
          <w:spacing w:val="19"/>
        </w:rPr>
        <w:t xml:space="preserve"> </w:t>
      </w:r>
      <w:r w:rsidRPr="00B428DD">
        <w:rPr>
          <w:rFonts w:ascii="Franklin Gothic Medium" w:hAnsi="Franklin Gothic Medium"/>
        </w:rPr>
        <w:t>全部</w:t>
      </w:r>
      <w:ins w:id="103" w:author="Author" w:date="2025-05-26T08:32:00Z">
        <w:r w:rsidR="007E3ABB">
          <w:rPr>
            <w:rFonts w:ascii="Franklin Gothic Medium" w:hAnsi="Franklin Gothic Medium"/>
            <w:spacing w:val="21"/>
          </w:rPr>
          <w:t xml:space="preserve"> </w:t>
        </w:r>
      </w:ins>
      <w:del w:id="104" w:author="Author" w:date="2025-05-26T08:32:00Z">
        <w:r w:rsidRPr="00B428DD" w:rsidDel="007E3ABB">
          <w:rPr>
            <w:rFonts w:ascii="Franklin Gothic Medium" w:hAnsi="Franklin Gothic Medium"/>
            <w:spacing w:val="21"/>
          </w:rPr>
          <w:delText xml:space="preserve"> </w:delText>
        </w:r>
        <w:r w:rsidRPr="00B428DD" w:rsidDel="007E3ABB">
          <w:rPr>
            <w:rFonts w:ascii="Franklin Gothic Medium" w:hAnsi="Franklin Gothic Medium"/>
          </w:rPr>
          <w:delText>the</w:delText>
        </w:r>
        <w:r w:rsidRPr="00B428DD" w:rsidDel="007E3ABB">
          <w:rPr>
            <w:rFonts w:ascii="Franklin Gothic Medium" w:hAnsi="Franklin Gothic Medium"/>
            <w:spacing w:val="19"/>
          </w:rPr>
          <w:delText xml:space="preserve"> </w:delText>
        </w:r>
      </w:del>
      <w:r w:rsidRPr="00B428DD">
        <w:rPr>
          <w:rFonts w:ascii="Franklin Gothic Medium" w:hAnsi="Franklin Gothic Medium"/>
        </w:rPr>
        <w:t>天</w:t>
      </w:r>
      <w:r w:rsidRPr="00B428DD">
        <w:rPr>
          <w:rFonts w:ascii="Franklin Gothic Medium" w:hAnsi="Franklin Gothic Medium"/>
          <w:spacing w:val="19"/>
        </w:rPr>
        <w:t xml:space="preserve"> </w:t>
      </w:r>
      <w:r w:rsidRPr="00B428DD">
        <w:rPr>
          <w:rFonts w:ascii="Franklin Gothic Medium" w:hAnsi="Franklin Gothic Medium"/>
        </w:rPr>
        <w:t>为了</w:t>
      </w:r>
      <w:r w:rsidRPr="00B428DD">
        <w:rPr>
          <w:rFonts w:ascii="Franklin Gothic Medium" w:hAnsi="Franklin Gothic Medium"/>
          <w:spacing w:val="20"/>
        </w:rPr>
        <w:t xml:space="preserve"> </w:t>
      </w:r>
      <w:r w:rsidRPr="00B428DD">
        <w:rPr>
          <w:rFonts w:ascii="Franklin Gothic Medium" w:hAnsi="Franklin Gothic Medium"/>
        </w:rPr>
        <w:t>商业</w:t>
      </w:r>
      <w:r w:rsidRPr="00B428DD">
        <w:rPr>
          <w:rFonts w:ascii="Franklin Gothic Medium" w:hAnsi="Franklin Gothic Medium"/>
          <w:spacing w:val="19"/>
        </w:rPr>
        <w:t xml:space="preserve"> </w:t>
      </w:r>
      <w:r w:rsidRPr="00B428DD">
        <w:rPr>
          <w:rFonts w:ascii="Franklin Gothic Medium" w:hAnsi="Franklin Gothic Medium"/>
        </w:rPr>
        <w:t>在</w:t>
      </w:r>
      <w:r w:rsidRPr="00B428DD">
        <w:rPr>
          <w:rFonts w:ascii="Franklin Gothic Medium" w:hAnsi="Franklin Gothic Medium"/>
          <w:spacing w:val="20"/>
        </w:rPr>
        <w:t xml:space="preserve"> </w:t>
      </w:r>
      <w:r w:rsidRPr="00B428DD">
        <w:rPr>
          <w:rFonts w:ascii="Franklin Gothic Medium" w:hAnsi="Franklin Gothic Medium"/>
        </w:rPr>
        <w:t>卢森堡</w:t>
      </w:r>
      <w:r>
        <w:rPr>
          <w:rFonts w:ascii="Franklin Gothic Medium" w:hAnsi="Franklin Gothic Medium"/>
        </w:rPr>
        <w:t xml:space="preserve">，，，，</w:t>
      </w:r>
      <w:r w:rsidRPr="00B428DD">
        <w:rPr>
          <w:rFonts w:ascii="Franklin Gothic Medium" w:hAnsi="Franklin Gothic Medium"/>
        </w:rPr>
        <w:t>这</w:t>
      </w:r>
      <w:r w:rsidRPr="00B428DD">
        <w:rPr>
          <w:rFonts w:ascii="Franklin Gothic Medium" w:hAnsi="Franklin Gothic Medium"/>
          <w:spacing w:val="19"/>
        </w:rPr>
        <w:t xml:space="preserve"> </w:t>
      </w:r>
      <w:r w:rsidRPr="00B428DD">
        <w:rPr>
          <w:rFonts w:ascii="Franklin Gothic Medium" w:hAnsi="Franklin Gothic Medium"/>
        </w:rPr>
        <w:t>团结的</w:t>
      </w:r>
      <w:r w:rsidRPr="00B428DD">
        <w:rPr>
          <w:rFonts w:ascii="Franklin Gothic Medium" w:hAnsi="Franklin Gothic Medium"/>
          <w:spacing w:val="19"/>
        </w:rPr>
        <w:t xml:space="preserve"> </w:t>
      </w:r>
      <w:r w:rsidRPr="00B428DD">
        <w:rPr>
          <w:rFonts w:ascii="Franklin Gothic Medium" w:hAnsi="Franklin Gothic Medium"/>
        </w:rPr>
        <w:t>国家</w:t>
      </w:r>
      <w:r w:rsidRPr="00B428DD">
        <w:rPr>
          <w:rFonts w:ascii="Franklin Gothic Medium" w:hAnsi="Franklin Gothic Medium"/>
          <w:spacing w:val="19"/>
        </w:rPr>
        <w:t xml:space="preserve"> </w:t>
      </w:r>
      <w:r w:rsidRPr="00B428DD">
        <w:rPr>
          <w:rFonts w:ascii="Franklin Gothic Medium" w:hAnsi="Franklin Gothic Medium"/>
        </w:rPr>
        <w:t>的</w:t>
      </w:r>
      <w:r w:rsidRPr="00B428DD">
        <w:rPr>
          <w:rFonts w:ascii="Franklin Gothic Medium" w:hAnsi="Franklin Gothic Medium"/>
          <w:spacing w:val="20"/>
        </w:rPr>
        <w:t xml:space="preserve"> </w:t>
      </w:r>
      <w:r w:rsidRPr="00B428DD">
        <w:rPr>
          <w:rFonts w:ascii="Franklin Gothic Medium" w:hAnsi="Franklin Gothic Medium"/>
        </w:rPr>
        <w:t>美国</w:t>
      </w:r>
      <w:r>
        <w:rPr>
          <w:rFonts w:ascii="Franklin Gothic Medium" w:hAnsi="Franklin Gothic Medium"/>
        </w:rPr>
        <w:t xml:space="preserve">在英国</w:t>
      </w:r>
      <w:r w:rsidRPr="00B428DD">
        <w:rPr>
          <w:rFonts w:ascii="Franklin Gothic Medium" w:hAnsi="Franklin Gothic Medium"/>
        </w:rPr>
        <w:t>。</w:t>
      </w:r>
    </w:p>
    <w:p w14:paraId="5327E2D0" w14:textId="77777777" w:rsidR="00806CC0" w:rsidRDefault="00806CC0" w:rsidP="00806CC0">
      <w:pPr>
        <w:pStyle w:val="BodyText"/>
        <w:ind w:left="0" w:right="-1"/>
        <w:jc w:val="both"/>
        <w:rPr>
          <w:rFonts w:ascii="Franklin Gothic Medium" w:hAnsi="Franklin Gothic Medium"/>
        </w:rPr>
      </w:pPr>
    </w:p>
    <w:p w14:paraId="3C3528FE" w14:textId="49EF0DF4" w:rsidR="00806CC0" w:rsidRPr="00FF77E5" w:rsidRDefault="006F084B" w:rsidP="00806CC0">
      <w:pPr>
        <w:pStyle w:val="BodyText"/>
        <w:ind w:left="0" w:right="-1"/>
        <w:jc w:val="both"/>
        <w:rPr>
          <w:rFonts w:ascii="Franklin Gothic Medium" w:hAnsi="Franklin Gothic Medium"/>
          <w:w w:val="0"/>
        </w:rPr>
      </w:pPr>
      <w:bookmarkStart w:id="105" w:name="_DV_C193"/>
      <w:r w:rsidRPr="00FF77E5">
        <w:rPr>
          <w:rStyle w:val="DeltaViewInsertion"/>
          <w:rFonts w:ascii="Franklin Gothic Medium" w:hAnsi="Franklin Gothic Medium"/>
          <w:color w:val="auto"/>
          <w:w w:val="0"/>
          <w:u w:val="none"/>
        </w:rPr>
        <w:t>股息的组成（即（i）可分配收入的相对金额</w:t>
      </w:r>
      <w:ins w:id="106" w:author="Author" w:date="2025-05-26T08:32:00Z">
        <w:r w:rsidR="007E3ABB">
          <w:rPr>
            <w:rStyle w:val="DeltaViewInsertion"/>
            <w:rFonts w:ascii="Franklin Gothic Medium" w:hAnsi="Franklin Gothic Medium"/>
            <w:color w:val="auto"/>
            <w:w w:val="0"/>
            <w:u w:val="none"/>
          </w:rPr>
          <w:t>，（ii）钱</w:t>
        </w:r>
      </w:ins>
      <w:r w:rsidRPr="00FF77E5">
        <w:rPr>
          <w:rStyle w:val="DeltaViewInsertion"/>
          <w:rFonts w:ascii="Franklin Gothic Medium" w:hAnsi="Franklin Gothic Medium"/>
          <w:color w:val="auto"/>
          <w:w w:val="0"/>
          <w:u w:val="none"/>
        </w:rPr>
        <w:t xml:space="preserve">（ii</w:t>
      </w:r>
      <w:ins w:id="107" w:author="Author" w:date="2025-05-26T08:32:00Z">
        <w:r w:rsidR="007E3ABB">
          <w:rPr>
            <w:rStyle w:val="DeltaViewInsertion"/>
            <w:rFonts w:ascii="Franklin Gothic Medium" w:hAnsi="Franklin Gothic Medium"/>
            <w:color w:val="auto"/>
            <w:w w:val="0"/>
            <w:u w:val="none"/>
          </w:rPr>
          <w:t>我</w:t>
        </w:r>
      </w:ins>
      <w:r w:rsidRPr="00FF77E5">
        <w:rPr>
          <w:rStyle w:val="DeltaViewInsertion"/>
          <w:rFonts w:ascii="Franklin Gothic Medium" w:hAnsi="Franklin Gothic Medium"/>
          <w:color w:val="auto"/>
          <w:w w:val="0"/>
          <w:u w:val="none"/>
        </w:rPr>
        <w:t xml:space="preserve">）在过去的12个月中，香港代表可根据要求获得</w:t>
      </w:r>
      <w:bookmarkStart w:id="108" w:name="_DV_C194"/>
      <w:bookmarkEnd w:id="105"/>
      <w:r w:rsidRPr="00FF77E5">
        <w:rPr>
          <w:rStyle w:val="DeltaViewInsertion"/>
          <w:rFonts w:ascii="Franklin Gothic Medium" w:hAnsi="Franklin Gothic Medium"/>
          <w:w w:val="0"/>
          <w:u w:val="single"/>
        </w:rPr>
        <w:fldChar w:fldCharType="begin"/>
      </w:r>
      <w:r w:rsidRPr="00FF77E5">
        <w:rPr>
          <w:rStyle w:val="DeltaViewInsertion"/>
          <w:rFonts w:ascii="Franklin Gothic Medium" w:hAnsi="Franklin Gothic Medium"/>
          <w:w w:val="0"/>
          <w:u w:val="single"/>
        </w:rPr>
        <w:instrText xml:space="preserve"> HYPERLINK "http://www.axa-im.com.hk" </w:instrText>
      </w:r>
      <w:r w:rsidRPr="00FF77E5">
        <w:rPr>
          <w:rStyle w:val="DeltaViewInsertion"/>
          <w:rFonts w:ascii="Franklin Gothic Medium" w:hAnsi="Franklin Gothic Medium"/>
          <w:w w:val="0"/>
          <w:u w:val="single"/>
        </w:rPr>
        <w:fldChar w:fldCharType="separate"/>
      </w:r>
      <w:r w:rsidRPr="00FF77E5">
        <w:rPr>
          <w:rStyle w:val="DeltaViewInsertion"/>
          <w:rFonts w:ascii="Franklin Gothic Medium" w:hAnsi="Franklin Gothic Medium"/>
          <w:w w:val="0"/>
          <w:u w:val="single"/>
        </w:rPr>
        <w:t>www.axa-im.com.hk</w:t>
      </w:r>
      <w:r w:rsidRPr="00FF77E5">
        <w:rPr>
          <w:rStyle w:val="DeltaViewInsertion"/>
          <w:rFonts w:ascii="Franklin Gothic Medium" w:hAnsi="Franklin Gothic Medium"/>
          <w:w w:val="0"/>
          <w:u w:val="single"/>
        </w:rPr>
        <w:fldChar w:fldCharType="end"/>
      </w:r>
      <w:bookmarkStart w:id="109" w:name="_DV_C195"/>
      <w:bookmarkEnd w:id="108"/>
      <w:r w:rsidRPr="00FF77E5">
        <w:rPr>
          <w:rStyle w:val="DeltaViewInsertion"/>
          <w:rFonts w:ascii="Franklin Gothic Medium" w:hAnsi="Franklin Gothic Medium"/>
          <w:color w:val="auto"/>
          <w:w w:val="0"/>
          <w:u w:val="none"/>
        </w:rPr>
        <w:t xml:space="preserve">。</w:t>
      </w:r>
      <w:bookmarkEnd w:id="109"/>
    </w:p>
    <w:p w14:paraId="5E727389" w14:textId="77777777" w:rsidR="00806CC0" w:rsidRDefault="00806CC0" w:rsidP="00806CC0">
      <w:pPr>
        <w:pStyle w:val="BodyText"/>
        <w:ind w:left="0" w:right="-1"/>
        <w:jc w:val="both"/>
        <w:rPr>
          <w:rFonts w:ascii="Franklin Gothic Medium" w:hAnsi="Franklin Gothic Medium"/>
          <w:w w:val="105"/>
        </w:rPr>
      </w:pPr>
    </w:p>
    <w:p w14:paraId="67C731BF" w14:textId="77777777" w:rsidR="00806CC0" w:rsidRDefault="006F084B" w:rsidP="00806CC0">
      <w:pPr>
        <w:pStyle w:val="BodyText"/>
        <w:ind w:left="0" w:right="-1"/>
        <w:jc w:val="both"/>
        <w:rPr>
          <w:rFonts w:ascii="Franklin Gothic Medium" w:hAnsi="Franklin Gothic Medium"/>
          <w:spacing w:val="10"/>
          <w:w w:val="105"/>
        </w:rPr>
      </w:pPr>
      <w:r w:rsidRPr="00B428DD">
        <w:rPr>
          <w:rFonts w:ascii="Franklin Gothic Medium" w:hAnsi="Franklin Gothic Medium"/>
          <w:w w:val="105"/>
        </w:rPr>
        <w:t>请</w:t>
      </w:r>
      <w:r w:rsidRPr="00B428DD">
        <w:rPr>
          <w:rFonts w:ascii="Franklin Gothic Medium" w:hAnsi="Franklin Gothic Medium"/>
          <w:spacing w:val="10"/>
          <w:w w:val="105"/>
        </w:rPr>
        <w:t xml:space="preserve"> </w:t>
      </w:r>
      <w:r w:rsidRPr="00B428DD">
        <w:rPr>
          <w:rFonts w:ascii="Franklin Gothic Medium" w:hAnsi="Franklin Gothic Medium"/>
          <w:w w:val="105"/>
        </w:rPr>
        <w:t>笔记</w:t>
      </w:r>
      <w:r w:rsidRPr="00B428DD">
        <w:rPr>
          <w:rFonts w:ascii="Franklin Gothic Medium" w:hAnsi="Franklin Gothic Medium"/>
          <w:spacing w:val="12"/>
          <w:w w:val="105"/>
        </w:rPr>
        <w:t xml:space="preserve"> </w:t>
      </w:r>
      <w:r w:rsidRPr="00B428DD">
        <w:rPr>
          <w:rFonts w:ascii="Franklin Gothic Medium" w:hAnsi="Franklin Gothic Medium"/>
          <w:w w:val="105"/>
        </w:rPr>
        <w:t>那</w:t>
      </w:r>
      <w:r w:rsidRPr="00B428DD">
        <w:rPr>
          <w:rFonts w:ascii="Franklin Gothic Medium" w:hAnsi="Franklin Gothic Medium"/>
          <w:spacing w:val="11"/>
          <w:w w:val="105"/>
        </w:rPr>
        <w:t xml:space="preserve"> </w:t>
      </w:r>
      <w:r w:rsidRPr="00B428DD">
        <w:rPr>
          <w:rFonts w:ascii="Franklin Gothic Medium" w:hAnsi="Franklin Gothic Medium"/>
          <w:w w:val="105"/>
        </w:rPr>
        <w:t>这</w:t>
      </w:r>
      <w:r w:rsidRPr="00B428DD">
        <w:rPr>
          <w:rFonts w:ascii="Franklin Gothic Medium" w:hAnsi="Franklin Gothic Medium"/>
          <w:spacing w:val="11"/>
          <w:w w:val="105"/>
        </w:rPr>
        <w:t xml:space="preserve"> </w:t>
      </w:r>
      <w:r w:rsidRPr="00B428DD">
        <w:rPr>
          <w:rFonts w:ascii="Franklin Gothic Medium" w:hAnsi="Franklin Gothic Medium"/>
          <w:w w:val="105"/>
        </w:rPr>
        <w:t>网站</w:t>
      </w:r>
      <w:r w:rsidRPr="00B428DD">
        <w:rPr>
          <w:rFonts w:ascii="Franklin Gothic Medium" w:hAnsi="Franklin Gothic Medium"/>
          <w:spacing w:val="12"/>
          <w:w w:val="105"/>
        </w:rPr>
        <w:t xml:space="preserve"> </w:t>
      </w:r>
      <w:r w:rsidRPr="00B428DD">
        <w:rPr>
          <w:rFonts w:ascii="Franklin Gothic Medium" w:hAnsi="Franklin Gothic Medium"/>
          <w:w w:val="105"/>
        </w:rPr>
        <w:t>作为</w:t>
      </w:r>
      <w:r w:rsidRPr="00B428DD">
        <w:rPr>
          <w:rFonts w:ascii="Franklin Gothic Medium" w:hAnsi="Franklin Gothic Medium"/>
          <w:spacing w:val="11"/>
          <w:w w:val="105"/>
        </w:rPr>
        <w:t xml:space="preserve"> </w:t>
      </w:r>
      <w:r w:rsidRPr="00B428DD">
        <w:rPr>
          <w:rFonts w:ascii="Franklin Gothic Medium" w:hAnsi="Franklin Gothic Medium"/>
          <w:w w:val="105"/>
        </w:rPr>
        <w:t>引用</w:t>
      </w:r>
      <w:r w:rsidRPr="00B428DD">
        <w:rPr>
          <w:rFonts w:ascii="Franklin Gothic Medium" w:hAnsi="Franklin Gothic Medium"/>
          <w:spacing w:val="11"/>
          <w:w w:val="105"/>
        </w:rPr>
        <w:t xml:space="preserve"> </w:t>
      </w:r>
      <w:r w:rsidRPr="00B428DD">
        <w:rPr>
          <w:rFonts w:ascii="Franklin Gothic Medium" w:hAnsi="Franklin Gothic Medium"/>
          <w:w w:val="105"/>
        </w:rPr>
        <w:t>在</w:t>
      </w:r>
      <w:r w:rsidRPr="00B428DD">
        <w:rPr>
          <w:rFonts w:ascii="Franklin Gothic Medium" w:hAnsi="Franklin Gothic Medium"/>
          <w:spacing w:val="10"/>
          <w:w w:val="105"/>
        </w:rPr>
        <w:t xml:space="preserve"> </w:t>
      </w:r>
      <w:r w:rsidRPr="00B428DD">
        <w:rPr>
          <w:rFonts w:ascii="Franklin Gothic Medium" w:hAnsi="Franklin Gothic Medium"/>
          <w:w w:val="105"/>
        </w:rPr>
        <w:t>这</w:t>
      </w:r>
      <w:r w:rsidRPr="00B428DD">
        <w:rPr>
          <w:rFonts w:ascii="Franklin Gothic Medium" w:hAnsi="Franklin Gothic Medium"/>
          <w:spacing w:val="12"/>
          <w:w w:val="105"/>
        </w:rPr>
        <w:t xml:space="preserve"> </w:t>
      </w:r>
      <w:r w:rsidRPr="00B428DD">
        <w:rPr>
          <w:rFonts w:ascii="Franklin Gothic Medium" w:hAnsi="Franklin Gothic Medium"/>
          <w:w w:val="105"/>
        </w:rPr>
        <w:t>文档</w:t>
      </w:r>
      <w:r w:rsidRPr="00B428DD">
        <w:rPr>
          <w:rFonts w:ascii="Franklin Gothic Medium" w:hAnsi="Franklin Gothic Medium"/>
          <w:spacing w:val="10"/>
          <w:w w:val="105"/>
        </w:rPr>
        <w:t xml:space="preserve"> </w:t>
      </w:r>
      <w:r w:rsidRPr="00B428DD">
        <w:rPr>
          <w:rFonts w:ascii="Franklin Gothic Medium" w:hAnsi="Franklin Gothic Medium"/>
          <w:w w:val="105"/>
        </w:rPr>
        <w:t>有</w:t>
      </w:r>
      <w:r w:rsidRPr="00B428DD">
        <w:rPr>
          <w:rFonts w:ascii="Franklin Gothic Medium" w:hAnsi="Franklin Gothic Medium"/>
          <w:spacing w:val="11"/>
          <w:w w:val="105"/>
        </w:rPr>
        <w:t xml:space="preserve"> </w:t>
      </w:r>
      <w:r w:rsidRPr="00B428DD">
        <w:rPr>
          <w:rFonts w:ascii="Franklin Gothic Medium" w:hAnsi="Franklin Gothic Medium"/>
          <w:w w:val="105"/>
        </w:rPr>
        <w:t>不是</w:t>
      </w:r>
      <w:r w:rsidRPr="00B428DD">
        <w:rPr>
          <w:rFonts w:ascii="Franklin Gothic Medium" w:hAnsi="Franklin Gothic Medium"/>
          <w:spacing w:val="11"/>
          <w:w w:val="105"/>
        </w:rPr>
        <w:t xml:space="preserve"> </w:t>
      </w:r>
      <w:r w:rsidRPr="00B428DD">
        <w:rPr>
          <w:rFonts w:ascii="Franklin Gothic Medium" w:hAnsi="Franklin Gothic Medium"/>
          <w:w w:val="105"/>
        </w:rPr>
        <w:t>到过</w:t>
      </w:r>
      <w:r w:rsidRPr="00B428DD">
        <w:rPr>
          <w:rFonts w:ascii="Franklin Gothic Medium" w:hAnsi="Franklin Gothic Medium"/>
          <w:spacing w:val="11"/>
          <w:w w:val="105"/>
        </w:rPr>
        <w:t xml:space="preserve"> </w:t>
      </w:r>
      <w:r w:rsidRPr="00B428DD">
        <w:rPr>
          <w:rFonts w:ascii="Franklin Gothic Medium" w:hAnsi="Franklin Gothic Medium"/>
          <w:w w:val="105"/>
        </w:rPr>
        <w:t>由SFC审查。</w:t>
      </w:r>
      <w:r w:rsidRPr="00B428DD">
        <w:rPr>
          <w:rFonts w:ascii="Franklin Gothic Medium" w:hAnsi="Franklin Gothic Medium"/>
          <w:spacing w:val="10"/>
          <w:w w:val="105"/>
        </w:rPr>
        <w:t xml:space="preserve"> </w:t>
      </w:r>
    </w:p>
    <w:p w14:paraId="72517436" w14:textId="77777777" w:rsidR="00FD5E0A" w:rsidRDefault="00FD5E0A" w:rsidP="00806CC0">
      <w:pPr>
        <w:pStyle w:val="BodyText"/>
        <w:ind w:left="0" w:right="-1"/>
        <w:jc w:val="both"/>
        <w:rPr>
          <w:rFonts w:ascii="Franklin Gothic Medium" w:hAnsi="Franklin Gothic Medium"/>
        </w:rPr>
      </w:pPr>
    </w:p>
    <w:p w14:paraId="5FCC6A90" w14:textId="77777777" w:rsidR="00806CC0" w:rsidRDefault="006F084B" w:rsidP="00806CC0">
      <w:pPr>
        <w:rPr>
          <w:lang w:val="en-US" w:eastAsia="en-US"/>
        </w:rPr>
      </w:pPr>
      <w:r>
        <w:rPr>
          <w:noProof/>
          <w:lang w:val="en-AU" w:eastAsia="zh-CN"/>
        </w:rPr>
        <mc:AlternateContent>
          <mc:Choice Requires="wpg">
            <w:drawing>
              <wp:anchor distT="0" distB="0" distL="114300" distR="114300" simplePos="0" relativeHeight="251676672" behindDoc="1" locked="0" layoutInCell="1" allowOverlap="1">
                <wp:simplePos x="0" y="0"/>
                <wp:positionH relativeFrom="page">
                  <wp:posOffset>379730</wp:posOffset>
                </wp:positionH>
                <wp:positionV relativeFrom="paragraph">
                  <wp:posOffset>45720</wp:posOffset>
                </wp:positionV>
                <wp:extent cx="6983730" cy="1270"/>
                <wp:effectExtent l="0" t="0" r="26670" b="17780"/>
                <wp:wrapNone/>
                <wp:docPr id="17" name="Group 92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18" name="Freeform 928"/>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7" o:spid="_x0000_s1062" style="width:549.9pt;height:0.1pt;margin-top:3.6pt;margin-left:29.9pt;mso-position-horizontal-relative:page;position:absolute;z-index:-251638784" coordorigin="454,310" coordsize="10998,2">
                <v:shape id="Freeform 928" o:spid="_x0000_s1063" style="width:10998;height:2;left:454;mso-wrap-style:square;position:absolute;top:310;visibility:visible;v-text-anchor:top" coordsize="10998,2" path="m,l10998,e" filled="f" strokecolor="#757f96" strokeweight="0.5pt">
                  <v:path arrowok="t" textboxrect="0,0,10998,2"/>
                </v:shape>
              </v:group>
            </w:pict>
          </mc:Fallback>
        </mc:AlternateContent>
      </w:r>
    </w:p>
    <w:p w14:paraId="40211205" w14:textId="77777777" w:rsidR="00806CC0" w:rsidRDefault="006F084B" w:rsidP="00806CC0">
      <w:pPr>
        <w:pStyle w:val="Heading2"/>
        <w:ind w:left="0"/>
        <w:rPr>
          <w:rFonts w:ascii="Franklin Gothic Medium" w:hAnsi="Franklin Gothic Medium"/>
          <w:color w:val="757F96"/>
          <w:w w:val="110"/>
          <w:sz w:val="18"/>
          <w:szCs w:val="18"/>
        </w:rPr>
      </w:pPr>
      <w:r w:rsidRPr="0014380B">
        <w:rPr>
          <w:rFonts w:ascii="Franklin Gothic Medium" w:hAnsi="Franklin Gothic Medium"/>
          <w:color w:val="757F96"/>
          <w:w w:val="110"/>
          <w:sz w:val="18"/>
          <w:szCs w:val="18"/>
        </w:rPr>
        <w:t>重要的</w:t>
      </w:r>
    </w:p>
    <w:p w14:paraId="4FBD1F62" w14:textId="77777777" w:rsidR="00806CC0" w:rsidRPr="0014380B" w:rsidRDefault="006F084B" w:rsidP="00806CC0">
      <w:pPr>
        <w:autoSpaceDE w:val="0"/>
        <w:autoSpaceDN w:val="0"/>
        <w:adjustRightInd w:val="0"/>
        <w:jc w:val="both"/>
        <w:rPr>
          <w:rFonts w:ascii="Franklin Gothic Medium" w:eastAsia="Times New Roman" w:hAnsi="Franklin Gothic Medium"/>
          <w:w w:val="105"/>
          <w:sz w:val="18"/>
          <w:szCs w:val="18"/>
          <w:lang w:val="en-US" w:eastAsia="en-US"/>
        </w:rPr>
      </w:pPr>
      <w:r w:rsidRPr="0014380B">
        <w:rPr>
          <w:rFonts w:ascii="Franklin Gothic Medium" w:eastAsia="Times New Roman" w:hAnsi="Franklin Gothic Medium"/>
          <w:w w:val="105"/>
          <w:sz w:val="18"/>
          <w:szCs w:val="18"/>
          <w:lang w:val="en-US" w:eastAsia="en-US"/>
        </w:rPr>
        <w:t>如果有疑问，则应寻求专业建议。</w:t>
      </w:r>
      <w:r>
        <w:rPr>
          <w:rFonts w:ascii="Franklin Gothic Medium" w:eastAsia="Times New Roman" w:hAnsi="Franklin Gothic Medium"/>
          <w:w w:val="105"/>
          <w:sz w:val="18"/>
          <w:szCs w:val="18"/>
          <w:lang w:val="en-US" w:eastAsia="en-US"/>
        </w:rPr>
        <w:t xml:space="preserve"> </w:t>
      </w:r>
      <w:r w:rsidRPr="0014380B">
        <w:rPr>
          <w:rFonts w:ascii="Franklin Gothic Medium" w:eastAsia="Times New Roman" w:hAnsi="Franklin Gothic Medium"/>
          <w:w w:val="105"/>
          <w:sz w:val="18"/>
          <w:szCs w:val="18"/>
          <w:lang w:val="en-US" w:eastAsia="en-US"/>
        </w:rPr>
        <w:t>SFC对此声明的内容不承担任何责任，也不表示</w:t>
      </w:r>
      <w:r>
        <w:rPr>
          <w:rFonts w:ascii="Franklin Gothic Medium" w:eastAsia="Times New Roman" w:hAnsi="Franklin Gothic Medium"/>
          <w:w w:val="105"/>
          <w:sz w:val="18"/>
          <w:szCs w:val="18"/>
          <w:lang w:val="en-US" w:eastAsia="en-US"/>
        </w:rPr>
        <w:t>o它的准确性或完整性。</w:t>
      </w:r>
    </w:p>
    <w:p w14:paraId="2569DD14" w14:textId="77777777" w:rsidR="00806CC0" w:rsidRPr="008B5BCC" w:rsidRDefault="00806CC0" w:rsidP="00806CC0">
      <w:pPr>
        <w:rPr>
          <w:lang w:val="en-US" w:eastAsia="en-US"/>
        </w:rPr>
      </w:pPr>
    </w:p>
    <w:p w14:paraId="1E4BD62E" w14:textId="77777777" w:rsidR="00806CC0" w:rsidRPr="00AF5F80" w:rsidRDefault="00806CC0">
      <w:pPr>
        <w:rPr>
          <w:lang w:val="en-GB"/>
        </w:rPr>
      </w:pPr>
    </w:p>
    <w:sectPr w:rsidR="00806CC0" w:rsidRPr="00AF5F80" w:rsidSect="00806CC0">
      <w:type w:val="continuous"/>
      <w:pgSz w:w="11906" w:h="16838" w:code="9"/>
      <w:pgMar w:top="1134" w:right="567" w:bottom="567" w:left="567" w:header="369" w:footer="851" w:gutter="0"/>
      <w:cols w:space="708"/>
      <w:docGrid w:linePitch="360"/>
    </w:sectPr>
    <w:p>
      <w:r>
        <w:rPr>
          <w:color w:val="0000FF"/>
          <w:u w:val="single"/>
        </w:rPr>
        <w:t>这是文档中添加的新段落。</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40719" w14:textId="77777777" w:rsidR="00EA023A" w:rsidRDefault="00EA023A">
      <w:r>
        <w:separator/>
      </w:r>
    </w:p>
  </w:endnote>
  <w:endnote w:type="continuationSeparator" w:id="0">
    <w:p w14:paraId="69B0F3DB" w14:textId="77777777" w:rsidR="00EA023A" w:rsidRDefault="00EA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Gras">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w:panose1 w:val="020B0603020102020204"/>
    <w:charset w:val="00"/>
    <w:family w:val="swiss"/>
    <w:pitch w:val="variable"/>
    <w:sig w:usb0="00000287" w:usb1="00000000" w:usb2="00000000" w:usb3="00000000" w:csb0="0000009F" w:csb1="00000000"/>
  </w:font>
  <w:font w:name="FranklinGothic-Medium">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EFA1D" w14:textId="561804AC" w:rsidR="000A2976" w:rsidRDefault="006F084B" w:rsidP="00806CC0">
    <w:pPr>
      <w:pStyle w:val="Footer"/>
      <w:tabs>
        <w:tab w:val="clear" w:pos="4536"/>
        <w:tab w:val="clear" w:pos="9072"/>
        <w:tab w:val="right" w:pos="6960"/>
      </w:tabs>
      <w:spacing w:before="120"/>
      <w:rPr>
        <w:rFonts w:ascii="Arial" w:hAnsi="Arial" w:cs="Arial"/>
        <w:color w:val="103184"/>
        <w:sz w:val="14"/>
      </w:rPr>
    </w:pPr>
    <w:r>
      <w:rPr>
        <w:rFonts w:ascii="Arial" w:hAnsi="Arial" w:cs="Arial"/>
        <w:noProof/>
        <w:color w:val="103184"/>
        <w:sz w:val="14"/>
        <w:lang w:val="en-AU" w:eastAsia="zh-CN"/>
      </w:rPr>
      <mc:AlternateContent>
        <mc:Choice Requires="wps">
          <w:drawing>
            <wp:anchor distT="0" distB="0" distL="0" distR="0" simplePos="0" relativeHeight="251688960"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43" name="Zone de texte 43"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EB9CC9"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43" o:spid="_x0000_s1028" type="#_x0000_t202" alt="AXA IM - RESTRICTED" style="position:absolute;margin-left:0;margin-top:.05pt;width:34.95pt;height:34.95pt;z-index:2516889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" filled="f" stroked="f">
              <v:textbox style="mso-fit-shape-to-text:t" inset="0,0,0,0">
                <w:txbxContent>
                  <w:p w14:paraId="78EB9CC9"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p w14:paraId="272DE834"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2731D92D"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3E65555C"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5088853C"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206C2E55" w14:textId="77777777" w:rsidR="000A2976" w:rsidRPr="009B459A" w:rsidRDefault="006F084B" w:rsidP="00806CC0">
    <w:pPr>
      <w:pStyle w:val="Footer"/>
      <w:tabs>
        <w:tab w:val="clear" w:pos="4536"/>
        <w:tab w:val="clear" w:pos="9072"/>
        <w:tab w:val="right" w:pos="6960"/>
      </w:tabs>
      <w:spacing w:before="120"/>
      <w:rPr>
        <w:rFonts w:ascii="Arial" w:hAnsi="Arial" w:cs="Arial"/>
        <w:sz w:val="13"/>
      </w:rPr>
    </w:pPr>
    <w:r w:rsidRPr="009B459A">
      <w:rPr>
        <w:rFonts w:ascii="Arial" w:hAnsi="Arial" w:cs="Arial"/>
        <w:sz w:val="13"/>
      </w:rPr>
      <w:t>main\levirg\15977003_1.doc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53B8B" w14:textId="37C97FED" w:rsidR="000A2976" w:rsidRPr="00832870" w:rsidRDefault="006F084B" w:rsidP="00806CC0">
    <w:pPr>
      <w:pStyle w:val="WWWAXA-P1"/>
      <w:rPr>
        <w:rFonts w:ascii="Arial" w:hAnsi="Arial"/>
        <w:sz w:val="14"/>
        <w:lang w:val="en-AU"/>
      </w:rPr>
    </w:pPr>
    <w:r>
      <w:rPr>
        <w:rFonts w:ascii="Arial" w:hAnsi="Arial"/>
        <w:noProof/>
        <w:sz w:val="14"/>
        <w:lang w:val="en-AU" w:eastAsia="zh-CN"/>
      </w:rPr>
      <mc:AlternateContent>
        <mc:Choice Requires="wps">
          <w:drawing>
            <wp:anchor distT="0" distB="0" distL="114300" distR="114300" simplePos="0" relativeHeight="251701248" behindDoc="0" locked="0" layoutInCell="0" allowOverlap="1">
              <wp:simplePos x="0" y="0"/>
              <wp:positionH relativeFrom="page">
                <wp:posOffset>0</wp:posOffset>
              </wp:positionH>
              <wp:positionV relativeFrom="page">
                <wp:posOffset>10228183</wp:posOffset>
              </wp:positionV>
              <wp:extent cx="7560310" cy="273050"/>
              <wp:effectExtent l="0" t="0" r="0" b="12700"/>
              <wp:wrapNone/>
              <wp:docPr id="4" name="MSIPCM2f1040d39940a6cc11b02c81" descr="{&quot;HashCode&quot;:66410022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5DDA34"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2f1040d39940a6cc11b02c81" o:spid="_x0000_s1029" type="#_x0000_t202" alt="{&quot;HashCode&quot;:664100227,&quot;Height&quot;:841.0,&quot;Width&quot;:595.0,&quot;Placement&quot;:&quot;Footer&quot;,&quot;Index&quot;:&quot;Primary&quot;,&quot;Section&quot;:1,&quot;Top&quot;:0.0,&quot;Left&quot;:0.0}" style="position:absolute;left:0;text-align:left;margin-left:0;margin-top:805.35pt;width:595.3pt;height:21.5pt;z-index:2517012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" o:allowincell="f" filled="f" stroked="f" strokeweight=".5pt">
              <v:textbox inset=",0,,0">
                <w:txbxContent>
                  <w:p w14:paraId="2D5DDA34"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v:textbox>
              <w10:wrap anchorx="page" anchory="page"/>
            </v:shape>
          </w:pict>
        </mc:Fallback>
      </mc:AlternateContent>
    </w:r>
    <w:r w:rsidR="009F0118">
      <w:rPr>
        <w:rFonts w:ascii="Arial" w:hAnsi="Arial"/>
        <w:noProof/>
        <w:sz w:val="14"/>
        <w:lang w:val="en-AU" w:eastAsia="zh-CN"/>
      </w:rPr>
      <mc:AlternateContent>
        <mc:Choice Requires="wps">
          <w:drawing>
            <wp:anchor distT="0" distB="0" distL="0" distR="0" simplePos="0" relativeHeight="251691008"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46" name="Zone de texte 46"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4F7A91"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Zone de texte 46" o:spid="_x0000_s1030" type="#_x0000_t202" alt="AXA IM - RESTRICTED" style="position:absolute;left:0;text-align:left;margin-left:0;margin-top:.05pt;width:34.95pt;height:34.95pt;z-index:2516910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DOPNGDNwIAAF8EAAAOAAAAAAAAAAAAAAAA&#13;&#10;AC4CAABkcnMvZTJvRG9jLnhtbFBLAQItABQABgAIAAAAIQBUJQlV2wAAAAgBAAAPAAAAAAAAAAAA&#13;&#10;AAAAAJEEAABkcnMvZG93bnJldi54bWxQSwUGAAAAAAQABADzAAAAmQUAAAAA&#13;&#10;" filled="f" stroked="f">
              <v:textbox style="mso-fit-shape-to-text:t" inset="0,0,0,0">
                <w:txbxContent>
                  <w:p w14:paraId="214F7A91"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r w:rsidR="000A2976" w:rsidRPr="00832870">
      <w:rPr>
        <w:rFonts w:ascii="Arial" w:hAnsi="Arial"/>
        <w:sz w:val="14"/>
        <w:lang w:val="en-AU"/>
      </w:rPr>
      <w:t>www.axa-im.com</w:t>
    </w:r>
    <w:r w:rsidR="000A2976">
      <w:rPr>
        <w:rFonts w:ascii="Arial" w:hAnsi="Arial"/>
        <w:noProof/>
        <w:sz w:val="14"/>
        <w:lang w:val="en-AU" w:eastAsia="zh-CN"/>
      </w:rPr>
      <mc:AlternateContent>
        <mc:Choice Requires="wps">
          <w:drawing>
            <wp:anchor distT="0" distB="0" distL="114300" distR="114300" simplePos="0" relativeHeight="251674624"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0" o:spid="_x0000_s2054"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0832" strokecolor="#404040" strokeweight="1pt">
              <w10:wrap anchorx="margin"/>
            </v:shape>
          </w:pict>
        </mc:Fallback>
      </mc:AlternateContent>
    </w:r>
    <w:r w:rsidR="000A2976">
      <w:rPr>
        <w:rFonts w:ascii="Arial" w:hAnsi="Arial"/>
        <w:noProof/>
        <w:sz w:val="14"/>
        <w:lang w:val="en-AU" w:eastAsia="zh-CN"/>
      </w:rPr>
      <w:drawing>
        <wp:anchor distT="0" distB="0" distL="114300" distR="114300" simplePos="0" relativeHeight="251673600"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51" name="Image 49"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06352" name="Picture 49"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p>
  <w:p w14:paraId="150A2E46" w14:textId="77777777" w:rsidR="000A2976" w:rsidRPr="00832870" w:rsidRDefault="006F084B" w:rsidP="00806CC0">
    <w:pPr>
      <w:pStyle w:val="WWWAXA-P1"/>
      <w:tabs>
        <w:tab w:val="clear" w:pos="4536"/>
        <w:tab w:val="clear" w:pos="9072"/>
        <w:tab w:val="right" w:pos="6960"/>
      </w:tabs>
      <w:spacing w:before="120"/>
      <w:jc w:val="left"/>
      <w:rPr>
        <w:rFonts w:ascii="Arial" w:hAnsi="Arial"/>
        <w:b w:val="0"/>
        <w:sz w:val="14"/>
        <w:lang w:val="en-AU"/>
      </w:rPr>
    </w:pPr>
    <w:r w:rsidRPr="00832870">
      <w:rPr>
        <w:rFonts w:ascii="Arial" w:hAnsi="Arial"/>
        <w:b w:val="0"/>
        <w:sz w:val="14"/>
        <w:lang w:val="en-AU"/>
      </w:rPr>
      <w:t>main\levirg\14815967_1.doc</w:t>
    </w:r>
  </w:p>
  <w:p w14:paraId="429DE0B0"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3DC18EB0"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458BCC1B"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1F21FD4E"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75FF5679"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5FA5688D"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3"/>
        <w:lang w:val="en-AU"/>
      </w:rPr>
    </w:pPr>
  </w:p>
  <w:p w14:paraId="67A8C828"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2"/>
        <w:lang w:val="en-AU"/>
      </w:rPr>
    </w:pPr>
  </w:p>
  <w:p w14:paraId="511385B1"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2"/>
        <w:lang w:val="en-AU"/>
      </w:rPr>
    </w:pPr>
  </w:p>
  <w:p w14:paraId="74FCA500" w14:textId="7E151FAF" w:rsidR="000A2976" w:rsidRPr="006F22D5" w:rsidRDefault="006F084B" w:rsidP="00806CC0">
    <w:pPr>
      <w:pStyle w:val="WWWAXA-P1"/>
      <w:tabs>
        <w:tab w:val="clear" w:pos="4536"/>
        <w:tab w:val="clear" w:pos="9072"/>
        <w:tab w:val="right" w:pos="6960"/>
      </w:tabs>
      <w:spacing w:before="120"/>
      <w:jc w:val="left"/>
      <w:rPr>
        <w:rFonts w:ascii="Arial" w:hAnsi="Arial"/>
        <w:b w:val="0"/>
        <w:sz w:val="12"/>
      </w:rPr>
    </w:pPr>
    <w:bookmarkStart w:id="0" w:name="PathOtherPages1"/>
    <w:r>
      <w:rPr>
        <w:rFonts w:ascii="Arial" w:hAnsi="Arial"/>
        <w:b w:val="0"/>
        <w:sz w:val="12"/>
      </w:rPr>
      <w:t>MAIN\LEVIRG\39277447_1.docx</w:t>
    </w:r>
    <w:bookmarkEnd w:id="0"/>
    <w:r>
      <w:rPr>
        <w:rFonts w:ascii="Arial" w:hAnsi="Arial"/>
        <w:b w:val="0"/>
        <w:sz w:val="12"/>
      </w:rPr>
      <w:t xml:space="preserve">  </w:t>
    </w:r>
    <w:bookmarkStart w:id="1" w:name="TitleOtherPages1"/>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FD2D9" w14:textId="34990DFC" w:rsidR="008F08C4" w:rsidRPr="008F08C4" w:rsidRDefault="006F084B" w:rsidP="00806CC0">
    <w:pPr>
      <w:pStyle w:val="Footer"/>
      <w:tabs>
        <w:tab w:val="clear" w:pos="4536"/>
        <w:tab w:val="clear" w:pos="9072"/>
        <w:tab w:val="right" w:pos="6960"/>
      </w:tabs>
      <w:spacing w:before="120"/>
      <w:rPr>
        <w:rFonts w:ascii="Arial" w:hAnsi="Arial" w:cs="Arial"/>
        <w:sz w:val="12"/>
        <w:szCs w:val="16"/>
        <w:lang w:val="en-GB"/>
      </w:rPr>
    </w:pPr>
    <w:r w:rsidRPr="00702F1A">
      <w:rPr>
        <w:noProof/>
        <w:color w:val="FFFFFF" w:themeColor="background1"/>
        <w:lang w:val="en-AU" w:eastAsia="zh-CN"/>
      </w:rPr>
      <w:drawing>
        <wp:anchor distT="0" distB="0" distL="114300" distR="114300" simplePos="0" relativeHeight="251707392" behindDoc="1" locked="0" layoutInCell="1" allowOverlap="1">
          <wp:simplePos x="0" y="0"/>
          <wp:positionH relativeFrom="column">
            <wp:posOffset>0</wp:posOffset>
          </wp:positionH>
          <wp:positionV relativeFrom="paragraph">
            <wp:posOffset>254000</wp:posOffset>
          </wp:positionV>
          <wp:extent cx="1242060" cy="434340"/>
          <wp:effectExtent l="0" t="0" r="0" b="3810"/>
          <wp:wrapTight wrapText="bothSides">
            <wp:wrapPolygon edited="0">
              <wp:start x="0" y="0"/>
              <wp:lineTo x="0" y="20842"/>
              <wp:lineTo x="21202" y="20842"/>
              <wp:lineTo x="21202" y="0"/>
              <wp:lineTo x="0" y="0"/>
            </wp:wrapPolygon>
          </wp:wrapTight>
          <wp:docPr id="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0612"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42060" cy="434340"/>
                  </a:xfrm>
                  <a:prstGeom prst="rect">
                    <a:avLst/>
                  </a:prstGeom>
                  <a:noFill/>
                  <a:ln>
                    <a:noFill/>
                  </a:ln>
                </pic:spPr>
              </pic:pic>
            </a:graphicData>
          </a:graphic>
        </wp:anchor>
      </w:drawing>
    </w:r>
    <w:r w:rsidR="00A03C34">
      <w:rPr>
        <w:noProof/>
        <w:color w:val="862567"/>
        <w:lang w:val="en-AU" w:eastAsia="zh-CN"/>
      </w:rPr>
      <mc:AlternateContent>
        <mc:Choice Requires="wps">
          <w:drawing>
            <wp:anchor distT="0" distB="0" distL="114300" distR="114300" simplePos="0" relativeHeight="251686912" behindDoc="1" locked="0" layoutInCell="1" allowOverlap="1">
              <wp:simplePos x="0" y="0"/>
              <wp:positionH relativeFrom="margin">
                <wp:posOffset>-21801</wp:posOffset>
              </wp:positionH>
              <wp:positionV relativeFrom="page">
                <wp:posOffset>9779635</wp:posOffset>
              </wp:positionV>
              <wp:extent cx="6840220" cy="0"/>
              <wp:effectExtent l="7620" t="7620" r="10160" b="11430"/>
              <wp:wrapNone/>
              <wp:docPr id="5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7" type="#_x0000_t32" style="width:538.6pt;height:0;margin-top:770.05pt;margin-left:-1.7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28544" strokecolor="#333" strokeweight="1pt">
              <w10:wrap anchorx="margin"/>
            </v:shape>
          </w:pict>
        </mc:Fallback>
      </mc:AlternateContent>
    </w:r>
    <w:bookmarkStart w:id="2" w:name="TitleFirstPage1"/>
    <w:bookmarkStart w:id="3" w:name="PathFirstPage1"/>
    <w:bookmarkEnd w:id="2"/>
    <w:r w:rsidR="0053234B">
      <w:rPr>
        <w:noProof/>
        <w:color w:val="FFFFFF" w:themeColor="background1"/>
        <w:lang w:val="en-AU" w:eastAsia="zh-CN"/>
      </w:rPr>
      <w:t>MAIN\LEVIRG\39277447_1.docx</w:t>
    </w:r>
    <w:bookmarkEnd w:id="3"/>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E6933" w14:textId="3D37625F" w:rsidR="009F0118" w:rsidRDefault="006F084B">
    <w:pPr>
      <w:pStyle w:val="Footer"/>
    </w:pPr>
    <w:r>
      <w:rPr>
        <w:noProof/>
        <w:lang w:val="en-AU" w:eastAsia="zh-CN"/>
      </w:rPr>
      <mc:AlternateContent>
        <mc:Choice Requires="wps">
          <w:drawing>
            <wp:anchor distT="0" distB="0" distL="0" distR="0" simplePos="0" relativeHeight="251695104"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6" name="Zone de texte 56"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D996D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6" o:spid="_x0000_s1033" type="#_x0000_t202" alt="AXA IM - RESTRICTED" style="position:absolute;margin-left:0;margin-top:.05pt;width:34.95pt;height:34.95pt;z-index:25169510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D3uBSNNwIAAF8EAAAOAAAAAAAAAAAAAAAA&#13;&#10;AC4CAABkcnMvZTJvRG9jLnhtbFBLAQItABQABgAIAAAAIQBUJQlV2wAAAAgBAAAPAAAAAAAAAAAA&#13;&#10;AAAAAJEEAABkcnMvZG93bnJldi54bWxQSwUGAAAAAAQABADzAAAAmQUAAAAA&#13;&#10;" filled="f" stroked="f">
              <v:textbox style="mso-fit-shape-to-text:t" inset="0,0,0,0">
                <w:txbxContent>
                  <w:p w14:paraId="4CD996D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3103E" w14:textId="5E721888" w:rsidR="005D6AB6" w:rsidRDefault="006F084B" w:rsidP="00806CC0">
    <w:pPr>
      <w:pStyle w:val="Footer"/>
      <w:tabs>
        <w:tab w:val="clear" w:pos="4536"/>
        <w:tab w:val="clear" w:pos="9072"/>
        <w:tab w:val="left" w:pos="4708"/>
      </w:tabs>
      <w:spacing w:before="120"/>
      <w:rPr>
        <w:rFonts w:ascii="Arial" w:hAnsi="Arial" w:cs="Arial"/>
        <w:sz w:val="12"/>
      </w:rPr>
    </w:pPr>
    <w:r w:rsidRPr="00702F1A">
      <w:rPr>
        <w:noProof/>
        <w:color w:val="FFFFFF" w:themeColor="background1"/>
        <w:lang w:val="en-AU" w:eastAsia="zh-CN"/>
      </w:rPr>
      <w:drawing>
        <wp:anchor distT="0" distB="0" distL="114300" distR="114300" simplePos="0" relativeHeight="251680768" behindDoc="1" locked="0" layoutInCell="1" allowOverlap="1">
          <wp:simplePos x="0" y="0"/>
          <wp:positionH relativeFrom="column">
            <wp:posOffset>8255</wp:posOffset>
          </wp:positionH>
          <wp:positionV relativeFrom="paragraph">
            <wp:posOffset>260138</wp:posOffset>
          </wp:positionV>
          <wp:extent cx="1242060" cy="434340"/>
          <wp:effectExtent l="0" t="0" r="0" b="3810"/>
          <wp:wrapTight wrapText="bothSides">
            <wp:wrapPolygon edited="0">
              <wp:start x="0" y="0"/>
              <wp:lineTo x="0" y="20842"/>
              <wp:lineTo x="21202" y="20842"/>
              <wp:lineTo x="21202" y="0"/>
              <wp:lineTo x="0" y="0"/>
            </wp:wrapPolygon>
          </wp:wrapTight>
          <wp:docPr id="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22971"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42060" cy="434340"/>
                  </a:xfrm>
                  <a:prstGeom prst="rect">
                    <a:avLst/>
                  </a:prstGeom>
                  <a:noFill/>
                  <a:ln>
                    <a:noFill/>
                  </a:ln>
                </pic:spPr>
              </pic:pic>
            </a:graphicData>
          </a:graphic>
        </wp:anchor>
      </w:drawing>
    </w:r>
    <w:r w:rsidR="00DB6302">
      <w:rPr>
        <w:noProof/>
        <w:color w:val="862567"/>
        <w:lang w:val="en-AU" w:eastAsia="zh-CN"/>
      </w:rPr>
      <mc:AlternateContent>
        <mc:Choice Requires="wps">
          <w:drawing>
            <wp:anchor distT="0" distB="0" distL="114300" distR="114300" simplePos="0" relativeHeight="251684864" behindDoc="1" locked="0" layoutInCell="1" allowOverlap="1">
              <wp:simplePos x="0" y="0"/>
              <wp:positionH relativeFrom="margin">
                <wp:posOffset>-55880</wp:posOffset>
              </wp:positionH>
              <wp:positionV relativeFrom="page">
                <wp:posOffset>9857740</wp:posOffset>
              </wp:positionV>
              <wp:extent cx="6840220" cy="0"/>
              <wp:effectExtent l="7620" t="7620" r="10160" b="11430"/>
              <wp:wrapNone/>
              <wp:docPr id="5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61" type="#_x0000_t32" style="width:538.6pt;height:0;margin-top:776.2pt;margin-left:-4.4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30592" strokecolor="#333" strokeweight="1pt">
              <w10:wrap anchorx="margin"/>
            </v:shape>
          </w:pict>
        </mc:Fallback>
      </mc:AlternateContent>
    </w:r>
  </w:p>
  <w:p w14:paraId="2FFE75CD" w14:textId="029DACF1" w:rsidR="00F36DA0" w:rsidRPr="00F36DA0" w:rsidRDefault="006F084B" w:rsidP="00806CC0">
    <w:pPr>
      <w:pStyle w:val="Footer"/>
      <w:tabs>
        <w:tab w:val="clear" w:pos="4536"/>
        <w:tab w:val="clear" w:pos="9072"/>
        <w:tab w:val="left" w:pos="4708"/>
      </w:tabs>
      <w:spacing w:before="120"/>
      <w:rPr>
        <w:rFonts w:ascii="Arial" w:hAnsi="Arial" w:cs="Arial"/>
        <w:sz w:val="12"/>
      </w:rPr>
    </w:pPr>
    <w:bookmarkStart w:id="46" w:name="PathPages6"/>
    <w:r>
      <w:rPr>
        <w:rFonts w:ascii="Arial" w:hAnsi="Arial" w:cs="Arial"/>
        <w:color w:val="FFFFFF" w:themeColor="background1"/>
        <w:sz w:val="12"/>
      </w:rPr>
      <w:t>MAIN\LEVIRG\39277447_1.docx</w:t>
    </w:r>
    <w:bookmarkEnd w:id="46"/>
    <w:r>
      <w:rPr>
        <w:rFonts w:ascii="Arial" w:hAnsi="Arial" w:cs="Arial"/>
        <w:sz w:val="12"/>
      </w:rPr>
      <w:t xml:space="preserve">  </w:t>
    </w:r>
    <w:bookmarkStart w:id="47" w:name="TitlePages6"/>
    <w:bookmarkEnd w:id="47"/>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FEFDE" w14:textId="763BDC1C" w:rsidR="000A2976" w:rsidRPr="000E5FB4" w:rsidRDefault="006F084B" w:rsidP="00806CC0">
    <w:pPr>
      <w:pStyle w:val="WWWAXA-P1"/>
      <w:rPr>
        <w:rFonts w:ascii="Arial" w:hAnsi="Arial"/>
        <w:sz w:val="14"/>
        <w:lang w:val="en-US"/>
      </w:rPr>
    </w:pPr>
    <w:r>
      <w:rPr>
        <w:rFonts w:ascii="Arial" w:hAnsi="Arial"/>
        <w:noProof/>
        <w:sz w:val="14"/>
        <w:lang w:val="en-AU" w:eastAsia="zh-CN"/>
      </w:rPr>
      <mc:AlternateContent>
        <mc:Choice Requires="wps">
          <w:drawing>
            <wp:anchor distT="0" distB="0" distL="114300" distR="114300" simplePos="0" relativeHeight="251703296"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2" name="MSIPCM9d4e4ac79e641cc9fc948c92" descr="{&quot;HashCode&quot;:664100227,&quot;Height&quot;:841.0,&quot;Width&quot;:595.0,&quot;Placement&quot;:&quot;Footer&quot;,&quot;Index&quot;:&quot;FirstPage&quot;,&quot;Section&quot;:6,&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E4B4B8"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9d4e4ac79e641cc9fc948c92" o:spid="_x0000_s1035" type="#_x0000_t202" alt="{&quot;HashCode&quot;:664100227,&quot;Height&quot;:841.0,&quot;Width&quot;:595.0,&quot;Placement&quot;:&quot;Footer&quot;,&quot;Index&quot;:&quot;FirstPage&quot;,&quot;Section&quot;:6,&quot;Top&quot;:0.0,&quot;Left&quot;:0.0}" style="position:absolute;left:0;text-align:left;margin-left:0;margin-top:805.35pt;width:595.3pt;height:21.5pt;z-index:25170329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" o:allowincell="f" filled="f" stroked="f" strokeweight=".5pt">
              <v:textbox inset=",0,,0">
                <w:txbxContent>
                  <w:p w14:paraId="29E4B4B8"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v:textbox>
              <w10:wrap anchorx="page" anchory="page"/>
            </v:shape>
          </w:pict>
        </mc:Fallback>
      </mc:AlternateContent>
    </w:r>
    <w:r w:rsidR="009F0118">
      <w:rPr>
        <w:rFonts w:ascii="Arial" w:hAnsi="Arial"/>
        <w:noProof/>
        <w:sz w:val="14"/>
        <w:lang w:val="en-AU" w:eastAsia="zh-CN"/>
      </w:rPr>
      <mc:AlternateContent>
        <mc:Choice Requires="wps">
          <w:drawing>
            <wp:anchor distT="0" distB="0" distL="0" distR="0" simplePos="0" relativeHeight="251693056"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4" name="Zone de texte 54"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3C1A78"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Zone de texte 54" o:spid="_x0000_s1036" type="#_x0000_t202" alt="AXA IM - RESTRICTED" style="position:absolute;left:0;text-align:left;margin-left:0;margin-top:.05pt;width:34.95pt;height:34.95pt;z-index:25169305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Cc9g7ANwIAAF8EAAAOAAAAAAAAAAAAAAAA&#13;&#10;AC4CAABkcnMvZTJvRG9jLnhtbFBLAQItABQABgAIAAAAIQBUJQlV2wAAAAgBAAAPAAAAAAAAAAAA&#13;&#10;AAAAAJEEAABkcnMvZG93bnJldi54bWxQSwUGAAAAAAQABADzAAAAmQUAAAAA&#13;&#10;" filled="f" stroked="f">
              <v:textbox style="mso-fit-shape-to-text:t" inset="0,0,0,0">
                <w:txbxContent>
                  <w:p w14:paraId="7C3C1A78"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r w:rsidR="000A2976">
      <w:rPr>
        <w:rFonts w:ascii="Arial" w:hAnsi="Arial"/>
        <w:noProof/>
        <w:sz w:val="14"/>
        <w:lang w:val="en-AU" w:eastAsia="zh-CN"/>
      </w:rPr>
      <mc:AlternateContent>
        <mc:Choice Requires="wps">
          <w:drawing>
            <wp:anchor distT="0" distB="0" distL="114300" distR="114300" simplePos="0" relativeHeight="251665408"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2066"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0048" strokecolor="#404040" strokeweight="1pt">
              <w10:wrap anchorx="margin"/>
            </v:shape>
          </w:pict>
        </mc:Fallback>
      </mc:AlternateContent>
    </w:r>
    <w:r w:rsidR="000A2976">
      <w:rPr>
        <w:rFonts w:ascii="Arial" w:hAnsi="Arial"/>
        <w:noProof/>
        <w:sz w:val="14"/>
        <w:lang w:val="en-AU" w:eastAsia="zh-CN"/>
      </w:rPr>
      <w:drawing>
        <wp:anchor distT="0" distB="0" distL="114300" distR="114300" simplePos="0" relativeHeight="251660288"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61" name="Image 28"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75145" name="Picture 28"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r w:rsidR="000A2976" w:rsidRPr="000E5FB4">
      <w:rPr>
        <w:rFonts w:ascii="Arial" w:hAnsi="Arial"/>
        <w:sz w:val="14"/>
        <w:lang w:val="en-US"/>
      </w:rPr>
      <w:t>arial bold size 10 – AXA Blue</w:t>
    </w:r>
  </w:p>
  <w:p w14:paraId="3DA1FF33"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0AC8226B"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3ADD2303"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5094F026"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7CCDB545"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7AB0259A" w14:textId="77777777" w:rsidR="000A2976" w:rsidRPr="000E5FB4" w:rsidRDefault="006F084B" w:rsidP="00806CC0">
    <w:pPr>
      <w:pStyle w:val="WWWAXA-P1"/>
      <w:tabs>
        <w:tab w:val="clear" w:pos="4536"/>
        <w:tab w:val="clear" w:pos="9072"/>
        <w:tab w:val="right" w:pos="6960"/>
      </w:tabs>
      <w:spacing w:before="120"/>
      <w:jc w:val="left"/>
      <w:rPr>
        <w:rFonts w:ascii="Arial" w:hAnsi="Arial"/>
        <w:b w:val="0"/>
        <w:sz w:val="13"/>
        <w:lang w:val="en-US"/>
      </w:rPr>
    </w:pPr>
    <w:r w:rsidRPr="000E5FB4">
      <w:rPr>
        <w:rFonts w:ascii="Arial" w:hAnsi="Arial"/>
        <w:b w:val="0"/>
        <w:sz w:val="13"/>
        <w:lang w:val="en-US"/>
      </w:rPr>
      <w:t>main\levirg\15977003_1.doc</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A928B" w14:textId="7EB4E1EB" w:rsidR="009F0118" w:rsidRDefault="006F084B">
    <w:pPr>
      <w:pStyle w:val="Footer"/>
    </w:pPr>
    <w:r>
      <w:rPr>
        <w:noProof/>
        <w:lang w:val="en-AU" w:eastAsia="zh-CN"/>
      </w:rPr>
      <mc:AlternateContent>
        <mc:Choice Requires="wps">
          <w:drawing>
            <wp:anchor distT="0" distB="0" distL="0" distR="0" simplePos="0" relativeHeight="251699200"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9" name="Zone de texte 59"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AB60E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9" o:spid="_x0000_s1037" type="#_x0000_t202" alt="AXA IM - RESTRICTED" style="position:absolute;margin-left:0;margin-top:.05pt;width:34.95pt;height:34.95pt;z-index:2516992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B1l+U3NwIAAGAEAAAOAAAAAAAAAAAAAAAA&#13;&#10;AC4CAABkcnMvZTJvRG9jLnhtbFBLAQItABQABgAIAAAAIQBUJQlV2wAAAAgBAAAPAAAAAAAAAAAA&#13;&#10;AAAAAJEEAABkcnMvZG93bnJldi54bWxQSwUGAAAAAAQABADzAAAAmQUAAAAA&#13;&#10;" filled="f" stroked="f">
              <v:textbox style="mso-fit-shape-to-text:t" inset="0,0,0,0">
                <w:txbxContent>
                  <w:p w14:paraId="09AB60E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832E" w14:textId="49BC0B45" w:rsidR="005D6AB6" w:rsidRDefault="006F084B" w:rsidP="00806CC0">
    <w:pPr>
      <w:pStyle w:val="Footer"/>
      <w:tabs>
        <w:tab w:val="clear" w:pos="4536"/>
        <w:tab w:val="clear" w:pos="9072"/>
        <w:tab w:val="right" w:pos="6960"/>
      </w:tabs>
      <w:spacing w:before="120"/>
      <w:rPr>
        <w:rFonts w:ascii="Arial" w:hAnsi="Arial" w:cs="Arial"/>
        <w:noProof/>
        <w:sz w:val="12"/>
        <w:szCs w:val="16"/>
        <w:lang w:val="en-AU" w:eastAsia="zh-CN"/>
      </w:rPr>
    </w:pPr>
    <w:r>
      <w:rPr>
        <w:noProof/>
        <w:color w:val="862567"/>
        <w:lang w:val="en-AU" w:eastAsia="zh-CN"/>
      </w:rPr>
      <mc:AlternateContent>
        <mc:Choice Requires="wps">
          <w:drawing>
            <wp:anchor distT="0" distB="0" distL="114300" distR="114300" simplePos="0" relativeHeight="251682816" behindDoc="1" locked="0" layoutInCell="1" allowOverlap="1">
              <wp:simplePos x="0" y="0"/>
              <wp:positionH relativeFrom="margin">
                <wp:posOffset>1905</wp:posOffset>
              </wp:positionH>
              <wp:positionV relativeFrom="page">
                <wp:posOffset>9846310</wp:posOffset>
              </wp:positionV>
              <wp:extent cx="6840220" cy="0"/>
              <wp:effectExtent l="7620" t="7620" r="10160" b="11430"/>
              <wp:wrapNone/>
              <wp:docPr id="4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68" type="#_x0000_t32" style="width:538.6pt;height:0;margin-top:775.3pt;margin-left:0.1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32640" strokecolor="#333" strokeweight="1pt">
              <w10:wrap anchorx="margin"/>
            </v:shape>
          </w:pict>
        </mc:Fallback>
      </mc:AlternateContent>
    </w:r>
    <w:r w:rsidRPr="00702F1A">
      <w:rPr>
        <w:noProof/>
        <w:color w:val="FFFFFF" w:themeColor="background1"/>
        <w:lang w:val="en-AU" w:eastAsia="zh-CN"/>
      </w:rPr>
      <w:drawing>
        <wp:anchor distT="0" distB="0" distL="114300" distR="114300" simplePos="0" relativeHeight="251681792" behindDoc="1" locked="0" layoutInCell="1" allowOverlap="1">
          <wp:simplePos x="0" y="0"/>
          <wp:positionH relativeFrom="column">
            <wp:posOffset>0</wp:posOffset>
          </wp:positionH>
          <wp:positionV relativeFrom="paragraph">
            <wp:posOffset>95885</wp:posOffset>
          </wp:positionV>
          <wp:extent cx="1242060" cy="434340"/>
          <wp:effectExtent l="0" t="0" r="0" b="3810"/>
          <wp:wrapTight wrapText="bothSides">
            <wp:wrapPolygon edited="0">
              <wp:start x="0" y="0"/>
              <wp:lineTo x="0" y="20842"/>
              <wp:lineTo x="21202" y="20842"/>
              <wp:lineTo x="21202" y="0"/>
              <wp:lineTo x="0" y="0"/>
            </wp:wrapPolygon>
          </wp:wrapTight>
          <wp:docPr id="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83982"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42060" cy="434340"/>
                  </a:xfrm>
                  <a:prstGeom prst="rect">
                    <a:avLst/>
                  </a:prstGeom>
                  <a:noFill/>
                  <a:ln>
                    <a:noFill/>
                  </a:ln>
                </pic:spPr>
              </pic:pic>
            </a:graphicData>
          </a:graphic>
        </wp:anchor>
      </w:drawing>
    </w:r>
  </w:p>
  <w:p w14:paraId="6C489F01" w14:textId="023F1240" w:rsidR="00F36DA0" w:rsidRPr="00F36DA0" w:rsidRDefault="006F084B" w:rsidP="00806CC0">
    <w:pPr>
      <w:pStyle w:val="Footer"/>
      <w:tabs>
        <w:tab w:val="clear" w:pos="4536"/>
        <w:tab w:val="clear" w:pos="9072"/>
        <w:tab w:val="right" w:pos="6960"/>
      </w:tabs>
      <w:spacing w:before="120"/>
      <w:rPr>
        <w:rFonts w:ascii="Arial" w:hAnsi="Arial" w:cs="Arial"/>
        <w:noProof/>
        <w:sz w:val="12"/>
        <w:szCs w:val="16"/>
        <w:lang w:val="en-AU" w:eastAsia="zh-CN"/>
      </w:rPr>
    </w:pPr>
    <w:bookmarkStart w:id="83" w:name="PathPages9"/>
    <w:r>
      <w:rPr>
        <w:rFonts w:ascii="Arial" w:hAnsi="Arial" w:cs="Arial"/>
        <w:noProof/>
        <w:color w:val="FFFFFF" w:themeColor="background1"/>
        <w:sz w:val="12"/>
        <w:szCs w:val="16"/>
        <w:lang w:val="en-AU" w:eastAsia="zh-CN"/>
      </w:rPr>
      <w:t>MAIN\LEVIRG\39277447_1.docx</w:t>
    </w:r>
    <w:bookmarkEnd w:id="83"/>
    <w:r>
      <w:rPr>
        <w:rFonts w:ascii="Arial" w:hAnsi="Arial" w:cs="Arial"/>
        <w:noProof/>
        <w:sz w:val="12"/>
        <w:szCs w:val="16"/>
        <w:lang w:val="en-AU" w:eastAsia="zh-CN"/>
      </w:rPr>
      <w:t xml:space="preserve">  </w:t>
    </w:r>
    <w:bookmarkStart w:id="84" w:name="TitlePages9"/>
    <w:bookmarkEnd w:id="84"/>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1FA10" w14:textId="3B8F723E" w:rsidR="009F0118" w:rsidRDefault="006F084B">
    <w:pPr>
      <w:pStyle w:val="Footer"/>
    </w:pPr>
    <w:r>
      <w:rPr>
        <w:noProof/>
        <w:lang w:val="en-AU" w:eastAsia="zh-CN"/>
      </w:rPr>
      <mc:AlternateContent>
        <mc:Choice Requires="wps">
          <w:drawing>
            <wp:anchor distT="0" distB="0" distL="114300" distR="114300" simplePos="0" relativeHeight="25170534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8" name="MSIPCM5a56445e94849c3b6585df85" descr="{&quot;HashCode&quot;:664100227,&quot;Height&quot;:841.0,&quot;Width&quot;:595.0,&quot;Placement&quot;:&quot;Footer&quot;,&quot;Index&quot;:&quot;FirstPage&quot;,&quot;Section&quot;:9,&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51D5A0"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5a56445e94849c3b6585df85" o:spid="_x0000_s1038" type="#_x0000_t202" alt="{&quot;HashCode&quot;:664100227,&quot;Height&quot;:841.0,&quot;Width&quot;:595.0,&quot;Placement&quot;:&quot;Footer&quot;,&quot;Index&quot;:&quot;FirstPage&quot;,&quot;Section&quot;:9,&quot;Top&quot;:0.0,&quot;Left&quot;:0.0}" style="position:absolute;margin-left:0;margin-top:805.35pt;width:595.3pt;height:21.5pt;z-index:2517053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" o:allowincell="f" filled="f" stroked="f" strokeweight=".5pt">
              <v:textbox inset=",0,,0">
                <w:txbxContent>
                  <w:p w14:paraId="5751D5A0"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v:textbox>
              <w10:wrap anchorx="page" anchory="page"/>
            </v:shape>
          </w:pict>
        </mc:Fallback>
      </mc:AlternateContent>
    </w:r>
    <w:r w:rsidR="009F0118">
      <w:rPr>
        <w:noProof/>
        <w:lang w:val="en-AU" w:eastAsia="zh-CN"/>
      </w:rPr>
      <mc:AlternateContent>
        <mc:Choice Requires="wps">
          <w:drawing>
            <wp:anchor distT="0" distB="0" distL="0" distR="0" simplePos="0" relativeHeight="251697152"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8" name="Zone de texte 58"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6BBF24"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Zone de texte 58" o:spid="_x0000_s1039" type="#_x0000_t202" alt="AXA IM - RESTRICTED" style="position:absolute;margin-left:0;margin-top:.05pt;width:34.95pt;height:34.95pt;z-index:2516971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" filled="f" stroked="f">
              <v:textbox style="mso-fit-shape-to-text:t" inset="0,0,0,0">
                <w:txbxContent>
                  <w:p w14:paraId="516BBF24"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D2186" w14:textId="77777777" w:rsidR="00EA023A" w:rsidRDefault="00EA023A">
      <w:r>
        <w:separator/>
      </w:r>
    </w:p>
  </w:footnote>
  <w:footnote w:type="continuationSeparator" w:id="0">
    <w:p w14:paraId="1C7C7F7F" w14:textId="77777777" w:rsidR="00EA023A" w:rsidRDefault="00EA023A">
      <w:r>
        <w:continuationSeparator/>
      </w:r>
    </w:p>
  </w:footnote>
  <w:footnote w:id="1">
    <w:p w14:paraId="199E2167" w14:textId="2B8879FC" w:rsidR="00FD539D" w:rsidRPr="00FD539D" w:rsidRDefault="00FD539D">
      <w:pPr>
        <w:pStyle w:val="FootnoteText"/>
        <w:rPr>
          <w:lang w:val="en-US"/>
          <w:rPrChange w:id="100" w:author="Author" w:date="2025-05-26T08:31:00Z">
            <w:rPr/>
          </w:rPrChange>
        </w:rPr>
      </w:pPr>
      <w:ins w:id="101" w:author="Author" w:date="2025-05-26T08:31:00Z">
        <w:r>
          <w:rPr>
            <w:rStyle w:val="FootnoteReference"/>
          </w:rPr>
          <w:footnoteRef/>
        </w:r>
        <w:r>
          <w:t xml:space="preserve"> </w:t>
        </w:r>
        <w:r>
          <w:rPr>
            <w:lang w:val="en-US"/>
          </w:rPr>
          <w:t>This is a new footnote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55A9B" w14:textId="77777777" w:rsidR="0053234B" w:rsidRDefault="005323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4B4A4" w14:textId="77777777" w:rsidR="000A2976" w:rsidRPr="00835F4D" w:rsidRDefault="006F084B" w:rsidP="00806CC0">
    <w:pPr>
      <w:pStyle w:val="EXPERTISEP2"/>
    </w:pPr>
    <w:r>
      <w:rPr>
        <w:lang w:val="en-AU" w:eastAsia="zh-CN"/>
      </w:rPr>
      <mc:AlternateContent>
        <mc:Choice Requires="wps">
          <w:drawing>
            <wp:anchor distT="0" distB="0" distL="114300" distR="114300" simplePos="0" relativeHeight="251671552" behindDoc="0" locked="0" layoutInCell="1" allowOverlap="1">
              <wp:simplePos x="0" y="0"/>
              <wp:positionH relativeFrom="margin">
                <wp:posOffset>4320540</wp:posOffset>
              </wp:positionH>
              <wp:positionV relativeFrom="page">
                <wp:posOffset>-1270</wp:posOffset>
              </wp:positionV>
              <wp:extent cx="2520315" cy="360045"/>
              <wp:effectExtent l="0" t="0" r="0" b="317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360045"/>
                      </a:xfrm>
                      <a:prstGeom prst="rect">
                        <a:avLst/>
                      </a:prstGeom>
                      <a:gradFill rotWithShape="1">
                        <a:gsLst>
                          <a:gs pos="0">
                            <a:srgbClr val="1F497D"/>
                          </a:gs>
                          <a:gs pos="100000">
                            <a:srgbClr val="007BC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125B0D" w14:textId="77777777" w:rsidR="000A2976" w:rsidRPr="006577BB" w:rsidRDefault="006F084B" w:rsidP="00806CC0">
                          <w:pPr>
                            <w:pStyle w:val="ARIALREGULARSIZE8-P2"/>
                          </w:pPr>
                          <w:r w:rsidRPr="0051412C">
                            <w:rPr>
                              <w:highlight w:val="yellow"/>
                            </w:rPr>
                            <w:t>ARIAL REGULAR SIZE 8</w:t>
                          </w:r>
                        </w:p>
                      </w:txbxContent>
                    </wps:txbx>
                    <wps:bodyPr rot="0" vert="horz" wrap="square" lIns="180000" tIns="216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1027" type="#_x0000_t202" style="position:absolute;margin-left:340.2pt;margin-top:-.1pt;width:198.45pt;height:28.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" fillcolor="#1f497d" stroked="f">
              <v:fill color2="#007bc4" rotate="t" angle="90" focus="100%" type="gradient"/>
              <v:textbox inset="5mm,6mm,5mm,0">
                <w:txbxContent>
                  <w:p w14:paraId="00125B0D" w14:textId="77777777" w:rsidR="000A2976" w:rsidRPr="006577BB" w:rsidRDefault="006F084B" w:rsidP="00806CC0">
                    <w:pPr>
                      <w:pStyle w:val="ARIALREGULARSIZE8-P2"/>
                    </w:pPr>
                    <w:r w:rsidRPr="0051412C">
                      <w:rPr>
                        <w:highlight w:val="yellow"/>
                      </w:rPr>
                      <w:t>ARIAL REGULAR SIZE 8</w:t>
                    </w:r>
                  </w:p>
                </w:txbxContent>
              </v:textbox>
              <w10:wrap anchorx="margin" anchory="page"/>
            </v:shape>
          </w:pict>
        </mc:Fallback>
      </mc:AlternateContent>
    </w:r>
    <w:r w:rsidRPr="0051412C">
      <w:rPr>
        <w:highlight w:val="yellow"/>
      </w:rPr>
      <w:t>FRAMLINGTON EQUITIES</w:t>
    </w:r>
    <w:r w:rsidRPr="00835F4D">
      <w:t xml:space="preserve"> </w:t>
    </w:r>
  </w:p>
  <w:p w14:paraId="23E2BEC3" w14:textId="77777777" w:rsidR="000A2976" w:rsidRPr="0051412C" w:rsidRDefault="006F084B" w:rsidP="00806CC0">
    <w:pPr>
      <w:pStyle w:val="FundName-P2"/>
    </w:pPr>
    <w:r w:rsidRPr="00874617">
      <w:t>A</w:t>
    </w:r>
    <w:r>
      <w:t xml:space="preserve">XA World Funds – </w:t>
    </w:r>
    <w:r>
      <w:rPr>
        <w:noProof/>
        <w:color w:val="862567"/>
        <w:lang w:val="en-AU" w:eastAsia="zh-CN"/>
      </w:rPr>
      <mc:AlternateContent>
        <mc:Choice Requires="wps">
          <w:drawing>
            <wp:anchor distT="0" distB="0" distL="114300" distR="114300" simplePos="0" relativeHeight="251667456"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2050"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8000" strokecolor="#333" strokeweight="1pt">
              <w10:wrap anchorx="margin"/>
            </v:shape>
          </w:pict>
        </mc:Fallback>
      </mc:AlternateContent>
    </w:r>
    <w:r>
      <w:t>US High Yield Bonds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EC02" w14:textId="77777777" w:rsidR="003F618F" w:rsidRDefault="003F618F" w:rsidP="00806CC0">
    <w:pPr>
      <w:pStyle w:val="EXPERTISE-P1"/>
    </w:pPr>
  </w:p>
  <w:p w14:paraId="545033DA" w14:textId="741C262D" w:rsidR="000A2976" w:rsidRPr="00835F4D" w:rsidRDefault="006F084B" w:rsidP="00806CC0">
    <w:pPr>
      <w:pStyle w:val="EXPERTISE-P1"/>
    </w:pPr>
    <w:r>
      <w:rPr>
        <w:lang w:val="en-AU" w:eastAsia="zh-CN"/>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ge">
                <wp:align>top</wp:align>
              </wp:positionV>
              <wp:extent cx="2520315" cy="482600"/>
              <wp:effectExtent l="0" t="0" r="0" b="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8DD28"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21691349"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31" type="#_x0000_t202" style="position:absolute;margin-left:147.25pt;margin-top:0;width:198.45pt;height:38pt;z-index:251676672;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" fillcolor="#1f497d" stroked="f">
              <v:fill color2="#548dd4" rotate="t" angle="90" focus="100%" type="gradient"/>
              <v:textbox inset="5mm,4mm,5mm,0">
                <w:txbxContent>
                  <w:p w14:paraId="3698DD28"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21691349"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v:textbox>
              <w10:wrap anchorx="margin" anchory="page"/>
            </v:shape>
          </w:pict>
        </mc:Fallback>
      </mc:AlternateContent>
    </w:r>
    <w:r>
      <w:t>fixed income</w:t>
    </w:r>
    <w:r w:rsidRPr="000E5FB4">
      <w:t xml:space="preserve"> </w:t>
    </w:r>
  </w:p>
  <w:p w14:paraId="23E21075" w14:textId="02006FF2" w:rsidR="000A2976" w:rsidRPr="006E3862" w:rsidRDefault="006F084B" w:rsidP="00806CC0">
    <w:pPr>
      <w:pStyle w:val="FundName-P1"/>
      <w:rPr>
        <w:lang w:val="en-US"/>
      </w:rPr>
    </w:pPr>
    <w:r>
      <w:rPr>
        <w:noProof/>
        <w:lang w:val="en-AU" w:eastAsia="zh-CN"/>
      </w:rPr>
      <mc:AlternateContent>
        <mc:Choice Requires="wps">
          <w:drawing>
            <wp:anchor distT="0" distB="0" distL="114300" distR="114300" simplePos="0" relativeHeight="251669504" behindDoc="1" locked="0" layoutInCell="1" allowOverlap="1">
              <wp:simplePos x="0" y="0"/>
              <wp:positionH relativeFrom="margin">
                <wp:posOffset>-24277</wp:posOffset>
              </wp:positionH>
              <wp:positionV relativeFrom="page">
                <wp:posOffset>865915</wp:posOffset>
              </wp:positionV>
              <wp:extent cx="6840220" cy="0"/>
              <wp:effectExtent l="9525" t="15240" r="8255" b="13335"/>
              <wp:wrapNone/>
              <wp:docPr id="1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2056" type="#_x0000_t32" style="width:538.6pt;height:0;margin-top:68.2pt;margin-left:-1.9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5952" strokecolor="#333" strokeweight="1pt">
              <w10:wrap anchorx="margin"/>
            </v:shape>
          </w:pict>
        </mc:Fallback>
      </mc:AlternateContent>
    </w:r>
    <w:r w:rsidRPr="00874617">
      <w:rPr>
        <w:lang w:val="en-US"/>
      </w:rPr>
      <w:t>A</w:t>
    </w:r>
    <w:r>
      <w:rPr>
        <w:lang w:val="en-US"/>
      </w:rPr>
      <w:t xml:space="preserve">XA World Funds – </w:t>
    </w:r>
    <w:r w:rsidRPr="00115BA0">
      <w:rPr>
        <w:lang w:val="en-US"/>
      </w:rPr>
      <w:t xml:space="preserve">Global Strategic Bonds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963E4" w14:textId="1CFA5E75" w:rsidR="000A2976" w:rsidRPr="00835F4D" w:rsidRDefault="006F084B" w:rsidP="00806CC0">
    <w:pPr>
      <w:pStyle w:val="EXPERTISEP2"/>
    </w:pPr>
    <w:r>
      <w:rPr>
        <w:lang w:val="en-AU" w:eastAsia="zh-CN"/>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ge">
                <wp:align>top</wp:align>
              </wp:positionV>
              <wp:extent cx="2520315" cy="482600"/>
              <wp:effectExtent l="0" t="0" r="0" b="0"/>
              <wp:wrapNone/>
              <wp:docPr id="1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AA7B8C"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01525D7D"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147.25pt;margin-top:0;width:198.45pt;height:38pt;z-index:251678720;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" fillcolor="#1f497d" stroked="f">
              <v:fill color2="#548dd4" rotate="t" angle="90" focus="100%" type="gradient"/>
              <v:textbox inset="5mm,4mm,5mm,0">
                <w:txbxContent>
                  <w:p w14:paraId="22AA7B8C"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01525D7D"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v:textbox>
              <w10:wrap anchorx="margin" anchory="page"/>
            </v:shape>
          </w:pict>
        </mc:Fallback>
      </mc:AlternateContent>
    </w:r>
    <w:r>
      <w:t>fixed income</w:t>
    </w:r>
  </w:p>
  <w:p w14:paraId="3D2A00B0" w14:textId="185ED7A2" w:rsidR="000A2976" w:rsidRPr="00583772" w:rsidRDefault="006F084B" w:rsidP="00806CC0">
    <w:pPr>
      <w:pStyle w:val="FundName-P2"/>
    </w:pPr>
    <w:r>
      <w:rPr>
        <w:noProof/>
        <w:color w:val="862567"/>
        <w:lang w:val="en-AU" w:eastAsia="zh-CN"/>
      </w:rPr>
      <mc:AlternateContent>
        <mc:Choice Requires="wps">
          <w:drawing>
            <wp:anchor distT="0" distB="0" distL="114300" distR="114300" simplePos="0" relativeHeight="251658240"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9"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7216" strokecolor="#333" strokeweight="1pt">
              <w10:wrap anchorx="margin"/>
            </v:shape>
          </w:pict>
        </mc:Fallback>
      </mc:AlternateContent>
    </w:r>
    <w:r>
      <w:t>AXA World Funds</w:t>
    </w:r>
    <w:r w:rsidRPr="00583772">
      <w:t xml:space="preserve"> – </w:t>
    </w:r>
    <w:r w:rsidRPr="00115BA0">
      <w:t xml:space="preserve">Global Strategic Bonds  </w:t>
    </w:r>
    <w:r w:rsidRPr="00583772">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4F008" w14:textId="77777777" w:rsidR="000A2976" w:rsidRPr="00835F4D" w:rsidRDefault="006F084B" w:rsidP="00806CC0">
    <w:pPr>
      <w:pStyle w:val="EXPERTISE-P1"/>
    </w:pPr>
    <w:r>
      <w:rPr>
        <w:lang w:val="en-AU" w:eastAsia="zh-CN"/>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ge">
                <wp:align>top</wp:align>
              </wp:positionV>
              <wp:extent cx="2520315" cy="4318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16840" w14:textId="77777777" w:rsidR="000A2976" w:rsidRPr="00B56998" w:rsidRDefault="000A2976" w:rsidP="00806CC0">
                          <w:pPr>
                            <w:pStyle w:val="ARIALREGULARSIZE9"/>
                            <w:spacing w:line="200" w:lineRule="exact"/>
                            <w:rPr>
                              <w:rFonts w:ascii="Arial Gras" w:hAnsi="Arial Gras"/>
                              <w:b/>
                              <w:caps/>
                              <w:color w:val="auto"/>
                              <w:sz w:val="16"/>
                              <w:szCs w:val="16"/>
                              <w:lang w:val="en-US"/>
                            </w:rPr>
                          </w:pP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4" type="#_x0000_t202" style="position:absolute;margin-left:147.25pt;margin-top:0;width:198.45pt;height:34pt;z-index:251661312;visibility:visible;mso-wrap-style:square;mso-width-percent:0;mso-height-percent:0;mso-wrap-distance-left:9pt;mso-wrap-distance-top:0;mso-wrap-distance-right:9pt;mso-wrap-distance-bottom:0;mso-position-horizontal:outside;mso-position-horizontal-relative:margin;mso-position-vertical:top;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" fillcolor="#1f497d" stroked="f">
              <v:fill color2="#548dd4" rotate="t" angle="90" focus="100%" type="gradient"/>
              <v:textbox inset="5mm,4mm,5mm,0">
                <w:txbxContent>
                  <w:p w14:paraId="3B116840" w14:textId="77777777" w:rsidR="000A2976" w:rsidRPr="00B56998" w:rsidRDefault="000A2976" w:rsidP="00806CC0">
                    <w:pPr>
                      <w:pStyle w:val="ARIALREGULARSIZE9"/>
                      <w:spacing w:line="200" w:lineRule="exact"/>
                      <w:rPr>
                        <w:rFonts w:ascii="Arial Gras" w:hAnsi="Arial Gras"/>
                        <w:b/>
                        <w:caps/>
                        <w:color w:val="auto"/>
                        <w:sz w:val="16"/>
                        <w:szCs w:val="16"/>
                        <w:lang w:val="en-US"/>
                      </w:rPr>
                    </w:pPr>
                  </w:p>
                </w:txbxContent>
              </v:textbox>
              <w10:wrap anchorx="margin" anchory="page"/>
            </v:shape>
          </w:pict>
        </mc:Fallback>
      </mc:AlternateContent>
    </w:r>
    <w:r w:rsidRPr="001954A9">
      <w:rPr>
        <w:highlight w:val="yellow"/>
      </w:rPr>
      <w:t>ARIAL BOLD SIZE 9</w:t>
    </w:r>
  </w:p>
  <w:p w14:paraId="3E09090C" w14:textId="77777777" w:rsidR="000A2976" w:rsidRPr="001954A9" w:rsidRDefault="006F084B" w:rsidP="00806CC0">
    <w:pPr>
      <w:pStyle w:val="FundName-P1"/>
      <w:rPr>
        <w:lang w:val="en-US"/>
      </w:rPr>
    </w:pPr>
    <w:r w:rsidRPr="001954A9">
      <w:rPr>
        <w:lang w:val="en-US"/>
      </w:rPr>
      <w:t xml:space="preserve">AXA WORLD FUNDS– </w:t>
    </w:r>
    <w:r>
      <w:rPr>
        <w:lang w:val="en-US"/>
      </w:rPr>
      <w:t>US High Yield Bonds</w:t>
    </w:r>
  </w:p>
  <w:p w14:paraId="7BACD64B" w14:textId="77777777" w:rsidR="000A2976" w:rsidRPr="0049666F" w:rsidRDefault="006F084B" w:rsidP="00806CC0">
    <w:pPr>
      <w:pStyle w:val="FundName-P1"/>
    </w:pPr>
    <w:r>
      <w:rPr>
        <w:noProof/>
        <w:lang w:val="en-AU" w:eastAsia="zh-CN"/>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2063"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2096" strokecolor="#333" strokeweight="1pt">
              <w10:wrap anchorx="margin"/>
            </v:shape>
          </w:pict>
        </mc:Fallback>
      </mc:AlternateContent>
    </w:r>
    <w:r w:rsidRPr="0049666F">
      <w:t>Linefeed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5pt;height:14.5pt" o:bullet="t">
        <v:imagedata r:id="rId1" o:title=""/>
      </v:shape>
    </w:pict>
  </w:numPicBullet>
  <w:abstractNum w:abstractNumId="0" w15:restartNumberingAfterBreak="0">
    <w:nsid w:val="0000000C"/>
    <w:multiLevelType w:val="hybridMultilevel"/>
    <w:tmpl w:val="1070FFF8"/>
    <w:lvl w:ilvl="0" w:tplc="6200F85A">
      <w:start w:val="1"/>
      <w:numFmt w:val="bullet"/>
      <w:lvlText w:val=""/>
      <w:lvlJc w:val="left"/>
      <w:pPr>
        <w:ind w:left="765" w:hanging="360"/>
      </w:pPr>
      <w:rPr>
        <w:rFonts w:ascii="Wingdings" w:hAnsi="Wingdings" w:hint="default"/>
      </w:rPr>
    </w:lvl>
    <w:lvl w:ilvl="1" w:tplc="2F1470F4">
      <w:start w:val="1"/>
      <w:numFmt w:val="bullet"/>
      <w:lvlText w:val="o"/>
      <w:lvlJc w:val="left"/>
      <w:pPr>
        <w:ind w:left="1485" w:hanging="360"/>
      </w:pPr>
      <w:rPr>
        <w:rFonts w:ascii="Courier New" w:hAnsi="Courier New" w:hint="default"/>
      </w:rPr>
    </w:lvl>
    <w:lvl w:ilvl="2" w:tplc="BF943478">
      <w:start w:val="1"/>
      <w:numFmt w:val="bullet"/>
      <w:lvlText w:val=""/>
      <w:lvlJc w:val="left"/>
      <w:pPr>
        <w:ind w:left="2205" w:hanging="360"/>
      </w:pPr>
      <w:rPr>
        <w:rFonts w:ascii="Wingdings" w:hAnsi="Wingdings" w:hint="default"/>
      </w:rPr>
    </w:lvl>
    <w:lvl w:ilvl="3" w:tplc="2E167772">
      <w:start w:val="1"/>
      <w:numFmt w:val="bullet"/>
      <w:lvlText w:val=""/>
      <w:lvlJc w:val="left"/>
      <w:pPr>
        <w:ind w:left="2925" w:hanging="360"/>
      </w:pPr>
      <w:rPr>
        <w:rFonts w:ascii="Symbol" w:hAnsi="Symbol" w:hint="default"/>
      </w:rPr>
    </w:lvl>
    <w:lvl w:ilvl="4" w:tplc="D3A2864C">
      <w:start w:val="1"/>
      <w:numFmt w:val="bullet"/>
      <w:lvlText w:val="o"/>
      <w:lvlJc w:val="left"/>
      <w:pPr>
        <w:ind w:left="3645" w:hanging="360"/>
      </w:pPr>
      <w:rPr>
        <w:rFonts w:ascii="Courier New" w:hAnsi="Courier New" w:hint="default"/>
      </w:rPr>
    </w:lvl>
    <w:lvl w:ilvl="5" w:tplc="A5BEE694">
      <w:start w:val="1"/>
      <w:numFmt w:val="bullet"/>
      <w:lvlText w:val=""/>
      <w:lvlJc w:val="left"/>
      <w:pPr>
        <w:ind w:left="4365" w:hanging="360"/>
      </w:pPr>
      <w:rPr>
        <w:rFonts w:ascii="Wingdings" w:hAnsi="Wingdings" w:hint="default"/>
      </w:rPr>
    </w:lvl>
    <w:lvl w:ilvl="6" w:tplc="7DBC39EC">
      <w:start w:val="1"/>
      <w:numFmt w:val="bullet"/>
      <w:lvlText w:val=""/>
      <w:lvlJc w:val="left"/>
      <w:pPr>
        <w:ind w:left="5085" w:hanging="360"/>
      </w:pPr>
      <w:rPr>
        <w:rFonts w:ascii="Symbol" w:hAnsi="Symbol" w:hint="default"/>
      </w:rPr>
    </w:lvl>
    <w:lvl w:ilvl="7" w:tplc="5CA0E9DA">
      <w:start w:val="1"/>
      <w:numFmt w:val="bullet"/>
      <w:lvlText w:val="o"/>
      <w:lvlJc w:val="left"/>
      <w:pPr>
        <w:ind w:left="5805" w:hanging="360"/>
      </w:pPr>
      <w:rPr>
        <w:rFonts w:ascii="Courier New" w:hAnsi="Courier New" w:hint="default"/>
      </w:rPr>
    </w:lvl>
    <w:lvl w:ilvl="8" w:tplc="D67E4E44">
      <w:start w:val="1"/>
      <w:numFmt w:val="bullet"/>
      <w:lvlText w:val=""/>
      <w:lvlJc w:val="left"/>
      <w:pPr>
        <w:ind w:left="6525" w:hanging="360"/>
      </w:pPr>
      <w:rPr>
        <w:rFonts w:ascii="Wingdings" w:hAnsi="Wingdings" w:hint="default"/>
      </w:rPr>
    </w:lvl>
  </w:abstractNum>
  <w:abstractNum w:abstractNumId="1" w15:restartNumberingAfterBreak="0">
    <w:nsid w:val="00000013"/>
    <w:multiLevelType w:val="hybridMultilevel"/>
    <w:tmpl w:val="FE5A55DE"/>
    <w:lvl w:ilvl="0" w:tplc="51161B24">
      <w:start w:val="1"/>
      <w:numFmt w:val="bullet"/>
      <w:lvlText w:val=""/>
      <w:lvlJc w:val="left"/>
      <w:pPr>
        <w:ind w:left="152" w:hanging="360"/>
      </w:pPr>
      <w:rPr>
        <w:rFonts w:ascii="Wingdings" w:hAnsi="Wingdings" w:hint="default"/>
      </w:rPr>
    </w:lvl>
    <w:lvl w:ilvl="1" w:tplc="BCEC3D0A">
      <w:start w:val="1"/>
      <w:numFmt w:val="bullet"/>
      <w:lvlText w:val="o"/>
      <w:lvlJc w:val="left"/>
      <w:pPr>
        <w:ind w:left="872" w:hanging="360"/>
      </w:pPr>
      <w:rPr>
        <w:rFonts w:ascii="Courier New" w:hAnsi="Courier New" w:hint="default"/>
      </w:rPr>
    </w:lvl>
    <w:lvl w:ilvl="2" w:tplc="F1E45BD8">
      <w:start w:val="1"/>
      <w:numFmt w:val="bullet"/>
      <w:lvlText w:val=""/>
      <w:lvlJc w:val="left"/>
      <w:pPr>
        <w:ind w:left="1592" w:hanging="360"/>
      </w:pPr>
      <w:rPr>
        <w:rFonts w:ascii="Wingdings" w:hAnsi="Wingdings" w:hint="default"/>
      </w:rPr>
    </w:lvl>
    <w:lvl w:ilvl="3" w:tplc="C9E8406E">
      <w:start w:val="1"/>
      <w:numFmt w:val="bullet"/>
      <w:lvlText w:val=""/>
      <w:lvlJc w:val="left"/>
      <w:pPr>
        <w:ind w:left="2312" w:hanging="360"/>
      </w:pPr>
      <w:rPr>
        <w:rFonts w:ascii="Symbol" w:hAnsi="Symbol" w:hint="default"/>
      </w:rPr>
    </w:lvl>
    <w:lvl w:ilvl="4" w:tplc="270A001E">
      <w:start w:val="1"/>
      <w:numFmt w:val="bullet"/>
      <w:lvlText w:val="o"/>
      <w:lvlJc w:val="left"/>
      <w:pPr>
        <w:ind w:left="3032" w:hanging="360"/>
      </w:pPr>
      <w:rPr>
        <w:rFonts w:ascii="Courier New" w:hAnsi="Courier New" w:hint="default"/>
      </w:rPr>
    </w:lvl>
    <w:lvl w:ilvl="5" w:tplc="E95C1694">
      <w:start w:val="1"/>
      <w:numFmt w:val="bullet"/>
      <w:lvlText w:val=""/>
      <w:lvlJc w:val="left"/>
      <w:pPr>
        <w:ind w:left="3752" w:hanging="360"/>
      </w:pPr>
      <w:rPr>
        <w:rFonts w:ascii="Wingdings" w:hAnsi="Wingdings" w:hint="default"/>
      </w:rPr>
    </w:lvl>
    <w:lvl w:ilvl="6" w:tplc="A8F09FB6">
      <w:start w:val="1"/>
      <w:numFmt w:val="bullet"/>
      <w:lvlText w:val=""/>
      <w:lvlJc w:val="left"/>
      <w:pPr>
        <w:ind w:left="4472" w:hanging="360"/>
      </w:pPr>
      <w:rPr>
        <w:rFonts w:ascii="Symbol" w:hAnsi="Symbol" w:hint="default"/>
      </w:rPr>
    </w:lvl>
    <w:lvl w:ilvl="7" w:tplc="92CAD9D6">
      <w:start w:val="1"/>
      <w:numFmt w:val="bullet"/>
      <w:lvlText w:val="o"/>
      <w:lvlJc w:val="left"/>
      <w:pPr>
        <w:ind w:left="5192" w:hanging="360"/>
      </w:pPr>
      <w:rPr>
        <w:rFonts w:ascii="Courier New" w:hAnsi="Courier New" w:hint="default"/>
      </w:rPr>
    </w:lvl>
    <w:lvl w:ilvl="8" w:tplc="A296BD0E">
      <w:start w:val="1"/>
      <w:numFmt w:val="bullet"/>
      <w:lvlText w:val=""/>
      <w:lvlJc w:val="left"/>
      <w:pPr>
        <w:ind w:left="5912" w:hanging="360"/>
      </w:pPr>
      <w:rPr>
        <w:rFonts w:ascii="Wingdings" w:hAnsi="Wingdings" w:hint="default"/>
      </w:rPr>
    </w:lvl>
  </w:abstractNum>
  <w:abstractNum w:abstractNumId="2" w15:restartNumberingAfterBreak="0">
    <w:nsid w:val="00000019"/>
    <w:multiLevelType w:val="hybridMultilevel"/>
    <w:tmpl w:val="1A64F28A"/>
    <w:lvl w:ilvl="0" w:tplc="FDDEE390">
      <w:start w:val="1"/>
      <w:numFmt w:val="bullet"/>
      <w:lvlText w:val=""/>
      <w:lvlJc w:val="left"/>
      <w:pPr>
        <w:ind w:left="720" w:hanging="360"/>
      </w:pPr>
      <w:rPr>
        <w:rFonts w:ascii="Wingdings" w:hAnsi="Wingdings" w:hint="default"/>
      </w:rPr>
    </w:lvl>
    <w:lvl w:ilvl="1" w:tplc="8744E584">
      <w:start w:val="1"/>
      <w:numFmt w:val="bullet"/>
      <w:lvlText w:val="o"/>
      <w:lvlJc w:val="left"/>
      <w:pPr>
        <w:ind w:left="1440" w:hanging="360"/>
      </w:pPr>
      <w:rPr>
        <w:rFonts w:ascii="Courier New" w:hAnsi="Courier New" w:hint="default"/>
      </w:rPr>
    </w:lvl>
    <w:lvl w:ilvl="2" w:tplc="8634E398">
      <w:start w:val="1"/>
      <w:numFmt w:val="bullet"/>
      <w:lvlText w:val=""/>
      <w:lvlJc w:val="left"/>
      <w:pPr>
        <w:ind w:left="2160" w:hanging="360"/>
      </w:pPr>
      <w:rPr>
        <w:rFonts w:ascii="Wingdings" w:hAnsi="Wingdings" w:hint="default"/>
      </w:rPr>
    </w:lvl>
    <w:lvl w:ilvl="3" w:tplc="DA1882FE">
      <w:start w:val="1"/>
      <w:numFmt w:val="bullet"/>
      <w:lvlText w:val=""/>
      <w:lvlJc w:val="left"/>
      <w:pPr>
        <w:ind w:left="2880" w:hanging="360"/>
      </w:pPr>
      <w:rPr>
        <w:rFonts w:ascii="Symbol" w:hAnsi="Symbol" w:hint="default"/>
      </w:rPr>
    </w:lvl>
    <w:lvl w:ilvl="4" w:tplc="E1BC6398">
      <w:start w:val="1"/>
      <w:numFmt w:val="bullet"/>
      <w:lvlText w:val="o"/>
      <w:lvlJc w:val="left"/>
      <w:pPr>
        <w:ind w:left="3600" w:hanging="360"/>
      </w:pPr>
      <w:rPr>
        <w:rFonts w:ascii="Courier New" w:hAnsi="Courier New" w:hint="default"/>
      </w:rPr>
    </w:lvl>
    <w:lvl w:ilvl="5" w:tplc="524ECFF8">
      <w:start w:val="1"/>
      <w:numFmt w:val="bullet"/>
      <w:lvlText w:val=""/>
      <w:lvlJc w:val="left"/>
      <w:pPr>
        <w:ind w:left="4320" w:hanging="360"/>
      </w:pPr>
      <w:rPr>
        <w:rFonts w:ascii="Wingdings" w:hAnsi="Wingdings" w:hint="default"/>
      </w:rPr>
    </w:lvl>
    <w:lvl w:ilvl="6" w:tplc="EDB49BB4">
      <w:start w:val="1"/>
      <w:numFmt w:val="bullet"/>
      <w:lvlText w:val=""/>
      <w:lvlJc w:val="left"/>
      <w:pPr>
        <w:ind w:left="5040" w:hanging="360"/>
      </w:pPr>
      <w:rPr>
        <w:rFonts w:ascii="Symbol" w:hAnsi="Symbol" w:hint="default"/>
      </w:rPr>
    </w:lvl>
    <w:lvl w:ilvl="7" w:tplc="BE901ADC">
      <w:start w:val="1"/>
      <w:numFmt w:val="bullet"/>
      <w:lvlText w:val="o"/>
      <w:lvlJc w:val="left"/>
      <w:pPr>
        <w:ind w:left="5760" w:hanging="360"/>
      </w:pPr>
      <w:rPr>
        <w:rFonts w:ascii="Courier New" w:hAnsi="Courier New" w:hint="default"/>
      </w:rPr>
    </w:lvl>
    <w:lvl w:ilvl="8" w:tplc="CA40B7CA">
      <w:start w:val="1"/>
      <w:numFmt w:val="bullet"/>
      <w:lvlText w:val=""/>
      <w:lvlJc w:val="left"/>
      <w:pPr>
        <w:ind w:left="6480" w:hanging="360"/>
      </w:pPr>
      <w:rPr>
        <w:rFonts w:ascii="Wingdings" w:hAnsi="Wingdings" w:hint="default"/>
      </w:rPr>
    </w:lvl>
  </w:abstractNum>
  <w:abstractNum w:abstractNumId="3" w15:restartNumberingAfterBreak="0">
    <w:nsid w:val="01195681"/>
    <w:multiLevelType w:val="hybridMultilevel"/>
    <w:tmpl w:val="477A8918"/>
    <w:lvl w:ilvl="0" w:tplc="336C2C56">
      <w:start w:val="1"/>
      <w:numFmt w:val="bullet"/>
      <w:lvlText w:val=""/>
      <w:lvlJc w:val="left"/>
      <w:pPr>
        <w:ind w:left="360" w:hanging="360"/>
      </w:pPr>
      <w:rPr>
        <w:rFonts w:ascii="Wingdings" w:hAnsi="Wingdings" w:hint="default"/>
      </w:rPr>
    </w:lvl>
    <w:lvl w:ilvl="1" w:tplc="4F68980C">
      <w:start w:val="1"/>
      <w:numFmt w:val="bullet"/>
      <w:lvlText w:val="o"/>
      <w:lvlJc w:val="left"/>
      <w:pPr>
        <w:ind w:left="1440" w:hanging="360"/>
      </w:pPr>
      <w:rPr>
        <w:rFonts w:ascii="Courier New" w:hAnsi="Courier New" w:cs="Courier New" w:hint="default"/>
      </w:rPr>
    </w:lvl>
    <w:lvl w:ilvl="2" w:tplc="834EB0B2" w:tentative="1">
      <w:start w:val="1"/>
      <w:numFmt w:val="bullet"/>
      <w:lvlText w:val=""/>
      <w:lvlJc w:val="left"/>
      <w:pPr>
        <w:ind w:left="2160" w:hanging="360"/>
      </w:pPr>
      <w:rPr>
        <w:rFonts w:ascii="Wingdings" w:hAnsi="Wingdings" w:hint="default"/>
      </w:rPr>
    </w:lvl>
    <w:lvl w:ilvl="3" w:tplc="48182454" w:tentative="1">
      <w:start w:val="1"/>
      <w:numFmt w:val="bullet"/>
      <w:lvlText w:val=""/>
      <w:lvlJc w:val="left"/>
      <w:pPr>
        <w:ind w:left="2880" w:hanging="360"/>
      </w:pPr>
      <w:rPr>
        <w:rFonts w:ascii="Symbol" w:hAnsi="Symbol" w:hint="default"/>
      </w:rPr>
    </w:lvl>
    <w:lvl w:ilvl="4" w:tplc="0DFE15F6" w:tentative="1">
      <w:start w:val="1"/>
      <w:numFmt w:val="bullet"/>
      <w:lvlText w:val="o"/>
      <w:lvlJc w:val="left"/>
      <w:pPr>
        <w:ind w:left="3600" w:hanging="360"/>
      </w:pPr>
      <w:rPr>
        <w:rFonts w:ascii="Courier New" w:hAnsi="Courier New" w:cs="Courier New" w:hint="default"/>
      </w:rPr>
    </w:lvl>
    <w:lvl w:ilvl="5" w:tplc="C97A02FC" w:tentative="1">
      <w:start w:val="1"/>
      <w:numFmt w:val="bullet"/>
      <w:lvlText w:val=""/>
      <w:lvlJc w:val="left"/>
      <w:pPr>
        <w:ind w:left="4320" w:hanging="360"/>
      </w:pPr>
      <w:rPr>
        <w:rFonts w:ascii="Wingdings" w:hAnsi="Wingdings" w:hint="default"/>
      </w:rPr>
    </w:lvl>
    <w:lvl w:ilvl="6" w:tplc="B6DA7B20" w:tentative="1">
      <w:start w:val="1"/>
      <w:numFmt w:val="bullet"/>
      <w:lvlText w:val=""/>
      <w:lvlJc w:val="left"/>
      <w:pPr>
        <w:ind w:left="5040" w:hanging="360"/>
      </w:pPr>
      <w:rPr>
        <w:rFonts w:ascii="Symbol" w:hAnsi="Symbol" w:hint="default"/>
      </w:rPr>
    </w:lvl>
    <w:lvl w:ilvl="7" w:tplc="1D98D778" w:tentative="1">
      <w:start w:val="1"/>
      <w:numFmt w:val="bullet"/>
      <w:lvlText w:val="o"/>
      <w:lvlJc w:val="left"/>
      <w:pPr>
        <w:ind w:left="5760" w:hanging="360"/>
      </w:pPr>
      <w:rPr>
        <w:rFonts w:ascii="Courier New" w:hAnsi="Courier New" w:cs="Courier New" w:hint="default"/>
      </w:rPr>
    </w:lvl>
    <w:lvl w:ilvl="8" w:tplc="93163EB4" w:tentative="1">
      <w:start w:val="1"/>
      <w:numFmt w:val="bullet"/>
      <w:lvlText w:val=""/>
      <w:lvlJc w:val="left"/>
      <w:pPr>
        <w:ind w:left="6480" w:hanging="360"/>
      </w:pPr>
      <w:rPr>
        <w:rFonts w:ascii="Wingdings" w:hAnsi="Wingdings" w:hint="default"/>
      </w:rPr>
    </w:lvl>
  </w:abstractNum>
  <w:abstractNum w:abstractNumId="4" w15:restartNumberingAfterBreak="0">
    <w:nsid w:val="014B4A82"/>
    <w:multiLevelType w:val="hybridMultilevel"/>
    <w:tmpl w:val="605624F8"/>
    <w:lvl w:ilvl="0" w:tplc="5D5E3802">
      <w:start w:val="1"/>
      <w:numFmt w:val="bullet"/>
      <w:lvlText w:val=""/>
      <w:lvlJc w:val="left"/>
      <w:pPr>
        <w:ind w:left="720" w:hanging="360"/>
      </w:pPr>
      <w:rPr>
        <w:rFonts w:ascii="Wingdings" w:hAnsi="Wingdings" w:hint="default"/>
      </w:rPr>
    </w:lvl>
    <w:lvl w:ilvl="1" w:tplc="0AE095E0" w:tentative="1">
      <w:start w:val="1"/>
      <w:numFmt w:val="bullet"/>
      <w:lvlText w:val="o"/>
      <w:lvlJc w:val="left"/>
      <w:pPr>
        <w:ind w:left="1440" w:hanging="360"/>
      </w:pPr>
      <w:rPr>
        <w:rFonts w:ascii="Courier New" w:hAnsi="Courier New" w:cs="Courier New" w:hint="default"/>
      </w:rPr>
    </w:lvl>
    <w:lvl w:ilvl="2" w:tplc="516892B6" w:tentative="1">
      <w:start w:val="1"/>
      <w:numFmt w:val="bullet"/>
      <w:lvlText w:val=""/>
      <w:lvlJc w:val="left"/>
      <w:pPr>
        <w:ind w:left="2160" w:hanging="360"/>
      </w:pPr>
      <w:rPr>
        <w:rFonts w:ascii="Wingdings" w:hAnsi="Wingdings" w:hint="default"/>
      </w:rPr>
    </w:lvl>
    <w:lvl w:ilvl="3" w:tplc="DC706B9A" w:tentative="1">
      <w:start w:val="1"/>
      <w:numFmt w:val="bullet"/>
      <w:lvlText w:val=""/>
      <w:lvlJc w:val="left"/>
      <w:pPr>
        <w:ind w:left="2880" w:hanging="360"/>
      </w:pPr>
      <w:rPr>
        <w:rFonts w:ascii="Symbol" w:hAnsi="Symbol" w:hint="default"/>
      </w:rPr>
    </w:lvl>
    <w:lvl w:ilvl="4" w:tplc="63067AB2" w:tentative="1">
      <w:start w:val="1"/>
      <w:numFmt w:val="bullet"/>
      <w:lvlText w:val="o"/>
      <w:lvlJc w:val="left"/>
      <w:pPr>
        <w:ind w:left="3600" w:hanging="360"/>
      </w:pPr>
      <w:rPr>
        <w:rFonts w:ascii="Courier New" w:hAnsi="Courier New" w:cs="Courier New" w:hint="default"/>
      </w:rPr>
    </w:lvl>
    <w:lvl w:ilvl="5" w:tplc="A2181E12" w:tentative="1">
      <w:start w:val="1"/>
      <w:numFmt w:val="bullet"/>
      <w:lvlText w:val=""/>
      <w:lvlJc w:val="left"/>
      <w:pPr>
        <w:ind w:left="4320" w:hanging="360"/>
      </w:pPr>
      <w:rPr>
        <w:rFonts w:ascii="Wingdings" w:hAnsi="Wingdings" w:hint="default"/>
      </w:rPr>
    </w:lvl>
    <w:lvl w:ilvl="6" w:tplc="13700880" w:tentative="1">
      <w:start w:val="1"/>
      <w:numFmt w:val="bullet"/>
      <w:lvlText w:val=""/>
      <w:lvlJc w:val="left"/>
      <w:pPr>
        <w:ind w:left="5040" w:hanging="360"/>
      </w:pPr>
      <w:rPr>
        <w:rFonts w:ascii="Symbol" w:hAnsi="Symbol" w:hint="default"/>
      </w:rPr>
    </w:lvl>
    <w:lvl w:ilvl="7" w:tplc="96CCA3EC" w:tentative="1">
      <w:start w:val="1"/>
      <w:numFmt w:val="bullet"/>
      <w:lvlText w:val="o"/>
      <w:lvlJc w:val="left"/>
      <w:pPr>
        <w:ind w:left="5760" w:hanging="360"/>
      </w:pPr>
      <w:rPr>
        <w:rFonts w:ascii="Courier New" w:hAnsi="Courier New" w:cs="Courier New" w:hint="default"/>
      </w:rPr>
    </w:lvl>
    <w:lvl w:ilvl="8" w:tplc="02A01D8C" w:tentative="1">
      <w:start w:val="1"/>
      <w:numFmt w:val="bullet"/>
      <w:lvlText w:val=""/>
      <w:lvlJc w:val="left"/>
      <w:pPr>
        <w:ind w:left="6480" w:hanging="360"/>
      </w:pPr>
      <w:rPr>
        <w:rFonts w:ascii="Wingdings" w:hAnsi="Wingdings" w:hint="default"/>
      </w:rPr>
    </w:lvl>
  </w:abstractNum>
  <w:abstractNum w:abstractNumId="5" w15:restartNumberingAfterBreak="0">
    <w:nsid w:val="02523F4E"/>
    <w:multiLevelType w:val="hybridMultilevel"/>
    <w:tmpl w:val="D91C9EB8"/>
    <w:lvl w:ilvl="0" w:tplc="BDF02F4C">
      <w:start w:val="1"/>
      <w:numFmt w:val="bullet"/>
      <w:lvlText w:val=""/>
      <w:lvlJc w:val="left"/>
      <w:pPr>
        <w:ind w:left="360" w:hanging="360"/>
      </w:pPr>
      <w:rPr>
        <w:rFonts w:ascii="Symbol" w:hAnsi="Symbol" w:hint="default"/>
      </w:rPr>
    </w:lvl>
    <w:lvl w:ilvl="1" w:tplc="D01C8280" w:tentative="1">
      <w:start w:val="1"/>
      <w:numFmt w:val="bullet"/>
      <w:lvlText w:val="o"/>
      <w:lvlJc w:val="left"/>
      <w:pPr>
        <w:ind w:left="1080" w:hanging="360"/>
      </w:pPr>
      <w:rPr>
        <w:rFonts w:ascii="Courier New" w:hAnsi="Courier New" w:cs="Courier New" w:hint="default"/>
      </w:rPr>
    </w:lvl>
    <w:lvl w:ilvl="2" w:tplc="E326AE5A" w:tentative="1">
      <w:start w:val="1"/>
      <w:numFmt w:val="bullet"/>
      <w:lvlText w:val=""/>
      <w:lvlJc w:val="left"/>
      <w:pPr>
        <w:ind w:left="1800" w:hanging="360"/>
      </w:pPr>
      <w:rPr>
        <w:rFonts w:ascii="Wingdings" w:hAnsi="Wingdings" w:hint="default"/>
      </w:rPr>
    </w:lvl>
    <w:lvl w:ilvl="3" w:tplc="6110267E" w:tentative="1">
      <w:start w:val="1"/>
      <w:numFmt w:val="bullet"/>
      <w:lvlText w:val=""/>
      <w:lvlJc w:val="left"/>
      <w:pPr>
        <w:ind w:left="2520" w:hanging="360"/>
      </w:pPr>
      <w:rPr>
        <w:rFonts w:ascii="Symbol" w:hAnsi="Symbol" w:hint="default"/>
      </w:rPr>
    </w:lvl>
    <w:lvl w:ilvl="4" w:tplc="3DC627F4" w:tentative="1">
      <w:start w:val="1"/>
      <w:numFmt w:val="bullet"/>
      <w:lvlText w:val="o"/>
      <w:lvlJc w:val="left"/>
      <w:pPr>
        <w:ind w:left="3240" w:hanging="360"/>
      </w:pPr>
      <w:rPr>
        <w:rFonts w:ascii="Courier New" w:hAnsi="Courier New" w:cs="Courier New" w:hint="default"/>
      </w:rPr>
    </w:lvl>
    <w:lvl w:ilvl="5" w:tplc="2E442F58" w:tentative="1">
      <w:start w:val="1"/>
      <w:numFmt w:val="bullet"/>
      <w:lvlText w:val=""/>
      <w:lvlJc w:val="left"/>
      <w:pPr>
        <w:ind w:left="3960" w:hanging="360"/>
      </w:pPr>
      <w:rPr>
        <w:rFonts w:ascii="Wingdings" w:hAnsi="Wingdings" w:hint="default"/>
      </w:rPr>
    </w:lvl>
    <w:lvl w:ilvl="6" w:tplc="ABB49FF4" w:tentative="1">
      <w:start w:val="1"/>
      <w:numFmt w:val="bullet"/>
      <w:lvlText w:val=""/>
      <w:lvlJc w:val="left"/>
      <w:pPr>
        <w:ind w:left="4680" w:hanging="360"/>
      </w:pPr>
      <w:rPr>
        <w:rFonts w:ascii="Symbol" w:hAnsi="Symbol" w:hint="default"/>
      </w:rPr>
    </w:lvl>
    <w:lvl w:ilvl="7" w:tplc="DE7CB486" w:tentative="1">
      <w:start w:val="1"/>
      <w:numFmt w:val="bullet"/>
      <w:lvlText w:val="o"/>
      <w:lvlJc w:val="left"/>
      <w:pPr>
        <w:ind w:left="5400" w:hanging="360"/>
      </w:pPr>
      <w:rPr>
        <w:rFonts w:ascii="Courier New" w:hAnsi="Courier New" w:cs="Courier New" w:hint="default"/>
      </w:rPr>
    </w:lvl>
    <w:lvl w:ilvl="8" w:tplc="20026C40" w:tentative="1">
      <w:start w:val="1"/>
      <w:numFmt w:val="bullet"/>
      <w:lvlText w:val=""/>
      <w:lvlJc w:val="left"/>
      <w:pPr>
        <w:ind w:left="6120" w:hanging="360"/>
      </w:pPr>
      <w:rPr>
        <w:rFonts w:ascii="Wingdings" w:hAnsi="Wingdings" w:hint="default"/>
      </w:rPr>
    </w:lvl>
  </w:abstractNum>
  <w:abstractNum w:abstractNumId="6" w15:restartNumberingAfterBreak="0">
    <w:nsid w:val="028B3743"/>
    <w:multiLevelType w:val="hybridMultilevel"/>
    <w:tmpl w:val="756E8FCC"/>
    <w:lvl w:ilvl="0" w:tplc="91A83EA6">
      <w:start w:val="1"/>
      <w:numFmt w:val="bullet"/>
      <w:lvlText w:val=""/>
      <w:lvlJc w:val="left"/>
      <w:pPr>
        <w:ind w:left="720" w:hanging="360"/>
      </w:pPr>
      <w:rPr>
        <w:rFonts w:ascii="Wingdings" w:hAnsi="Wingdings" w:hint="default"/>
      </w:rPr>
    </w:lvl>
    <w:lvl w:ilvl="1" w:tplc="CA4E9578" w:tentative="1">
      <w:start w:val="1"/>
      <w:numFmt w:val="bullet"/>
      <w:lvlText w:val="o"/>
      <w:lvlJc w:val="left"/>
      <w:pPr>
        <w:ind w:left="1440" w:hanging="360"/>
      </w:pPr>
      <w:rPr>
        <w:rFonts w:ascii="Courier New" w:hAnsi="Courier New" w:cs="Courier New" w:hint="default"/>
      </w:rPr>
    </w:lvl>
    <w:lvl w:ilvl="2" w:tplc="B514367C" w:tentative="1">
      <w:start w:val="1"/>
      <w:numFmt w:val="bullet"/>
      <w:lvlText w:val=""/>
      <w:lvlJc w:val="left"/>
      <w:pPr>
        <w:ind w:left="2160" w:hanging="360"/>
      </w:pPr>
      <w:rPr>
        <w:rFonts w:ascii="Wingdings" w:hAnsi="Wingdings" w:hint="default"/>
      </w:rPr>
    </w:lvl>
    <w:lvl w:ilvl="3" w:tplc="BC7EB028" w:tentative="1">
      <w:start w:val="1"/>
      <w:numFmt w:val="bullet"/>
      <w:lvlText w:val=""/>
      <w:lvlJc w:val="left"/>
      <w:pPr>
        <w:ind w:left="2880" w:hanging="360"/>
      </w:pPr>
      <w:rPr>
        <w:rFonts w:ascii="Symbol" w:hAnsi="Symbol" w:hint="default"/>
      </w:rPr>
    </w:lvl>
    <w:lvl w:ilvl="4" w:tplc="794E4238" w:tentative="1">
      <w:start w:val="1"/>
      <w:numFmt w:val="bullet"/>
      <w:lvlText w:val="o"/>
      <w:lvlJc w:val="left"/>
      <w:pPr>
        <w:ind w:left="3600" w:hanging="360"/>
      </w:pPr>
      <w:rPr>
        <w:rFonts w:ascii="Courier New" w:hAnsi="Courier New" w:cs="Courier New" w:hint="default"/>
      </w:rPr>
    </w:lvl>
    <w:lvl w:ilvl="5" w:tplc="D4C4E3D4" w:tentative="1">
      <w:start w:val="1"/>
      <w:numFmt w:val="bullet"/>
      <w:lvlText w:val=""/>
      <w:lvlJc w:val="left"/>
      <w:pPr>
        <w:ind w:left="4320" w:hanging="360"/>
      </w:pPr>
      <w:rPr>
        <w:rFonts w:ascii="Wingdings" w:hAnsi="Wingdings" w:hint="default"/>
      </w:rPr>
    </w:lvl>
    <w:lvl w:ilvl="6" w:tplc="E0BAF0D0" w:tentative="1">
      <w:start w:val="1"/>
      <w:numFmt w:val="bullet"/>
      <w:lvlText w:val=""/>
      <w:lvlJc w:val="left"/>
      <w:pPr>
        <w:ind w:left="5040" w:hanging="360"/>
      </w:pPr>
      <w:rPr>
        <w:rFonts w:ascii="Symbol" w:hAnsi="Symbol" w:hint="default"/>
      </w:rPr>
    </w:lvl>
    <w:lvl w:ilvl="7" w:tplc="0A92CCB4" w:tentative="1">
      <w:start w:val="1"/>
      <w:numFmt w:val="bullet"/>
      <w:lvlText w:val="o"/>
      <w:lvlJc w:val="left"/>
      <w:pPr>
        <w:ind w:left="5760" w:hanging="360"/>
      </w:pPr>
      <w:rPr>
        <w:rFonts w:ascii="Courier New" w:hAnsi="Courier New" w:cs="Courier New" w:hint="default"/>
      </w:rPr>
    </w:lvl>
    <w:lvl w:ilvl="8" w:tplc="CB90F02C" w:tentative="1">
      <w:start w:val="1"/>
      <w:numFmt w:val="bullet"/>
      <w:lvlText w:val=""/>
      <w:lvlJc w:val="left"/>
      <w:pPr>
        <w:ind w:left="6480" w:hanging="360"/>
      </w:pPr>
      <w:rPr>
        <w:rFonts w:ascii="Wingdings" w:hAnsi="Wingdings" w:hint="default"/>
      </w:rPr>
    </w:lvl>
  </w:abstractNum>
  <w:abstractNum w:abstractNumId="7" w15:restartNumberingAfterBreak="0">
    <w:nsid w:val="095C3432"/>
    <w:multiLevelType w:val="hybridMultilevel"/>
    <w:tmpl w:val="2144B10E"/>
    <w:lvl w:ilvl="0" w:tplc="FD7C17D6">
      <w:start w:val="1"/>
      <w:numFmt w:val="bullet"/>
      <w:lvlText w:val=""/>
      <w:lvlJc w:val="left"/>
      <w:pPr>
        <w:ind w:left="976" w:hanging="360"/>
      </w:pPr>
      <w:rPr>
        <w:rFonts w:ascii="Wingdings" w:hAnsi="Wingdings" w:hint="default"/>
      </w:rPr>
    </w:lvl>
    <w:lvl w:ilvl="1" w:tplc="C8085066" w:tentative="1">
      <w:start w:val="1"/>
      <w:numFmt w:val="bullet"/>
      <w:lvlText w:val="o"/>
      <w:lvlJc w:val="left"/>
      <w:pPr>
        <w:ind w:left="1696" w:hanging="360"/>
      </w:pPr>
      <w:rPr>
        <w:rFonts w:ascii="Courier New" w:hAnsi="Courier New" w:cs="Courier New" w:hint="default"/>
      </w:rPr>
    </w:lvl>
    <w:lvl w:ilvl="2" w:tplc="C4C8DA14" w:tentative="1">
      <w:start w:val="1"/>
      <w:numFmt w:val="bullet"/>
      <w:lvlText w:val=""/>
      <w:lvlJc w:val="left"/>
      <w:pPr>
        <w:ind w:left="2416" w:hanging="360"/>
      </w:pPr>
      <w:rPr>
        <w:rFonts w:ascii="Wingdings" w:hAnsi="Wingdings" w:hint="default"/>
      </w:rPr>
    </w:lvl>
    <w:lvl w:ilvl="3" w:tplc="E9889746" w:tentative="1">
      <w:start w:val="1"/>
      <w:numFmt w:val="bullet"/>
      <w:lvlText w:val=""/>
      <w:lvlJc w:val="left"/>
      <w:pPr>
        <w:ind w:left="3136" w:hanging="360"/>
      </w:pPr>
      <w:rPr>
        <w:rFonts w:ascii="Symbol" w:hAnsi="Symbol" w:hint="default"/>
      </w:rPr>
    </w:lvl>
    <w:lvl w:ilvl="4" w:tplc="02A01B2A" w:tentative="1">
      <w:start w:val="1"/>
      <w:numFmt w:val="bullet"/>
      <w:lvlText w:val="o"/>
      <w:lvlJc w:val="left"/>
      <w:pPr>
        <w:ind w:left="3856" w:hanging="360"/>
      </w:pPr>
      <w:rPr>
        <w:rFonts w:ascii="Courier New" w:hAnsi="Courier New" w:cs="Courier New" w:hint="default"/>
      </w:rPr>
    </w:lvl>
    <w:lvl w:ilvl="5" w:tplc="9AE486D4" w:tentative="1">
      <w:start w:val="1"/>
      <w:numFmt w:val="bullet"/>
      <w:lvlText w:val=""/>
      <w:lvlJc w:val="left"/>
      <w:pPr>
        <w:ind w:left="4576" w:hanging="360"/>
      </w:pPr>
      <w:rPr>
        <w:rFonts w:ascii="Wingdings" w:hAnsi="Wingdings" w:hint="default"/>
      </w:rPr>
    </w:lvl>
    <w:lvl w:ilvl="6" w:tplc="F570766C" w:tentative="1">
      <w:start w:val="1"/>
      <w:numFmt w:val="bullet"/>
      <w:lvlText w:val=""/>
      <w:lvlJc w:val="left"/>
      <w:pPr>
        <w:ind w:left="5296" w:hanging="360"/>
      </w:pPr>
      <w:rPr>
        <w:rFonts w:ascii="Symbol" w:hAnsi="Symbol" w:hint="default"/>
      </w:rPr>
    </w:lvl>
    <w:lvl w:ilvl="7" w:tplc="6F20BF4A" w:tentative="1">
      <w:start w:val="1"/>
      <w:numFmt w:val="bullet"/>
      <w:lvlText w:val="o"/>
      <w:lvlJc w:val="left"/>
      <w:pPr>
        <w:ind w:left="6016" w:hanging="360"/>
      </w:pPr>
      <w:rPr>
        <w:rFonts w:ascii="Courier New" w:hAnsi="Courier New" w:cs="Courier New" w:hint="default"/>
      </w:rPr>
    </w:lvl>
    <w:lvl w:ilvl="8" w:tplc="23F84196" w:tentative="1">
      <w:start w:val="1"/>
      <w:numFmt w:val="bullet"/>
      <w:lvlText w:val=""/>
      <w:lvlJc w:val="left"/>
      <w:pPr>
        <w:ind w:left="6736" w:hanging="360"/>
      </w:pPr>
      <w:rPr>
        <w:rFonts w:ascii="Wingdings" w:hAnsi="Wingdings" w:hint="default"/>
      </w:rPr>
    </w:lvl>
  </w:abstractNum>
  <w:abstractNum w:abstractNumId="8" w15:restartNumberingAfterBreak="0">
    <w:nsid w:val="0F3F0680"/>
    <w:multiLevelType w:val="hybridMultilevel"/>
    <w:tmpl w:val="2B6299C8"/>
    <w:lvl w:ilvl="0" w:tplc="E666714E">
      <w:start w:val="1"/>
      <w:numFmt w:val="decimal"/>
      <w:lvlText w:val="%1."/>
      <w:lvlJc w:val="left"/>
      <w:pPr>
        <w:ind w:left="973" w:hanging="360"/>
      </w:pPr>
    </w:lvl>
    <w:lvl w:ilvl="1" w:tplc="4BA42CB6" w:tentative="1">
      <w:start w:val="1"/>
      <w:numFmt w:val="lowerLetter"/>
      <w:lvlText w:val="%2."/>
      <w:lvlJc w:val="left"/>
      <w:pPr>
        <w:ind w:left="1693" w:hanging="360"/>
      </w:pPr>
    </w:lvl>
    <w:lvl w:ilvl="2" w:tplc="B6C069B0" w:tentative="1">
      <w:start w:val="1"/>
      <w:numFmt w:val="lowerRoman"/>
      <w:lvlText w:val="%3."/>
      <w:lvlJc w:val="right"/>
      <w:pPr>
        <w:ind w:left="2413" w:hanging="180"/>
      </w:pPr>
    </w:lvl>
    <w:lvl w:ilvl="3" w:tplc="172080CA" w:tentative="1">
      <w:start w:val="1"/>
      <w:numFmt w:val="decimal"/>
      <w:lvlText w:val="%4."/>
      <w:lvlJc w:val="left"/>
      <w:pPr>
        <w:ind w:left="3133" w:hanging="360"/>
      </w:pPr>
    </w:lvl>
    <w:lvl w:ilvl="4" w:tplc="6E284E38" w:tentative="1">
      <w:start w:val="1"/>
      <w:numFmt w:val="lowerLetter"/>
      <w:lvlText w:val="%5."/>
      <w:lvlJc w:val="left"/>
      <w:pPr>
        <w:ind w:left="3853" w:hanging="360"/>
      </w:pPr>
    </w:lvl>
    <w:lvl w:ilvl="5" w:tplc="0F5EDCAC" w:tentative="1">
      <w:start w:val="1"/>
      <w:numFmt w:val="lowerRoman"/>
      <w:lvlText w:val="%6."/>
      <w:lvlJc w:val="right"/>
      <w:pPr>
        <w:ind w:left="4573" w:hanging="180"/>
      </w:pPr>
    </w:lvl>
    <w:lvl w:ilvl="6" w:tplc="3258DB44" w:tentative="1">
      <w:start w:val="1"/>
      <w:numFmt w:val="decimal"/>
      <w:lvlText w:val="%7."/>
      <w:lvlJc w:val="left"/>
      <w:pPr>
        <w:ind w:left="5293" w:hanging="360"/>
      </w:pPr>
    </w:lvl>
    <w:lvl w:ilvl="7" w:tplc="4656C844" w:tentative="1">
      <w:start w:val="1"/>
      <w:numFmt w:val="lowerLetter"/>
      <w:lvlText w:val="%8."/>
      <w:lvlJc w:val="left"/>
      <w:pPr>
        <w:ind w:left="6013" w:hanging="360"/>
      </w:pPr>
    </w:lvl>
    <w:lvl w:ilvl="8" w:tplc="590A2B18" w:tentative="1">
      <w:start w:val="1"/>
      <w:numFmt w:val="lowerRoman"/>
      <w:lvlText w:val="%9."/>
      <w:lvlJc w:val="right"/>
      <w:pPr>
        <w:ind w:left="6733" w:hanging="180"/>
      </w:pPr>
    </w:lvl>
  </w:abstractNum>
  <w:abstractNum w:abstractNumId="9" w15:restartNumberingAfterBreak="0">
    <w:nsid w:val="1BF95A52"/>
    <w:multiLevelType w:val="hybridMultilevel"/>
    <w:tmpl w:val="2DBE55AC"/>
    <w:lvl w:ilvl="0" w:tplc="9AAC2400">
      <w:start w:val="1"/>
      <w:numFmt w:val="bullet"/>
      <w:lvlText w:val=""/>
      <w:lvlJc w:val="left"/>
      <w:pPr>
        <w:ind w:left="720" w:hanging="360"/>
      </w:pPr>
      <w:rPr>
        <w:rFonts w:ascii="Wingdings" w:hAnsi="Wingdings" w:hint="default"/>
      </w:rPr>
    </w:lvl>
    <w:lvl w:ilvl="1" w:tplc="72129298">
      <w:start w:val="1"/>
      <w:numFmt w:val="bullet"/>
      <w:lvlText w:val="o"/>
      <w:lvlJc w:val="left"/>
      <w:pPr>
        <w:ind w:left="1440" w:hanging="360"/>
      </w:pPr>
      <w:rPr>
        <w:rFonts w:ascii="Courier New" w:hAnsi="Courier New" w:cs="Courier New" w:hint="default"/>
      </w:rPr>
    </w:lvl>
    <w:lvl w:ilvl="2" w:tplc="6F6E4060" w:tentative="1">
      <w:start w:val="1"/>
      <w:numFmt w:val="bullet"/>
      <w:lvlText w:val=""/>
      <w:lvlJc w:val="left"/>
      <w:pPr>
        <w:ind w:left="2160" w:hanging="360"/>
      </w:pPr>
      <w:rPr>
        <w:rFonts w:ascii="Wingdings" w:hAnsi="Wingdings" w:hint="default"/>
      </w:rPr>
    </w:lvl>
    <w:lvl w:ilvl="3" w:tplc="15943DE0" w:tentative="1">
      <w:start w:val="1"/>
      <w:numFmt w:val="bullet"/>
      <w:lvlText w:val=""/>
      <w:lvlJc w:val="left"/>
      <w:pPr>
        <w:ind w:left="2880" w:hanging="360"/>
      </w:pPr>
      <w:rPr>
        <w:rFonts w:ascii="Symbol" w:hAnsi="Symbol" w:hint="default"/>
      </w:rPr>
    </w:lvl>
    <w:lvl w:ilvl="4" w:tplc="23167D1A" w:tentative="1">
      <w:start w:val="1"/>
      <w:numFmt w:val="bullet"/>
      <w:lvlText w:val="o"/>
      <w:lvlJc w:val="left"/>
      <w:pPr>
        <w:ind w:left="3600" w:hanging="360"/>
      </w:pPr>
      <w:rPr>
        <w:rFonts w:ascii="Courier New" w:hAnsi="Courier New" w:cs="Courier New" w:hint="default"/>
      </w:rPr>
    </w:lvl>
    <w:lvl w:ilvl="5" w:tplc="BB08BF68" w:tentative="1">
      <w:start w:val="1"/>
      <w:numFmt w:val="bullet"/>
      <w:lvlText w:val=""/>
      <w:lvlJc w:val="left"/>
      <w:pPr>
        <w:ind w:left="4320" w:hanging="360"/>
      </w:pPr>
      <w:rPr>
        <w:rFonts w:ascii="Wingdings" w:hAnsi="Wingdings" w:hint="default"/>
      </w:rPr>
    </w:lvl>
    <w:lvl w:ilvl="6" w:tplc="A75CEC14" w:tentative="1">
      <w:start w:val="1"/>
      <w:numFmt w:val="bullet"/>
      <w:lvlText w:val=""/>
      <w:lvlJc w:val="left"/>
      <w:pPr>
        <w:ind w:left="5040" w:hanging="360"/>
      </w:pPr>
      <w:rPr>
        <w:rFonts w:ascii="Symbol" w:hAnsi="Symbol" w:hint="default"/>
      </w:rPr>
    </w:lvl>
    <w:lvl w:ilvl="7" w:tplc="72F6D372" w:tentative="1">
      <w:start w:val="1"/>
      <w:numFmt w:val="bullet"/>
      <w:lvlText w:val="o"/>
      <w:lvlJc w:val="left"/>
      <w:pPr>
        <w:ind w:left="5760" w:hanging="360"/>
      </w:pPr>
      <w:rPr>
        <w:rFonts w:ascii="Courier New" w:hAnsi="Courier New" w:cs="Courier New" w:hint="default"/>
      </w:rPr>
    </w:lvl>
    <w:lvl w:ilvl="8" w:tplc="784200C6" w:tentative="1">
      <w:start w:val="1"/>
      <w:numFmt w:val="bullet"/>
      <w:lvlText w:val=""/>
      <w:lvlJc w:val="left"/>
      <w:pPr>
        <w:ind w:left="6480" w:hanging="360"/>
      </w:pPr>
      <w:rPr>
        <w:rFonts w:ascii="Wingdings" w:hAnsi="Wingdings" w:hint="default"/>
      </w:rPr>
    </w:lvl>
  </w:abstractNum>
  <w:abstractNum w:abstractNumId="10" w15:restartNumberingAfterBreak="0">
    <w:nsid w:val="1F4E1B0E"/>
    <w:multiLevelType w:val="hybridMultilevel"/>
    <w:tmpl w:val="4F4A51E0"/>
    <w:lvl w:ilvl="0" w:tplc="B436F71C">
      <w:start w:val="1"/>
      <w:numFmt w:val="bullet"/>
      <w:lvlText w:val=""/>
      <w:lvlJc w:val="left"/>
      <w:pPr>
        <w:ind w:left="720" w:hanging="360"/>
      </w:pPr>
      <w:rPr>
        <w:rFonts w:ascii="Symbol" w:hAnsi="Symbol" w:hint="default"/>
      </w:rPr>
    </w:lvl>
    <w:lvl w:ilvl="1" w:tplc="8C38A372" w:tentative="1">
      <w:start w:val="1"/>
      <w:numFmt w:val="bullet"/>
      <w:lvlText w:val="o"/>
      <w:lvlJc w:val="left"/>
      <w:pPr>
        <w:ind w:left="1440" w:hanging="360"/>
      </w:pPr>
      <w:rPr>
        <w:rFonts w:ascii="Courier New" w:hAnsi="Courier New" w:cs="Courier New" w:hint="default"/>
      </w:rPr>
    </w:lvl>
    <w:lvl w:ilvl="2" w:tplc="D3806FF2" w:tentative="1">
      <w:start w:val="1"/>
      <w:numFmt w:val="bullet"/>
      <w:lvlText w:val=""/>
      <w:lvlJc w:val="left"/>
      <w:pPr>
        <w:ind w:left="2160" w:hanging="360"/>
      </w:pPr>
      <w:rPr>
        <w:rFonts w:ascii="Wingdings" w:hAnsi="Wingdings" w:hint="default"/>
      </w:rPr>
    </w:lvl>
    <w:lvl w:ilvl="3" w:tplc="F834AF26" w:tentative="1">
      <w:start w:val="1"/>
      <w:numFmt w:val="bullet"/>
      <w:lvlText w:val=""/>
      <w:lvlJc w:val="left"/>
      <w:pPr>
        <w:ind w:left="2880" w:hanging="360"/>
      </w:pPr>
      <w:rPr>
        <w:rFonts w:ascii="Symbol" w:hAnsi="Symbol" w:hint="default"/>
      </w:rPr>
    </w:lvl>
    <w:lvl w:ilvl="4" w:tplc="F26A52C2" w:tentative="1">
      <w:start w:val="1"/>
      <w:numFmt w:val="bullet"/>
      <w:lvlText w:val="o"/>
      <w:lvlJc w:val="left"/>
      <w:pPr>
        <w:ind w:left="3600" w:hanging="360"/>
      </w:pPr>
      <w:rPr>
        <w:rFonts w:ascii="Courier New" w:hAnsi="Courier New" w:cs="Courier New" w:hint="default"/>
      </w:rPr>
    </w:lvl>
    <w:lvl w:ilvl="5" w:tplc="39AA949E" w:tentative="1">
      <w:start w:val="1"/>
      <w:numFmt w:val="bullet"/>
      <w:lvlText w:val=""/>
      <w:lvlJc w:val="left"/>
      <w:pPr>
        <w:ind w:left="4320" w:hanging="360"/>
      </w:pPr>
      <w:rPr>
        <w:rFonts w:ascii="Wingdings" w:hAnsi="Wingdings" w:hint="default"/>
      </w:rPr>
    </w:lvl>
    <w:lvl w:ilvl="6" w:tplc="11AA1D52" w:tentative="1">
      <w:start w:val="1"/>
      <w:numFmt w:val="bullet"/>
      <w:lvlText w:val=""/>
      <w:lvlJc w:val="left"/>
      <w:pPr>
        <w:ind w:left="5040" w:hanging="360"/>
      </w:pPr>
      <w:rPr>
        <w:rFonts w:ascii="Symbol" w:hAnsi="Symbol" w:hint="default"/>
      </w:rPr>
    </w:lvl>
    <w:lvl w:ilvl="7" w:tplc="24B20430" w:tentative="1">
      <w:start w:val="1"/>
      <w:numFmt w:val="bullet"/>
      <w:lvlText w:val="o"/>
      <w:lvlJc w:val="left"/>
      <w:pPr>
        <w:ind w:left="5760" w:hanging="360"/>
      </w:pPr>
      <w:rPr>
        <w:rFonts w:ascii="Courier New" w:hAnsi="Courier New" w:cs="Courier New" w:hint="default"/>
      </w:rPr>
    </w:lvl>
    <w:lvl w:ilvl="8" w:tplc="27C2AE22" w:tentative="1">
      <w:start w:val="1"/>
      <w:numFmt w:val="bullet"/>
      <w:lvlText w:val=""/>
      <w:lvlJc w:val="left"/>
      <w:pPr>
        <w:ind w:left="6480" w:hanging="360"/>
      </w:pPr>
      <w:rPr>
        <w:rFonts w:ascii="Wingdings" w:hAnsi="Wingdings" w:hint="default"/>
      </w:rPr>
    </w:lvl>
  </w:abstractNum>
  <w:abstractNum w:abstractNumId="11" w15:restartNumberingAfterBreak="0">
    <w:nsid w:val="22943098"/>
    <w:multiLevelType w:val="hybridMultilevel"/>
    <w:tmpl w:val="9BE08CFA"/>
    <w:lvl w:ilvl="0" w:tplc="D9367C36">
      <w:numFmt w:val="bullet"/>
      <w:lvlText w:val=""/>
      <w:lvlJc w:val="left"/>
      <w:pPr>
        <w:ind w:left="720" w:hanging="360"/>
      </w:pPr>
      <w:rPr>
        <w:rFonts w:ascii="Symbol" w:eastAsia="Times New Roman" w:hAnsi="Symbol" w:cs="Times New Roman" w:hint="default"/>
      </w:rPr>
    </w:lvl>
    <w:lvl w:ilvl="1" w:tplc="BA94750C" w:tentative="1">
      <w:start w:val="1"/>
      <w:numFmt w:val="bullet"/>
      <w:lvlText w:val="o"/>
      <w:lvlJc w:val="left"/>
      <w:pPr>
        <w:ind w:left="1440" w:hanging="360"/>
      </w:pPr>
      <w:rPr>
        <w:rFonts w:ascii="Courier New" w:hAnsi="Courier New" w:cs="Courier New" w:hint="default"/>
      </w:rPr>
    </w:lvl>
    <w:lvl w:ilvl="2" w:tplc="C5945680" w:tentative="1">
      <w:start w:val="1"/>
      <w:numFmt w:val="bullet"/>
      <w:lvlText w:val=""/>
      <w:lvlJc w:val="left"/>
      <w:pPr>
        <w:ind w:left="2160" w:hanging="360"/>
      </w:pPr>
      <w:rPr>
        <w:rFonts w:ascii="Wingdings" w:hAnsi="Wingdings" w:hint="default"/>
      </w:rPr>
    </w:lvl>
    <w:lvl w:ilvl="3" w:tplc="F48AF22E" w:tentative="1">
      <w:start w:val="1"/>
      <w:numFmt w:val="bullet"/>
      <w:lvlText w:val=""/>
      <w:lvlJc w:val="left"/>
      <w:pPr>
        <w:ind w:left="2880" w:hanging="360"/>
      </w:pPr>
      <w:rPr>
        <w:rFonts w:ascii="Symbol" w:hAnsi="Symbol" w:hint="default"/>
      </w:rPr>
    </w:lvl>
    <w:lvl w:ilvl="4" w:tplc="772A04BE" w:tentative="1">
      <w:start w:val="1"/>
      <w:numFmt w:val="bullet"/>
      <w:lvlText w:val="o"/>
      <w:lvlJc w:val="left"/>
      <w:pPr>
        <w:ind w:left="3600" w:hanging="360"/>
      </w:pPr>
      <w:rPr>
        <w:rFonts w:ascii="Courier New" w:hAnsi="Courier New" w:cs="Courier New" w:hint="default"/>
      </w:rPr>
    </w:lvl>
    <w:lvl w:ilvl="5" w:tplc="507E6114" w:tentative="1">
      <w:start w:val="1"/>
      <w:numFmt w:val="bullet"/>
      <w:lvlText w:val=""/>
      <w:lvlJc w:val="left"/>
      <w:pPr>
        <w:ind w:left="4320" w:hanging="360"/>
      </w:pPr>
      <w:rPr>
        <w:rFonts w:ascii="Wingdings" w:hAnsi="Wingdings" w:hint="default"/>
      </w:rPr>
    </w:lvl>
    <w:lvl w:ilvl="6" w:tplc="A01A968A" w:tentative="1">
      <w:start w:val="1"/>
      <w:numFmt w:val="bullet"/>
      <w:lvlText w:val=""/>
      <w:lvlJc w:val="left"/>
      <w:pPr>
        <w:ind w:left="5040" w:hanging="360"/>
      </w:pPr>
      <w:rPr>
        <w:rFonts w:ascii="Symbol" w:hAnsi="Symbol" w:hint="default"/>
      </w:rPr>
    </w:lvl>
    <w:lvl w:ilvl="7" w:tplc="B5CCE48A" w:tentative="1">
      <w:start w:val="1"/>
      <w:numFmt w:val="bullet"/>
      <w:lvlText w:val="o"/>
      <w:lvlJc w:val="left"/>
      <w:pPr>
        <w:ind w:left="5760" w:hanging="360"/>
      </w:pPr>
      <w:rPr>
        <w:rFonts w:ascii="Courier New" w:hAnsi="Courier New" w:cs="Courier New" w:hint="default"/>
      </w:rPr>
    </w:lvl>
    <w:lvl w:ilvl="8" w:tplc="30188458" w:tentative="1">
      <w:start w:val="1"/>
      <w:numFmt w:val="bullet"/>
      <w:lvlText w:val=""/>
      <w:lvlJc w:val="left"/>
      <w:pPr>
        <w:ind w:left="6480" w:hanging="360"/>
      </w:pPr>
      <w:rPr>
        <w:rFonts w:ascii="Wingdings" w:hAnsi="Wingdings" w:hint="default"/>
      </w:rPr>
    </w:lvl>
  </w:abstractNum>
  <w:abstractNum w:abstractNumId="12" w15:restartNumberingAfterBreak="0">
    <w:nsid w:val="23C5010F"/>
    <w:multiLevelType w:val="hybridMultilevel"/>
    <w:tmpl w:val="319EF454"/>
    <w:lvl w:ilvl="0" w:tplc="05BE9684">
      <w:start w:val="1"/>
      <w:numFmt w:val="decimal"/>
      <w:lvlText w:val="%1."/>
      <w:lvlJc w:val="left"/>
      <w:pPr>
        <w:ind w:left="1065" w:hanging="705"/>
      </w:pPr>
      <w:rPr>
        <w:rFonts w:hint="default"/>
      </w:rPr>
    </w:lvl>
    <w:lvl w:ilvl="1" w:tplc="BE903CE6" w:tentative="1">
      <w:start w:val="1"/>
      <w:numFmt w:val="lowerLetter"/>
      <w:lvlText w:val="%2."/>
      <w:lvlJc w:val="left"/>
      <w:pPr>
        <w:ind w:left="1440" w:hanging="360"/>
      </w:pPr>
    </w:lvl>
    <w:lvl w:ilvl="2" w:tplc="9F2E2870" w:tentative="1">
      <w:start w:val="1"/>
      <w:numFmt w:val="lowerRoman"/>
      <w:lvlText w:val="%3."/>
      <w:lvlJc w:val="right"/>
      <w:pPr>
        <w:ind w:left="2160" w:hanging="180"/>
      </w:pPr>
    </w:lvl>
    <w:lvl w:ilvl="3" w:tplc="AB80E004" w:tentative="1">
      <w:start w:val="1"/>
      <w:numFmt w:val="decimal"/>
      <w:lvlText w:val="%4."/>
      <w:lvlJc w:val="left"/>
      <w:pPr>
        <w:ind w:left="2880" w:hanging="360"/>
      </w:pPr>
    </w:lvl>
    <w:lvl w:ilvl="4" w:tplc="95BAA15E" w:tentative="1">
      <w:start w:val="1"/>
      <w:numFmt w:val="lowerLetter"/>
      <w:lvlText w:val="%5."/>
      <w:lvlJc w:val="left"/>
      <w:pPr>
        <w:ind w:left="3600" w:hanging="360"/>
      </w:pPr>
    </w:lvl>
    <w:lvl w:ilvl="5" w:tplc="FAD2D336" w:tentative="1">
      <w:start w:val="1"/>
      <w:numFmt w:val="lowerRoman"/>
      <w:lvlText w:val="%6."/>
      <w:lvlJc w:val="right"/>
      <w:pPr>
        <w:ind w:left="4320" w:hanging="180"/>
      </w:pPr>
    </w:lvl>
    <w:lvl w:ilvl="6" w:tplc="62C237D6" w:tentative="1">
      <w:start w:val="1"/>
      <w:numFmt w:val="decimal"/>
      <w:lvlText w:val="%7."/>
      <w:lvlJc w:val="left"/>
      <w:pPr>
        <w:ind w:left="5040" w:hanging="360"/>
      </w:pPr>
    </w:lvl>
    <w:lvl w:ilvl="7" w:tplc="8048BF12" w:tentative="1">
      <w:start w:val="1"/>
      <w:numFmt w:val="lowerLetter"/>
      <w:lvlText w:val="%8."/>
      <w:lvlJc w:val="left"/>
      <w:pPr>
        <w:ind w:left="5760" w:hanging="360"/>
      </w:pPr>
    </w:lvl>
    <w:lvl w:ilvl="8" w:tplc="BC9C3E62" w:tentative="1">
      <w:start w:val="1"/>
      <w:numFmt w:val="lowerRoman"/>
      <w:lvlText w:val="%9."/>
      <w:lvlJc w:val="right"/>
      <w:pPr>
        <w:ind w:left="6480" w:hanging="180"/>
      </w:pPr>
    </w:lvl>
  </w:abstractNum>
  <w:abstractNum w:abstractNumId="13" w15:restartNumberingAfterBreak="0">
    <w:nsid w:val="24B323CD"/>
    <w:multiLevelType w:val="hybridMultilevel"/>
    <w:tmpl w:val="3474CA02"/>
    <w:lvl w:ilvl="0" w:tplc="9B0C912A">
      <w:start w:val="1"/>
      <w:numFmt w:val="bullet"/>
      <w:lvlText w:val=""/>
      <w:lvlJc w:val="left"/>
      <w:pPr>
        <w:ind w:left="720" w:hanging="360"/>
      </w:pPr>
      <w:rPr>
        <w:rFonts w:ascii="Wingdings" w:hAnsi="Wingdings" w:hint="default"/>
      </w:rPr>
    </w:lvl>
    <w:lvl w:ilvl="1" w:tplc="8D0A4284" w:tentative="1">
      <w:start w:val="1"/>
      <w:numFmt w:val="bullet"/>
      <w:lvlText w:val="o"/>
      <w:lvlJc w:val="left"/>
      <w:pPr>
        <w:ind w:left="1440" w:hanging="360"/>
      </w:pPr>
      <w:rPr>
        <w:rFonts w:ascii="Courier New" w:hAnsi="Courier New" w:cs="Courier New" w:hint="default"/>
      </w:rPr>
    </w:lvl>
    <w:lvl w:ilvl="2" w:tplc="3C667B3A" w:tentative="1">
      <w:start w:val="1"/>
      <w:numFmt w:val="bullet"/>
      <w:lvlText w:val=""/>
      <w:lvlJc w:val="left"/>
      <w:pPr>
        <w:ind w:left="2160" w:hanging="360"/>
      </w:pPr>
      <w:rPr>
        <w:rFonts w:ascii="Wingdings" w:hAnsi="Wingdings" w:hint="default"/>
      </w:rPr>
    </w:lvl>
    <w:lvl w:ilvl="3" w:tplc="D194A56C" w:tentative="1">
      <w:start w:val="1"/>
      <w:numFmt w:val="bullet"/>
      <w:lvlText w:val=""/>
      <w:lvlJc w:val="left"/>
      <w:pPr>
        <w:ind w:left="2880" w:hanging="360"/>
      </w:pPr>
      <w:rPr>
        <w:rFonts w:ascii="Symbol" w:hAnsi="Symbol" w:hint="default"/>
      </w:rPr>
    </w:lvl>
    <w:lvl w:ilvl="4" w:tplc="B5A2BC48" w:tentative="1">
      <w:start w:val="1"/>
      <w:numFmt w:val="bullet"/>
      <w:lvlText w:val="o"/>
      <w:lvlJc w:val="left"/>
      <w:pPr>
        <w:ind w:left="3600" w:hanging="360"/>
      </w:pPr>
      <w:rPr>
        <w:rFonts w:ascii="Courier New" w:hAnsi="Courier New" w:cs="Courier New" w:hint="default"/>
      </w:rPr>
    </w:lvl>
    <w:lvl w:ilvl="5" w:tplc="8BF00932" w:tentative="1">
      <w:start w:val="1"/>
      <w:numFmt w:val="bullet"/>
      <w:lvlText w:val=""/>
      <w:lvlJc w:val="left"/>
      <w:pPr>
        <w:ind w:left="4320" w:hanging="360"/>
      </w:pPr>
      <w:rPr>
        <w:rFonts w:ascii="Wingdings" w:hAnsi="Wingdings" w:hint="default"/>
      </w:rPr>
    </w:lvl>
    <w:lvl w:ilvl="6" w:tplc="1AA45E42" w:tentative="1">
      <w:start w:val="1"/>
      <w:numFmt w:val="bullet"/>
      <w:lvlText w:val=""/>
      <w:lvlJc w:val="left"/>
      <w:pPr>
        <w:ind w:left="5040" w:hanging="360"/>
      </w:pPr>
      <w:rPr>
        <w:rFonts w:ascii="Symbol" w:hAnsi="Symbol" w:hint="default"/>
      </w:rPr>
    </w:lvl>
    <w:lvl w:ilvl="7" w:tplc="70A2846E" w:tentative="1">
      <w:start w:val="1"/>
      <w:numFmt w:val="bullet"/>
      <w:lvlText w:val="o"/>
      <w:lvlJc w:val="left"/>
      <w:pPr>
        <w:ind w:left="5760" w:hanging="360"/>
      </w:pPr>
      <w:rPr>
        <w:rFonts w:ascii="Courier New" w:hAnsi="Courier New" w:cs="Courier New" w:hint="default"/>
      </w:rPr>
    </w:lvl>
    <w:lvl w:ilvl="8" w:tplc="D2DE2570" w:tentative="1">
      <w:start w:val="1"/>
      <w:numFmt w:val="bullet"/>
      <w:lvlText w:val=""/>
      <w:lvlJc w:val="left"/>
      <w:pPr>
        <w:ind w:left="6480" w:hanging="360"/>
      </w:pPr>
      <w:rPr>
        <w:rFonts w:ascii="Wingdings" w:hAnsi="Wingdings" w:hint="default"/>
      </w:rPr>
    </w:lvl>
  </w:abstractNum>
  <w:abstractNum w:abstractNumId="14" w15:restartNumberingAfterBreak="0">
    <w:nsid w:val="270A6B27"/>
    <w:multiLevelType w:val="hybridMultilevel"/>
    <w:tmpl w:val="5190859A"/>
    <w:lvl w:ilvl="0" w:tplc="3D5AEEA6">
      <w:start w:val="1"/>
      <w:numFmt w:val="decimal"/>
      <w:lvlText w:val="(%1)"/>
      <w:lvlJc w:val="left"/>
      <w:pPr>
        <w:ind w:left="360" w:hanging="360"/>
      </w:pPr>
      <w:rPr>
        <w:rFonts w:hint="default"/>
        <w:b/>
        <w:i/>
      </w:rPr>
    </w:lvl>
    <w:lvl w:ilvl="1" w:tplc="EB80385A" w:tentative="1">
      <w:start w:val="1"/>
      <w:numFmt w:val="lowerLetter"/>
      <w:lvlText w:val="%2."/>
      <w:lvlJc w:val="left"/>
      <w:pPr>
        <w:ind w:left="1080" w:hanging="360"/>
      </w:pPr>
    </w:lvl>
    <w:lvl w:ilvl="2" w:tplc="64B028B6" w:tentative="1">
      <w:start w:val="1"/>
      <w:numFmt w:val="lowerRoman"/>
      <w:lvlText w:val="%3."/>
      <w:lvlJc w:val="right"/>
      <w:pPr>
        <w:ind w:left="1800" w:hanging="180"/>
      </w:pPr>
    </w:lvl>
    <w:lvl w:ilvl="3" w:tplc="49548B0E" w:tentative="1">
      <w:start w:val="1"/>
      <w:numFmt w:val="decimal"/>
      <w:lvlText w:val="%4."/>
      <w:lvlJc w:val="left"/>
      <w:pPr>
        <w:ind w:left="2520" w:hanging="360"/>
      </w:pPr>
    </w:lvl>
    <w:lvl w:ilvl="4" w:tplc="1478B9E8" w:tentative="1">
      <w:start w:val="1"/>
      <w:numFmt w:val="lowerLetter"/>
      <w:lvlText w:val="%5."/>
      <w:lvlJc w:val="left"/>
      <w:pPr>
        <w:ind w:left="3240" w:hanging="360"/>
      </w:pPr>
    </w:lvl>
    <w:lvl w:ilvl="5" w:tplc="A454CF3C" w:tentative="1">
      <w:start w:val="1"/>
      <w:numFmt w:val="lowerRoman"/>
      <w:lvlText w:val="%6."/>
      <w:lvlJc w:val="right"/>
      <w:pPr>
        <w:ind w:left="3960" w:hanging="180"/>
      </w:pPr>
    </w:lvl>
    <w:lvl w:ilvl="6" w:tplc="AFD06630" w:tentative="1">
      <w:start w:val="1"/>
      <w:numFmt w:val="decimal"/>
      <w:lvlText w:val="%7."/>
      <w:lvlJc w:val="left"/>
      <w:pPr>
        <w:ind w:left="4680" w:hanging="360"/>
      </w:pPr>
    </w:lvl>
    <w:lvl w:ilvl="7" w:tplc="DCB24040" w:tentative="1">
      <w:start w:val="1"/>
      <w:numFmt w:val="lowerLetter"/>
      <w:lvlText w:val="%8."/>
      <w:lvlJc w:val="left"/>
      <w:pPr>
        <w:ind w:left="5400" w:hanging="360"/>
      </w:pPr>
    </w:lvl>
    <w:lvl w:ilvl="8" w:tplc="484036F0" w:tentative="1">
      <w:start w:val="1"/>
      <w:numFmt w:val="lowerRoman"/>
      <w:lvlText w:val="%9."/>
      <w:lvlJc w:val="right"/>
      <w:pPr>
        <w:ind w:left="6120" w:hanging="180"/>
      </w:pPr>
    </w:lvl>
  </w:abstractNum>
  <w:abstractNum w:abstractNumId="15" w15:restartNumberingAfterBreak="0">
    <w:nsid w:val="2C296826"/>
    <w:multiLevelType w:val="hybridMultilevel"/>
    <w:tmpl w:val="5E488BA8"/>
    <w:lvl w:ilvl="0" w:tplc="9250B50A">
      <w:start w:val="1"/>
      <w:numFmt w:val="bullet"/>
      <w:lvlText w:val=""/>
      <w:lvlJc w:val="left"/>
      <w:pPr>
        <w:ind w:left="765" w:hanging="360"/>
      </w:pPr>
      <w:rPr>
        <w:rFonts w:ascii="Wingdings" w:hAnsi="Wingdings" w:hint="default"/>
      </w:rPr>
    </w:lvl>
    <w:lvl w:ilvl="1" w:tplc="EB022AB6" w:tentative="1">
      <w:start w:val="1"/>
      <w:numFmt w:val="bullet"/>
      <w:lvlText w:val="o"/>
      <w:lvlJc w:val="left"/>
      <w:pPr>
        <w:ind w:left="1485" w:hanging="360"/>
      </w:pPr>
      <w:rPr>
        <w:rFonts w:ascii="Courier New" w:hAnsi="Courier New" w:cs="Courier New" w:hint="default"/>
      </w:rPr>
    </w:lvl>
    <w:lvl w:ilvl="2" w:tplc="F698EDCA" w:tentative="1">
      <w:start w:val="1"/>
      <w:numFmt w:val="bullet"/>
      <w:lvlText w:val=""/>
      <w:lvlJc w:val="left"/>
      <w:pPr>
        <w:ind w:left="2205" w:hanging="360"/>
      </w:pPr>
      <w:rPr>
        <w:rFonts w:ascii="Wingdings" w:hAnsi="Wingdings" w:hint="default"/>
      </w:rPr>
    </w:lvl>
    <w:lvl w:ilvl="3" w:tplc="E3F0F04C" w:tentative="1">
      <w:start w:val="1"/>
      <w:numFmt w:val="bullet"/>
      <w:lvlText w:val=""/>
      <w:lvlJc w:val="left"/>
      <w:pPr>
        <w:ind w:left="2925" w:hanging="360"/>
      </w:pPr>
      <w:rPr>
        <w:rFonts w:ascii="Symbol" w:hAnsi="Symbol" w:hint="default"/>
      </w:rPr>
    </w:lvl>
    <w:lvl w:ilvl="4" w:tplc="3F282BCA" w:tentative="1">
      <w:start w:val="1"/>
      <w:numFmt w:val="bullet"/>
      <w:lvlText w:val="o"/>
      <w:lvlJc w:val="left"/>
      <w:pPr>
        <w:ind w:left="3645" w:hanging="360"/>
      </w:pPr>
      <w:rPr>
        <w:rFonts w:ascii="Courier New" w:hAnsi="Courier New" w:cs="Courier New" w:hint="default"/>
      </w:rPr>
    </w:lvl>
    <w:lvl w:ilvl="5" w:tplc="2F5C3EA8" w:tentative="1">
      <w:start w:val="1"/>
      <w:numFmt w:val="bullet"/>
      <w:lvlText w:val=""/>
      <w:lvlJc w:val="left"/>
      <w:pPr>
        <w:ind w:left="4365" w:hanging="360"/>
      </w:pPr>
      <w:rPr>
        <w:rFonts w:ascii="Wingdings" w:hAnsi="Wingdings" w:hint="default"/>
      </w:rPr>
    </w:lvl>
    <w:lvl w:ilvl="6" w:tplc="2D124FFC" w:tentative="1">
      <w:start w:val="1"/>
      <w:numFmt w:val="bullet"/>
      <w:lvlText w:val=""/>
      <w:lvlJc w:val="left"/>
      <w:pPr>
        <w:ind w:left="5085" w:hanging="360"/>
      </w:pPr>
      <w:rPr>
        <w:rFonts w:ascii="Symbol" w:hAnsi="Symbol" w:hint="default"/>
      </w:rPr>
    </w:lvl>
    <w:lvl w:ilvl="7" w:tplc="F2728B12" w:tentative="1">
      <w:start w:val="1"/>
      <w:numFmt w:val="bullet"/>
      <w:lvlText w:val="o"/>
      <w:lvlJc w:val="left"/>
      <w:pPr>
        <w:ind w:left="5805" w:hanging="360"/>
      </w:pPr>
      <w:rPr>
        <w:rFonts w:ascii="Courier New" w:hAnsi="Courier New" w:cs="Courier New" w:hint="default"/>
      </w:rPr>
    </w:lvl>
    <w:lvl w:ilvl="8" w:tplc="C92629E4" w:tentative="1">
      <w:start w:val="1"/>
      <w:numFmt w:val="bullet"/>
      <w:lvlText w:val=""/>
      <w:lvlJc w:val="left"/>
      <w:pPr>
        <w:ind w:left="6525" w:hanging="360"/>
      </w:pPr>
      <w:rPr>
        <w:rFonts w:ascii="Wingdings" w:hAnsi="Wingdings" w:hint="default"/>
      </w:rPr>
    </w:lvl>
  </w:abstractNum>
  <w:abstractNum w:abstractNumId="16" w15:restartNumberingAfterBreak="0">
    <w:nsid w:val="2EE66EAD"/>
    <w:multiLevelType w:val="hybridMultilevel"/>
    <w:tmpl w:val="4D3EA37E"/>
    <w:lvl w:ilvl="0" w:tplc="462A4DB2">
      <w:numFmt w:val="bullet"/>
      <w:lvlText w:val=""/>
      <w:lvlJc w:val="left"/>
      <w:pPr>
        <w:ind w:left="720" w:hanging="360"/>
      </w:pPr>
      <w:rPr>
        <w:rFonts w:ascii="Symbol" w:eastAsia="Times New Roman" w:hAnsi="Symbol" w:cs="Times New Roman" w:hint="default"/>
      </w:rPr>
    </w:lvl>
    <w:lvl w:ilvl="1" w:tplc="2D4AE052" w:tentative="1">
      <w:start w:val="1"/>
      <w:numFmt w:val="bullet"/>
      <w:lvlText w:val="o"/>
      <w:lvlJc w:val="left"/>
      <w:pPr>
        <w:ind w:left="1440" w:hanging="360"/>
      </w:pPr>
      <w:rPr>
        <w:rFonts w:ascii="Courier New" w:hAnsi="Courier New" w:cs="Courier New" w:hint="default"/>
      </w:rPr>
    </w:lvl>
    <w:lvl w:ilvl="2" w:tplc="2FA08B1E" w:tentative="1">
      <w:start w:val="1"/>
      <w:numFmt w:val="bullet"/>
      <w:lvlText w:val=""/>
      <w:lvlJc w:val="left"/>
      <w:pPr>
        <w:ind w:left="2160" w:hanging="360"/>
      </w:pPr>
      <w:rPr>
        <w:rFonts w:ascii="Wingdings" w:hAnsi="Wingdings" w:hint="default"/>
      </w:rPr>
    </w:lvl>
    <w:lvl w:ilvl="3" w:tplc="6C985E34" w:tentative="1">
      <w:start w:val="1"/>
      <w:numFmt w:val="bullet"/>
      <w:lvlText w:val=""/>
      <w:lvlJc w:val="left"/>
      <w:pPr>
        <w:ind w:left="2880" w:hanging="360"/>
      </w:pPr>
      <w:rPr>
        <w:rFonts w:ascii="Symbol" w:hAnsi="Symbol" w:hint="default"/>
      </w:rPr>
    </w:lvl>
    <w:lvl w:ilvl="4" w:tplc="7764B0F6" w:tentative="1">
      <w:start w:val="1"/>
      <w:numFmt w:val="bullet"/>
      <w:lvlText w:val="o"/>
      <w:lvlJc w:val="left"/>
      <w:pPr>
        <w:ind w:left="3600" w:hanging="360"/>
      </w:pPr>
      <w:rPr>
        <w:rFonts w:ascii="Courier New" w:hAnsi="Courier New" w:cs="Courier New" w:hint="default"/>
      </w:rPr>
    </w:lvl>
    <w:lvl w:ilvl="5" w:tplc="50400DD8" w:tentative="1">
      <w:start w:val="1"/>
      <w:numFmt w:val="bullet"/>
      <w:lvlText w:val=""/>
      <w:lvlJc w:val="left"/>
      <w:pPr>
        <w:ind w:left="4320" w:hanging="360"/>
      </w:pPr>
      <w:rPr>
        <w:rFonts w:ascii="Wingdings" w:hAnsi="Wingdings" w:hint="default"/>
      </w:rPr>
    </w:lvl>
    <w:lvl w:ilvl="6" w:tplc="65BC5206" w:tentative="1">
      <w:start w:val="1"/>
      <w:numFmt w:val="bullet"/>
      <w:lvlText w:val=""/>
      <w:lvlJc w:val="left"/>
      <w:pPr>
        <w:ind w:left="5040" w:hanging="360"/>
      </w:pPr>
      <w:rPr>
        <w:rFonts w:ascii="Symbol" w:hAnsi="Symbol" w:hint="default"/>
      </w:rPr>
    </w:lvl>
    <w:lvl w:ilvl="7" w:tplc="FF40CE24" w:tentative="1">
      <w:start w:val="1"/>
      <w:numFmt w:val="bullet"/>
      <w:lvlText w:val="o"/>
      <w:lvlJc w:val="left"/>
      <w:pPr>
        <w:ind w:left="5760" w:hanging="360"/>
      </w:pPr>
      <w:rPr>
        <w:rFonts w:ascii="Courier New" w:hAnsi="Courier New" w:cs="Courier New" w:hint="default"/>
      </w:rPr>
    </w:lvl>
    <w:lvl w:ilvl="8" w:tplc="EBAE3124" w:tentative="1">
      <w:start w:val="1"/>
      <w:numFmt w:val="bullet"/>
      <w:lvlText w:val=""/>
      <w:lvlJc w:val="left"/>
      <w:pPr>
        <w:ind w:left="6480" w:hanging="360"/>
      </w:pPr>
      <w:rPr>
        <w:rFonts w:ascii="Wingdings" w:hAnsi="Wingdings" w:hint="default"/>
      </w:rPr>
    </w:lvl>
  </w:abstractNum>
  <w:abstractNum w:abstractNumId="17" w15:restartNumberingAfterBreak="0">
    <w:nsid w:val="2EEF558C"/>
    <w:multiLevelType w:val="hybridMultilevel"/>
    <w:tmpl w:val="484A9E9A"/>
    <w:lvl w:ilvl="0" w:tplc="698EC6C6">
      <w:start w:val="1"/>
      <w:numFmt w:val="bullet"/>
      <w:lvlText w:val=""/>
      <w:lvlJc w:val="left"/>
      <w:pPr>
        <w:ind w:left="6032" w:hanging="360"/>
      </w:pPr>
      <w:rPr>
        <w:rFonts w:ascii="Wingdings" w:hAnsi="Wingdings" w:hint="default"/>
      </w:rPr>
    </w:lvl>
    <w:lvl w:ilvl="1" w:tplc="48EC1D56" w:tentative="1">
      <w:start w:val="1"/>
      <w:numFmt w:val="bullet"/>
      <w:lvlText w:val="o"/>
      <w:lvlJc w:val="left"/>
      <w:pPr>
        <w:ind w:left="6752" w:hanging="360"/>
      </w:pPr>
      <w:rPr>
        <w:rFonts w:ascii="Courier New" w:hAnsi="Courier New" w:cs="Courier New" w:hint="default"/>
      </w:rPr>
    </w:lvl>
    <w:lvl w:ilvl="2" w:tplc="DB561474" w:tentative="1">
      <w:start w:val="1"/>
      <w:numFmt w:val="bullet"/>
      <w:lvlText w:val=""/>
      <w:lvlJc w:val="left"/>
      <w:pPr>
        <w:ind w:left="7472" w:hanging="360"/>
      </w:pPr>
      <w:rPr>
        <w:rFonts w:ascii="Wingdings" w:hAnsi="Wingdings" w:hint="default"/>
      </w:rPr>
    </w:lvl>
    <w:lvl w:ilvl="3" w:tplc="E94804E4" w:tentative="1">
      <w:start w:val="1"/>
      <w:numFmt w:val="bullet"/>
      <w:lvlText w:val=""/>
      <w:lvlJc w:val="left"/>
      <w:pPr>
        <w:ind w:left="8192" w:hanging="360"/>
      </w:pPr>
      <w:rPr>
        <w:rFonts w:ascii="Symbol" w:hAnsi="Symbol" w:hint="default"/>
      </w:rPr>
    </w:lvl>
    <w:lvl w:ilvl="4" w:tplc="FD3A2A22" w:tentative="1">
      <w:start w:val="1"/>
      <w:numFmt w:val="bullet"/>
      <w:lvlText w:val="o"/>
      <w:lvlJc w:val="left"/>
      <w:pPr>
        <w:ind w:left="8912" w:hanging="360"/>
      </w:pPr>
      <w:rPr>
        <w:rFonts w:ascii="Courier New" w:hAnsi="Courier New" w:cs="Courier New" w:hint="default"/>
      </w:rPr>
    </w:lvl>
    <w:lvl w:ilvl="5" w:tplc="AF8ADA64" w:tentative="1">
      <w:start w:val="1"/>
      <w:numFmt w:val="bullet"/>
      <w:lvlText w:val=""/>
      <w:lvlJc w:val="left"/>
      <w:pPr>
        <w:ind w:left="9632" w:hanging="360"/>
      </w:pPr>
      <w:rPr>
        <w:rFonts w:ascii="Wingdings" w:hAnsi="Wingdings" w:hint="default"/>
      </w:rPr>
    </w:lvl>
    <w:lvl w:ilvl="6" w:tplc="CF964314" w:tentative="1">
      <w:start w:val="1"/>
      <w:numFmt w:val="bullet"/>
      <w:lvlText w:val=""/>
      <w:lvlJc w:val="left"/>
      <w:pPr>
        <w:ind w:left="10352" w:hanging="360"/>
      </w:pPr>
      <w:rPr>
        <w:rFonts w:ascii="Symbol" w:hAnsi="Symbol" w:hint="default"/>
      </w:rPr>
    </w:lvl>
    <w:lvl w:ilvl="7" w:tplc="E9725C3C" w:tentative="1">
      <w:start w:val="1"/>
      <w:numFmt w:val="bullet"/>
      <w:lvlText w:val="o"/>
      <w:lvlJc w:val="left"/>
      <w:pPr>
        <w:ind w:left="11072" w:hanging="360"/>
      </w:pPr>
      <w:rPr>
        <w:rFonts w:ascii="Courier New" w:hAnsi="Courier New" w:cs="Courier New" w:hint="default"/>
      </w:rPr>
    </w:lvl>
    <w:lvl w:ilvl="8" w:tplc="04207C40" w:tentative="1">
      <w:start w:val="1"/>
      <w:numFmt w:val="bullet"/>
      <w:lvlText w:val=""/>
      <w:lvlJc w:val="left"/>
      <w:pPr>
        <w:ind w:left="11792" w:hanging="360"/>
      </w:pPr>
      <w:rPr>
        <w:rFonts w:ascii="Wingdings" w:hAnsi="Wingdings" w:hint="default"/>
      </w:rPr>
    </w:lvl>
  </w:abstractNum>
  <w:abstractNum w:abstractNumId="18" w15:restartNumberingAfterBreak="0">
    <w:nsid w:val="302121F1"/>
    <w:multiLevelType w:val="hybridMultilevel"/>
    <w:tmpl w:val="3B42A316"/>
    <w:lvl w:ilvl="0" w:tplc="959ACC08">
      <w:start w:val="1"/>
      <w:numFmt w:val="bullet"/>
      <w:pStyle w:val="MainBullet"/>
      <w:lvlText w:val=""/>
      <w:lvlJc w:val="left"/>
      <w:pPr>
        <w:tabs>
          <w:tab w:val="num" w:pos="144"/>
        </w:tabs>
        <w:ind w:left="144" w:hanging="144"/>
      </w:pPr>
      <w:rPr>
        <w:rFonts w:ascii="Symbol" w:hAnsi="Symbol" w:hint="default"/>
      </w:rPr>
    </w:lvl>
    <w:lvl w:ilvl="1" w:tplc="E98EB03A" w:tentative="1">
      <w:start w:val="1"/>
      <w:numFmt w:val="bullet"/>
      <w:lvlText w:val="o"/>
      <w:lvlJc w:val="left"/>
      <w:pPr>
        <w:ind w:left="1080" w:hanging="360"/>
      </w:pPr>
      <w:rPr>
        <w:rFonts w:ascii="Courier" w:hAnsi="Courier" w:hint="default"/>
      </w:rPr>
    </w:lvl>
    <w:lvl w:ilvl="2" w:tplc="49CA47A4" w:tentative="1">
      <w:start w:val="1"/>
      <w:numFmt w:val="bullet"/>
      <w:lvlText w:val=""/>
      <w:lvlJc w:val="left"/>
      <w:pPr>
        <w:ind w:left="1800" w:hanging="360"/>
      </w:pPr>
      <w:rPr>
        <w:rFonts w:ascii="Wingdings" w:hAnsi="Wingdings" w:hint="default"/>
      </w:rPr>
    </w:lvl>
    <w:lvl w:ilvl="3" w:tplc="EF923CD4" w:tentative="1">
      <w:start w:val="1"/>
      <w:numFmt w:val="bullet"/>
      <w:lvlText w:val=""/>
      <w:lvlJc w:val="left"/>
      <w:pPr>
        <w:ind w:left="2520" w:hanging="360"/>
      </w:pPr>
      <w:rPr>
        <w:rFonts w:ascii="Symbol" w:hAnsi="Symbol" w:hint="default"/>
      </w:rPr>
    </w:lvl>
    <w:lvl w:ilvl="4" w:tplc="EF400BD8" w:tentative="1">
      <w:start w:val="1"/>
      <w:numFmt w:val="bullet"/>
      <w:lvlText w:val="o"/>
      <w:lvlJc w:val="left"/>
      <w:pPr>
        <w:ind w:left="3240" w:hanging="360"/>
      </w:pPr>
      <w:rPr>
        <w:rFonts w:ascii="Courier" w:hAnsi="Courier" w:hint="default"/>
      </w:rPr>
    </w:lvl>
    <w:lvl w:ilvl="5" w:tplc="A7447782" w:tentative="1">
      <w:start w:val="1"/>
      <w:numFmt w:val="bullet"/>
      <w:lvlText w:val=""/>
      <w:lvlJc w:val="left"/>
      <w:pPr>
        <w:ind w:left="3960" w:hanging="360"/>
      </w:pPr>
      <w:rPr>
        <w:rFonts w:ascii="Wingdings" w:hAnsi="Wingdings" w:hint="default"/>
      </w:rPr>
    </w:lvl>
    <w:lvl w:ilvl="6" w:tplc="4002DD8C" w:tentative="1">
      <w:start w:val="1"/>
      <w:numFmt w:val="bullet"/>
      <w:lvlText w:val=""/>
      <w:lvlJc w:val="left"/>
      <w:pPr>
        <w:ind w:left="4680" w:hanging="360"/>
      </w:pPr>
      <w:rPr>
        <w:rFonts w:ascii="Symbol" w:hAnsi="Symbol" w:hint="default"/>
      </w:rPr>
    </w:lvl>
    <w:lvl w:ilvl="7" w:tplc="F6B05616" w:tentative="1">
      <w:start w:val="1"/>
      <w:numFmt w:val="bullet"/>
      <w:lvlText w:val="o"/>
      <w:lvlJc w:val="left"/>
      <w:pPr>
        <w:ind w:left="5400" w:hanging="360"/>
      </w:pPr>
      <w:rPr>
        <w:rFonts w:ascii="Courier" w:hAnsi="Courier" w:hint="default"/>
      </w:rPr>
    </w:lvl>
    <w:lvl w:ilvl="8" w:tplc="DE2E42DA" w:tentative="1">
      <w:start w:val="1"/>
      <w:numFmt w:val="bullet"/>
      <w:lvlText w:val=""/>
      <w:lvlJc w:val="left"/>
      <w:pPr>
        <w:ind w:left="6120" w:hanging="360"/>
      </w:pPr>
      <w:rPr>
        <w:rFonts w:ascii="Wingdings" w:hAnsi="Wingdings" w:hint="default"/>
      </w:rPr>
    </w:lvl>
  </w:abstractNum>
  <w:abstractNum w:abstractNumId="19" w15:restartNumberingAfterBreak="0">
    <w:nsid w:val="318F69B6"/>
    <w:multiLevelType w:val="hybridMultilevel"/>
    <w:tmpl w:val="4FE80B02"/>
    <w:lvl w:ilvl="0" w:tplc="809EB7F6">
      <w:start w:val="1"/>
      <w:numFmt w:val="bullet"/>
      <w:lvlText w:val=""/>
      <w:lvlJc w:val="left"/>
      <w:pPr>
        <w:ind w:left="720" w:hanging="360"/>
      </w:pPr>
      <w:rPr>
        <w:rFonts w:ascii="Wingdings" w:hAnsi="Wingdings" w:hint="default"/>
      </w:rPr>
    </w:lvl>
    <w:lvl w:ilvl="1" w:tplc="F28221BC" w:tentative="1">
      <w:start w:val="1"/>
      <w:numFmt w:val="bullet"/>
      <w:lvlText w:val="o"/>
      <w:lvlJc w:val="left"/>
      <w:pPr>
        <w:ind w:left="1440" w:hanging="360"/>
      </w:pPr>
      <w:rPr>
        <w:rFonts w:ascii="Courier New" w:hAnsi="Courier New" w:cs="Courier New" w:hint="default"/>
      </w:rPr>
    </w:lvl>
    <w:lvl w:ilvl="2" w:tplc="8366485E" w:tentative="1">
      <w:start w:val="1"/>
      <w:numFmt w:val="bullet"/>
      <w:lvlText w:val=""/>
      <w:lvlJc w:val="left"/>
      <w:pPr>
        <w:ind w:left="2160" w:hanging="360"/>
      </w:pPr>
      <w:rPr>
        <w:rFonts w:ascii="Wingdings" w:hAnsi="Wingdings" w:hint="default"/>
      </w:rPr>
    </w:lvl>
    <w:lvl w:ilvl="3" w:tplc="C86443C4" w:tentative="1">
      <w:start w:val="1"/>
      <w:numFmt w:val="bullet"/>
      <w:lvlText w:val=""/>
      <w:lvlJc w:val="left"/>
      <w:pPr>
        <w:ind w:left="2880" w:hanging="360"/>
      </w:pPr>
      <w:rPr>
        <w:rFonts w:ascii="Symbol" w:hAnsi="Symbol" w:hint="default"/>
      </w:rPr>
    </w:lvl>
    <w:lvl w:ilvl="4" w:tplc="3AD689E4" w:tentative="1">
      <w:start w:val="1"/>
      <w:numFmt w:val="bullet"/>
      <w:lvlText w:val="o"/>
      <w:lvlJc w:val="left"/>
      <w:pPr>
        <w:ind w:left="3600" w:hanging="360"/>
      </w:pPr>
      <w:rPr>
        <w:rFonts w:ascii="Courier New" w:hAnsi="Courier New" w:cs="Courier New" w:hint="default"/>
      </w:rPr>
    </w:lvl>
    <w:lvl w:ilvl="5" w:tplc="8BBC0DA0" w:tentative="1">
      <w:start w:val="1"/>
      <w:numFmt w:val="bullet"/>
      <w:lvlText w:val=""/>
      <w:lvlJc w:val="left"/>
      <w:pPr>
        <w:ind w:left="4320" w:hanging="360"/>
      </w:pPr>
      <w:rPr>
        <w:rFonts w:ascii="Wingdings" w:hAnsi="Wingdings" w:hint="default"/>
      </w:rPr>
    </w:lvl>
    <w:lvl w:ilvl="6" w:tplc="09AC8682" w:tentative="1">
      <w:start w:val="1"/>
      <w:numFmt w:val="bullet"/>
      <w:lvlText w:val=""/>
      <w:lvlJc w:val="left"/>
      <w:pPr>
        <w:ind w:left="5040" w:hanging="360"/>
      </w:pPr>
      <w:rPr>
        <w:rFonts w:ascii="Symbol" w:hAnsi="Symbol" w:hint="default"/>
      </w:rPr>
    </w:lvl>
    <w:lvl w:ilvl="7" w:tplc="AC56D0C8" w:tentative="1">
      <w:start w:val="1"/>
      <w:numFmt w:val="bullet"/>
      <w:lvlText w:val="o"/>
      <w:lvlJc w:val="left"/>
      <w:pPr>
        <w:ind w:left="5760" w:hanging="360"/>
      </w:pPr>
      <w:rPr>
        <w:rFonts w:ascii="Courier New" w:hAnsi="Courier New" w:cs="Courier New" w:hint="default"/>
      </w:rPr>
    </w:lvl>
    <w:lvl w:ilvl="8" w:tplc="0308861C" w:tentative="1">
      <w:start w:val="1"/>
      <w:numFmt w:val="bullet"/>
      <w:lvlText w:val=""/>
      <w:lvlJc w:val="left"/>
      <w:pPr>
        <w:ind w:left="6480" w:hanging="360"/>
      </w:pPr>
      <w:rPr>
        <w:rFonts w:ascii="Wingdings" w:hAnsi="Wingdings" w:hint="default"/>
      </w:rPr>
    </w:lvl>
  </w:abstractNum>
  <w:abstractNum w:abstractNumId="20" w15:restartNumberingAfterBreak="0">
    <w:nsid w:val="350C3E0E"/>
    <w:multiLevelType w:val="hybridMultilevel"/>
    <w:tmpl w:val="CED67AB4"/>
    <w:lvl w:ilvl="0" w:tplc="4B264606">
      <w:start w:val="1"/>
      <w:numFmt w:val="bullet"/>
      <w:lvlText w:val=""/>
      <w:lvlJc w:val="left"/>
      <w:pPr>
        <w:ind w:left="973" w:hanging="360"/>
      </w:pPr>
      <w:rPr>
        <w:rFonts w:ascii="Wingdings" w:hAnsi="Wingdings" w:hint="default"/>
      </w:rPr>
    </w:lvl>
    <w:lvl w:ilvl="1" w:tplc="A0E617AA" w:tentative="1">
      <w:start w:val="1"/>
      <w:numFmt w:val="bullet"/>
      <w:lvlText w:val="o"/>
      <w:lvlJc w:val="left"/>
      <w:pPr>
        <w:ind w:left="1693" w:hanging="360"/>
      </w:pPr>
      <w:rPr>
        <w:rFonts w:ascii="Courier New" w:hAnsi="Courier New" w:cs="Courier New" w:hint="default"/>
      </w:rPr>
    </w:lvl>
    <w:lvl w:ilvl="2" w:tplc="23249C0C" w:tentative="1">
      <w:start w:val="1"/>
      <w:numFmt w:val="bullet"/>
      <w:lvlText w:val=""/>
      <w:lvlJc w:val="left"/>
      <w:pPr>
        <w:ind w:left="2413" w:hanging="360"/>
      </w:pPr>
      <w:rPr>
        <w:rFonts w:ascii="Wingdings" w:hAnsi="Wingdings" w:hint="default"/>
      </w:rPr>
    </w:lvl>
    <w:lvl w:ilvl="3" w:tplc="1C5EB9D0" w:tentative="1">
      <w:start w:val="1"/>
      <w:numFmt w:val="bullet"/>
      <w:lvlText w:val=""/>
      <w:lvlJc w:val="left"/>
      <w:pPr>
        <w:ind w:left="3133" w:hanging="360"/>
      </w:pPr>
      <w:rPr>
        <w:rFonts w:ascii="Symbol" w:hAnsi="Symbol" w:hint="default"/>
      </w:rPr>
    </w:lvl>
    <w:lvl w:ilvl="4" w:tplc="06BCA692" w:tentative="1">
      <w:start w:val="1"/>
      <w:numFmt w:val="bullet"/>
      <w:lvlText w:val="o"/>
      <w:lvlJc w:val="left"/>
      <w:pPr>
        <w:ind w:left="3853" w:hanging="360"/>
      </w:pPr>
      <w:rPr>
        <w:rFonts w:ascii="Courier New" w:hAnsi="Courier New" w:cs="Courier New" w:hint="default"/>
      </w:rPr>
    </w:lvl>
    <w:lvl w:ilvl="5" w:tplc="B8784BF2" w:tentative="1">
      <w:start w:val="1"/>
      <w:numFmt w:val="bullet"/>
      <w:lvlText w:val=""/>
      <w:lvlJc w:val="left"/>
      <w:pPr>
        <w:ind w:left="4573" w:hanging="360"/>
      </w:pPr>
      <w:rPr>
        <w:rFonts w:ascii="Wingdings" w:hAnsi="Wingdings" w:hint="default"/>
      </w:rPr>
    </w:lvl>
    <w:lvl w:ilvl="6" w:tplc="F4F609DE" w:tentative="1">
      <w:start w:val="1"/>
      <w:numFmt w:val="bullet"/>
      <w:lvlText w:val=""/>
      <w:lvlJc w:val="left"/>
      <w:pPr>
        <w:ind w:left="5293" w:hanging="360"/>
      </w:pPr>
      <w:rPr>
        <w:rFonts w:ascii="Symbol" w:hAnsi="Symbol" w:hint="default"/>
      </w:rPr>
    </w:lvl>
    <w:lvl w:ilvl="7" w:tplc="C548FDE2" w:tentative="1">
      <w:start w:val="1"/>
      <w:numFmt w:val="bullet"/>
      <w:lvlText w:val="o"/>
      <w:lvlJc w:val="left"/>
      <w:pPr>
        <w:ind w:left="6013" w:hanging="360"/>
      </w:pPr>
      <w:rPr>
        <w:rFonts w:ascii="Courier New" w:hAnsi="Courier New" w:cs="Courier New" w:hint="default"/>
      </w:rPr>
    </w:lvl>
    <w:lvl w:ilvl="8" w:tplc="7CE6E9B4" w:tentative="1">
      <w:start w:val="1"/>
      <w:numFmt w:val="bullet"/>
      <w:lvlText w:val=""/>
      <w:lvlJc w:val="left"/>
      <w:pPr>
        <w:ind w:left="6733" w:hanging="360"/>
      </w:pPr>
      <w:rPr>
        <w:rFonts w:ascii="Wingdings" w:hAnsi="Wingdings" w:hint="default"/>
      </w:rPr>
    </w:lvl>
  </w:abstractNum>
  <w:abstractNum w:abstractNumId="21" w15:restartNumberingAfterBreak="0">
    <w:nsid w:val="35E1476D"/>
    <w:multiLevelType w:val="hybridMultilevel"/>
    <w:tmpl w:val="B0567CB4"/>
    <w:lvl w:ilvl="0" w:tplc="D8885C76">
      <w:start w:val="1"/>
      <w:numFmt w:val="bullet"/>
      <w:lvlText w:val=""/>
      <w:lvlJc w:val="left"/>
      <w:pPr>
        <w:ind w:left="1080" w:hanging="360"/>
      </w:pPr>
      <w:rPr>
        <w:rFonts w:ascii="Wingdings" w:hAnsi="Wingdings" w:hint="default"/>
      </w:rPr>
    </w:lvl>
    <w:lvl w:ilvl="1" w:tplc="78781054" w:tentative="1">
      <w:start w:val="1"/>
      <w:numFmt w:val="bullet"/>
      <w:lvlText w:val="o"/>
      <w:lvlJc w:val="left"/>
      <w:pPr>
        <w:ind w:left="1800" w:hanging="360"/>
      </w:pPr>
      <w:rPr>
        <w:rFonts w:ascii="Courier New" w:hAnsi="Courier New" w:cs="Courier New" w:hint="default"/>
      </w:rPr>
    </w:lvl>
    <w:lvl w:ilvl="2" w:tplc="A77A77A8" w:tentative="1">
      <w:start w:val="1"/>
      <w:numFmt w:val="bullet"/>
      <w:lvlText w:val=""/>
      <w:lvlJc w:val="left"/>
      <w:pPr>
        <w:ind w:left="2520" w:hanging="360"/>
      </w:pPr>
      <w:rPr>
        <w:rFonts w:ascii="Wingdings" w:hAnsi="Wingdings" w:hint="default"/>
      </w:rPr>
    </w:lvl>
    <w:lvl w:ilvl="3" w:tplc="FBAC9FEC" w:tentative="1">
      <w:start w:val="1"/>
      <w:numFmt w:val="bullet"/>
      <w:lvlText w:val=""/>
      <w:lvlJc w:val="left"/>
      <w:pPr>
        <w:ind w:left="3240" w:hanging="360"/>
      </w:pPr>
      <w:rPr>
        <w:rFonts w:ascii="Symbol" w:hAnsi="Symbol" w:hint="default"/>
      </w:rPr>
    </w:lvl>
    <w:lvl w:ilvl="4" w:tplc="9C2CD0E8" w:tentative="1">
      <w:start w:val="1"/>
      <w:numFmt w:val="bullet"/>
      <w:lvlText w:val="o"/>
      <w:lvlJc w:val="left"/>
      <w:pPr>
        <w:ind w:left="3960" w:hanging="360"/>
      </w:pPr>
      <w:rPr>
        <w:rFonts w:ascii="Courier New" w:hAnsi="Courier New" w:cs="Courier New" w:hint="default"/>
      </w:rPr>
    </w:lvl>
    <w:lvl w:ilvl="5" w:tplc="F9B67746" w:tentative="1">
      <w:start w:val="1"/>
      <w:numFmt w:val="bullet"/>
      <w:lvlText w:val=""/>
      <w:lvlJc w:val="left"/>
      <w:pPr>
        <w:ind w:left="4680" w:hanging="360"/>
      </w:pPr>
      <w:rPr>
        <w:rFonts w:ascii="Wingdings" w:hAnsi="Wingdings" w:hint="default"/>
      </w:rPr>
    </w:lvl>
    <w:lvl w:ilvl="6" w:tplc="34A4FEC4" w:tentative="1">
      <w:start w:val="1"/>
      <w:numFmt w:val="bullet"/>
      <w:lvlText w:val=""/>
      <w:lvlJc w:val="left"/>
      <w:pPr>
        <w:ind w:left="5400" w:hanging="360"/>
      </w:pPr>
      <w:rPr>
        <w:rFonts w:ascii="Symbol" w:hAnsi="Symbol" w:hint="default"/>
      </w:rPr>
    </w:lvl>
    <w:lvl w:ilvl="7" w:tplc="37E23962" w:tentative="1">
      <w:start w:val="1"/>
      <w:numFmt w:val="bullet"/>
      <w:lvlText w:val="o"/>
      <w:lvlJc w:val="left"/>
      <w:pPr>
        <w:ind w:left="6120" w:hanging="360"/>
      </w:pPr>
      <w:rPr>
        <w:rFonts w:ascii="Courier New" w:hAnsi="Courier New" w:cs="Courier New" w:hint="default"/>
      </w:rPr>
    </w:lvl>
    <w:lvl w:ilvl="8" w:tplc="DD6C0B68" w:tentative="1">
      <w:start w:val="1"/>
      <w:numFmt w:val="bullet"/>
      <w:lvlText w:val=""/>
      <w:lvlJc w:val="left"/>
      <w:pPr>
        <w:ind w:left="6840" w:hanging="360"/>
      </w:pPr>
      <w:rPr>
        <w:rFonts w:ascii="Wingdings" w:hAnsi="Wingdings" w:hint="default"/>
      </w:rPr>
    </w:lvl>
  </w:abstractNum>
  <w:abstractNum w:abstractNumId="22" w15:restartNumberingAfterBreak="0">
    <w:nsid w:val="3A020EBA"/>
    <w:multiLevelType w:val="hybridMultilevel"/>
    <w:tmpl w:val="C3B47314"/>
    <w:lvl w:ilvl="0" w:tplc="D4D6A6F2">
      <w:numFmt w:val="bullet"/>
      <w:lvlText w:val="-"/>
      <w:lvlJc w:val="left"/>
      <w:pPr>
        <w:ind w:left="6030" w:hanging="360"/>
      </w:pPr>
      <w:rPr>
        <w:rFonts w:ascii="Times New Roman" w:eastAsia="Times New Roman" w:hAnsi="Times New Roman" w:cs="Times New Roman" w:hint="default"/>
        <w:color w:val="000000"/>
        <w:w w:val="105"/>
      </w:rPr>
    </w:lvl>
    <w:lvl w:ilvl="1" w:tplc="336C2520" w:tentative="1">
      <w:start w:val="1"/>
      <w:numFmt w:val="bullet"/>
      <w:lvlText w:val="o"/>
      <w:lvlJc w:val="left"/>
      <w:pPr>
        <w:ind w:left="6750" w:hanging="360"/>
      </w:pPr>
      <w:rPr>
        <w:rFonts w:ascii="Courier New" w:hAnsi="Courier New" w:cs="Courier New" w:hint="default"/>
      </w:rPr>
    </w:lvl>
    <w:lvl w:ilvl="2" w:tplc="B4104D40" w:tentative="1">
      <w:start w:val="1"/>
      <w:numFmt w:val="bullet"/>
      <w:lvlText w:val=""/>
      <w:lvlJc w:val="left"/>
      <w:pPr>
        <w:ind w:left="7470" w:hanging="360"/>
      </w:pPr>
      <w:rPr>
        <w:rFonts w:ascii="Wingdings" w:hAnsi="Wingdings" w:hint="default"/>
      </w:rPr>
    </w:lvl>
    <w:lvl w:ilvl="3" w:tplc="F63C1AAE" w:tentative="1">
      <w:start w:val="1"/>
      <w:numFmt w:val="bullet"/>
      <w:lvlText w:val=""/>
      <w:lvlJc w:val="left"/>
      <w:pPr>
        <w:ind w:left="8190" w:hanging="360"/>
      </w:pPr>
      <w:rPr>
        <w:rFonts w:ascii="Symbol" w:hAnsi="Symbol" w:hint="default"/>
      </w:rPr>
    </w:lvl>
    <w:lvl w:ilvl="4" w:tplc="012A268E" w:tentative="1">
      <w:start w:val="1"/>
      <w:numFmt w:val="bullet"/>
      <w:lvlText w:val="o"/>
      <w:lvlJc w:val="left"/>
      <w:pPr>
        <w:ind w:left="8910" w:hanging="360"/>
      </w:pPr>
      <w:rPr>
        <w:rFonts w:ascii="Courier New" w:hAnsi="Courier New" w:cs="Courier New" w:hint="default"/>
      </w:rPr>
    </w:lvl>
    <w:lvl w:ilvl="5" w:tplc="67A8291C" w:tentative="1">
      <w:start w:val="1"/>
      <w:numFmt w:val="bullet"/>
      <w:lvlText w:val=""/>
      <w:lvlJc w:val="left"/>
      <w:pPr>
        <w:ind w:left="9630" w:hanging="360"/>
      </w:pPr>
      <w:rPr>
        <w:rFonts w:ascii="Wingdings" w:hAnsi="Wingdings" w:hint="default"/>
      </w:rPr>
    </w:lvl>
    <w:lvl w:ilvl="6" w:tplc="8A7C49D0" w:tentative="1">
      <w:start w:val="1"/>
      <w:numFmt w:val="bullet"/>
      <w:lvlText w:val=""/>
      <w:lvlJc w:val="left"/>
      <w:pPr>
        <w:ind w:left="10350" w:hanging="360"/>
      </w:pPr>
      <w:rPr>
        <w:rFonts w:ascii="Symbol" w:hAnsi="Symbol" w:hint="default"/>
      </w:rPr>
    </w:lvl>
    <w:lvl w:ilvl="7" w:tplc="06B227B8" w:tentative="1">
      <w:start w:val="1"/>
      <w:numFmt w:val="bullet"/>
      <w:lvlText w:val="o"/>
      <w:lvlJc w:val="left"/>
      <w:pPr>
        <w:ind w:left="11070" w:hanging="360"/>
      </w:pPr>
      <w:rPr>
        <w:rFonts w:ascii="Courier New" w:hAnsi="Courier New" w:cs="Courier New" w:hint="default"/>
      </w:rPr>
    </w:lvl>
    <w:lvl w:ilvl="8" w:tplc="11EABE16" w:tentative="1">
      <w:start w:val="1"/>
      <w:numFmt w:val="bullet"/>
      <w:lvlText w:val=""/>
      <w:lvlJc w:val="left"/>
      <w:pPr>
        <w:ind w:left="11790" w:hanging="360"/>
      </w:pPr>
      <w:rPr>
        <w:rFonts w:ascii="Wingdings" w:hAnsi="Wingdings" w:hint="default"/>
      </w:rPr>
    </w:lvl>
  </w:abstractNum>
  <w:abstractNum w:abstractNumId="23" w15:restartNumberingAfterBreak="0">
    <w:nsid w:val="428A6D36"/>
    <w:multiLevelType w:val="hybridMultilevel"/>
    <w:tmpl w:val="30E87BCC"/>
    <w:lvl w:ilvl="0" w:tplc="B80079C4">
      <w:numFmt w:val="bullet"/>
      <w:lvlText w:val=""/>
      <w:lvlJc w:val="left"/>
      <w:pPr>
        <w:ind w:left="613" w:hanging="360"/>
      </w:pPr>
      <w:rPr>
        <w:rFonts w:ascii="Symbol" w:eastAsia="Times New Roman" w:hAnsi="Symbol" w:cs="Times New Roman" w:hint="default"/>
      </w:rPr>
    </w:lvl>
    <w:lvl w:ilvl="1" w:tplc="B06A4710" w:tentative="1">
      <w:start w:val="1"/>
      <w:numFmt w:val="bullet"/>
      <w:lvlText w:val="o"/>
      <w:lvlJc w:val="left"/>
      <w:pPr>
        <w:ind w:left="1333" w:hanging="360"/>
      </w:pPr>
      <w:rPr>
        <w:rFonts w:ascii="Courier New" w:hAnsi="Courier New" w:cs="Courier New" w:hint="default"/>
      </w:rPr>
    </w:lvl>
    <w:lvl w:ilvl="2" w:tplc="87BA6EC6" w:tentative="1">
      <w:start w:val="1"/>
      <w:numFmt w:val="bullet"/>
      <w:lvlText w:val=""/>
      <w:lvlJc w:val="left"/>
      <w:pPr>
        <w:ind w:left="2053" w:hanging="360"/>
      </w:pPr>
      <w:rPr>
        <w:rFonts w:ascii="Wingdings" w:hAnsi="Wingdings" w:hint="default"/>
      </w:rPr>
    </w:lvl>
    <w:lvl w:ilvl="3" w:tplc="28A0E078" w:tentative="1">
      <w:start w:val="1"/>
      <w:numFmt w:val="bullet"/>
      <w:lvlText w:val=""/>
      <w:lvlJc w:val="left"/>
      <w:pPr>
        <w:ind w:left="2773" w:hanging="360"/>
      </w:pPr>
      <w:rPr>
        <w:rFonts w:ascii="Symbol" w:hAnsi="Symbol" w:hint="default"/>
      </w:rPr>
    </w:lvl>
    <w:lvl w:ilvl="4" w:tplc="0212DADE" w:tentative="1">
      <w:start w:val="1"/>
      <w:numFmt w:val="bullet"/>
      <w:lvlText w:val="o"/>
      <w:lvlJc w:val="left"/>
      <w:pPr>
        <w:ind w:left="3493" w:hanging="360"/>
      </w:pPr>
      <w:rPr>
        <w:rFonts w:ascii="Courier New" w:hAnsi="Courier New" w:cs="Courier New" w:hint="default"/>
      </w:rPr>
    </w:lvl>
    <w:lvl w:ilvl="5" w:tplc="204ED512" w:tentative="1">
      <w:start w:val="1"/>
      <w:numFmt w:val="bullet"/>
      <w:lvlText w:val=""/>
      <w:lvlJc w:val="left"/>
      <w:pPr>
        <w:ind w:left="4213" w:hanging="360"/>
      </w:pPr>
      <w:rPr>
        <w:rFonts w:ascii="Wingdings" w:hAnsi="Wingdings" w:hint="default"/>
      </w:rPr>
    </w:lvl>
    <w:lvl w:ilvl="6" w:tplc="AEB24E36" w:tentative="1">
      <w:start w:val="1"/>
      <w:numFmt w:val="bullet"/>
      <w:lvlText w:val=""/>
      <w:lvlJc w:val="left"/>
      <w:pPr>
        <w:ind w:left="4933" w:hanging="360"/>
      </w:pPr>
      <w:rPr>
        <w:rFonts w:ascii="Symbol" w:hAnsi="Symbol" w:hint="default"/>
      </w:rPr>
    </w:lvl>
    <w:lvl w:ilvl="7" w:tplc="E006C6DE" w:tentative="1">
      <w:start w:val="1"/>
      <w:numFmt w:val="bullet"/>
      <w:lvlText w:val="o"/>
      <w:lvlJc w:val="left"/>
      <w:pPr>
        <w:ind w:left="5653" w:hanging="360"/>
      </w:pPr>
      <w:rPr>
        <w:rFonts w:ascii="Courier New" w:hAnsi="Courier New" w:cs="Courier New" w:hint="default"/>
      </w:rPr>
    </w:lvl>
    <w:lvl w:ilvl="8" w:tplc="AA1EC8BA" w:tentative="1">
      <w:start w:val="1"/>
      <w:numFmt w:val="bullet"/>
      <w:lvlText w:val=""/>
      <w:lvlJc w:val="left"/>
      <w:pPr>
        <w:ind w:left="6373" w:hanging="360"/>
      </w:pPr>
      <w:rPr>
        <w:rFonts w:ascii="Wingdings" w:hAnsi="Wingdings" w:hint="default"/>
      </w:rPr>
    </w:lvl>
  </w:abstractNum>
  <w:abstractNum w:abstractNumId="24" w15:restartNumberingAfterBreak="0">
    <w:nsid w:val="46A028C2"/>
    <w:multiLevelType w:val="hybridMultilevel"/>
    <w:tmpl w:val="B22A6200"/>
    <w:lvl w:ilvl="0" w:tplc="18ACF4A4">
      <w:start w:val="1"/>
      <w:numFmt w:val="bullet"/>
      <w:lvlText w:val=""/>
      <w:lvlJc w:val="left"/>
      <w:pPr>
        <w:ind w:left="1004" w:hanging="360"/>
      </w:pPr>
      <w:rPr>
        <w:rFonts w:ascii="Wingdings" w:hAnsi="Wingdings" w:hint="default"/>
      </w:rPr>
    </w:lvl>
    <w:lvl w:ilvl="1" w:tplc="E4AE73A2" w:tentative="1">
      <w:start w:val="1"/>
      <w:numFmt w:val="bullet"/>
      <w:lvlText w:val="o"/>
      <w:lvlJc w:val="left"/>
      <w:pPr>
        <w:ind w:left="1724" w:hanging="360"/>
      </w:pPr>
      <w:rPr>
        <w:rFonts w:ascii="Courier New" w:hAnsi="Courier New" w:cs="Courier New" w:hint="default"/>
      </w:rPr>
    </w:lvl>
    <w:lvl w:ilvl="2" w:tplc="9550C80C" w:tentative="1">
      <w:start w:val="1"/>
      <w:numFmt w:val="bullet"/>
      <w:lvlText w:val=""/>
      <w:lvlJc w:val="left"/>
      <w:pPr>
        <w:ind w:left="2444" w:hanging="360"/>
      </w:pPr>
      <w:rPr>
        <w:rFonts w:ascii="Wingdings" w:hAnsi="Wingdings" w:hint="default"/>
      </w:rPr>
    </w:lvl>
    <w:lvl w:ilvl="3" w:tplc="09A66786" w:tentative="1">
      <w:start w:val="1"/>
      <w:numFmt w:val="bullet"/>
      <w:lvlText w:val=""/>
      <w:lvlJc w:val="left"/>
      <w:pPr>
        <w:ind w:left="3164" w:hanging="360"/>
      </w:pPr>
      <w:rPr>
        <w:rFonts w:ascii="Symbol" w:hAnsi="Symbol" w:hint="default"/>
      </w:rPr>
    </w:lvl>
    <w:lvl w:ilvl="4" w:tplc="1A882C3C" w:tentative="1">
      <w:start w:val="1"/>
      <w:numFmt w:val="bullet"/>
      <w:lvlText w:val="o"/>
      <w:lvlJc w:val="left"/>
      <w:pPr>
        <w:ind w:left="3884" w:hanging="360"/>
      </w:pPr>
      <w:rPr>
        <w:rFonts w:ascii="Courier New" w:hAnsi="Courier New" w:cs="Courier New" w:hint="default"/>
      </w:rPr>
    </w:lvl>
    <w:lvl w:ilvl="5" w:tplc="61743ACE" w:tentative="1">
      <w:start w:val="1"/>
      <w:numFmt w:val="bullet"/>
      <w:lvlText w:val=""/>
      <w:lvlJc w:val="left"/>
      <w:pPr>
        <w:ind w:left="4604" w:hanging="360"/>
      </w:pPr>
      <w:rPr>
        <w:rFonts w:ascii="Wingdings" w:hAnsi="Wingdings" w:hint="default"/>
      </w:rPr>
    </w:lvl>
    <w:lvl w:ilvl="6" w:tplc="41025678" w:tentative="1">
      <w:start w:val="1"/>
      <w:numFmt w:val="bullet"/>
      <w:lvlText w:val=""/>
      <w:lvlJc w:val="left"/>
      <w:pPr>
        <w:ind w:left="5324" w:hanging="360"/>
      </w:pPr>
      <w:rPr>
        <w:rFonts w:ascii="Symbol" w:hAnsi="Symbol" w:hint="default"/>
      </w:rPr>
    </w:lvl>
    <w:lvl w:ilvl="7" w:tplc="95127F74" w:tentative="1">
      <w:start w:val="1"/>
      <w:numFmt w:val="bullet"/>
      <w:lvlText w:val="o"/>
      <w:lvlJc w:val="left"/>
      <w:pPr>
        <w:ind w:left="6044" w:hanging="360"/>
      </w:pPr>
      <w:rPr>
        <w:rFonts w:ascii="Courier New" w:hAnsi="Courier New" w:cs="Courier New" w:hint="default"/>
      </w:rPr>
    </w:lvl>
    <w:lvl w:ilvl="8" w:tplc="1F0C6A8A" w:tentative="1">
      <w:start w:val="1"/>
      <w:numFmt w:val="bullet"/>
      <w:lvlText w:val=""/>
      <w:lvlJc w:val="left"/>
      <w:pPr>
        <w:ind w:left="6764" w:hanging="360"/>
      </w:pPr>
      <w:rPr>
        <w:rFonts w:ascii="Wingdings" w:hAnsi="Wingdings" w:hint="default"/>
      </w:rPr>
    </w:lvl>
  </w:abstractNum>
  <w:abstractNum w:abstractNumId="25" w15:restartNumberingAfterBreak="0">
    <w:nsid w:val="4CC56417"/>
    <w:multiLevelType w:val="hybridMultilevel"/>
    <w:tmpl w:val="39225B2C"/>
    <w:lvl w:ilvl="0" w:tplc="DDE2B930">
      <w:start w:val="1"/>
      <w:numFmt w:val="bullet"/>
      <w:lvlText w:val=""/>
      <w:lvlJc w:val="left"/>
      <w:pPr>
        <w:ind w:left="1080" w:hanging="360"/>
      </w:pPr>
      <w:rPr>
        <w:rFonts w:ascii="Symbol" w:hAnsi="Symbol" w:hint="default"/>
      </w:rPr>
    </w:lvl>
    <w:lvl w:ilvl="1" w:tplc="F33254FE" w:tentative="1">
      <w:start w:val="1"/>
      <w:numFmt w:val="bullet"/>
      <w:lvlText w:val="o"/>
      <w:lvlJc w:val="left"/>
      <w:pPr>
        <w:ind w:left="1800" w:hanging="360"/>
      </w:pPr>
      <w:rPr>
        <w:rFonts w:ascii="Courier New" w:hAnsi="Courier New" w:cs="Courier New" w:hint="default"/>
      </w:rPr>
    </w:lvl>
    <w:lvl w:ilvl="2" w:tplc="E58E00D6" w:tentative="1">
      <w:start w:val="1"/>
      <w:numFmt w:val="bullet"/>
      <w:lvlText w:val=""/>
      <w:lvlJc w:val="left"/>
      <w:pPr>
        <w:ind w:left="2520" w:hanging="360"/>
      </w:pPr>
      <w:rPr>
        <w:rFonts w:ascii="Wingdings" w:hAnsi="Wingdings" w:hint="default"/>
      </w:rPr>
    </w:lvl>
    <w:lvl w:ilvl="3" w:tplc="49EE8078" w:tentative="1">
      <w:start w:val="1"/>
      <w:numFmt w:val="bullet"/>
      <w:lvlText w:val=""/>
      <w:lvlJc w:val="left"/>
      <w:pPr>
        <w:ind w:left="3240" w:hanging="360"/>
      </w:pPr>
      <w:rPr>
        <w:rFonts w:ascii="Symbol" w:hAnsi="Symbol" w:hint="default"/>
      </w:rPr>
    </w:lvl>
    <w:lvl w:ilvl="4" w:tplc="E4D8CCA0" w:tentative="1">
      <w:start w:val="1"/>
      <w:numFmt w:val="bullet"/>
      <w:lvlText w:val="o"/>
      <w:lvlJc w:val="left"/>
      <w:pPr>
        <w:ind w:left="3960" w:hanging="360"/>
      </w:pPr>
      <w:rPr>
        <w:rFonts w:ascii="Courier New" w:hAnsi="Courier New" w:cs="Courier New" w:hint="default"/>
      </w:rPr>
    </w:lvl>
    <w:lvl w:ilvl="5" w:tplc="8C284874" w:tentative="1">
      <w:start w:val="1"/>
      <w:numFmt w:val="bullet"/>
      <w:lvlText w:val=""/>
      <w:lvlJc w:val="left"/>
      <w:pPr>
        <w:ind w:left="4680" w:hanging="360"/>
      </w:pPr>
      <w:rPr>
        <w:rFonts w:ascii="Wingdings" w:hAnsi="Wingdings" w:hint="default"/>
      </w:rPr>
    </w:lvl>
    <w:lvl w:ilvl="6" w:tplc="0FD4A4A8" w:tentative="1">
      <w:start w:val="1"/>
      <w:numFmt w:val="bullet"/>
      <w:lvlText w:val=""/>
      <w:lvlJc w:val="left"/>
      <w:pPr>
        <w:ind w:left="5400" w:hanging="360"/>
      </w:pPr>
      <w:rPr>
        <w:rFonts w:ascii="Symbol" w:hAnsi="Symbol" w:hint="default"/>
      </w:rPr>
    </w:lvl>
    <w:lvl w:ilvl="7" w:tplc="3DD6A862" w:tentative="1">
      <w:start w:val="1"/>
      <w:numFmt w:val="bullet"/>
      <w:lvlText w:val="o"/>
      <w:lvlJc w:val="left"/>
      <w:pPr>
        <w:ind w:left="6120" w:hanging="360"/>
      </w:pPr>
      <w:rPr>
        <w:rFonts w:ascii="Courier New" w:hAnsi="Courier New" w:cs="Courier New" w:hint="default"/>
      </w:rPr>
    </w:lvl>
    <w:lvl w:ilvl="8" w:tplc="4288EFC6" w:tentative="1">
      <w:start w:val="1"/>
      <w:numFmt w:val="bullet"/>
      <w:lvlText w:val=""/>
      <w:lvlJc w:val="left"/>
      <w:pPr>
        <w:ind w:left="6840" w:hanging="360"/>
      </w:pPr>
      <w:rPr>
        <w:rFonts w:ascii="Wingdings" w:hAnsi="Wingdings" w:hint="default"/>
      </w:rPr>
    </w:lvl>
  </w:abstractNum>
  <w:abstractNum w:abstractNumId="26" w15:restartNumberingAfterBreak="0">
    <w:nsid w:val="4FD96D15"/>
    <w:multiLevelType w:val="hybridMultilevel"/>
    <w:tmpl w:val="72744006"/>
    <w:lvl w:ilvl="0" w:tplc="1E54CBD2">
      <w:start w:val="1"/>
      <w:numFmt w:val="bullet"/>
      <w:lvlText w:val=""/>
      <w:lvlJc w:val="left"/>
      <w:pPr>
        <w:ind w:left="613" w:hanging="360"/>
      </w:pPr>
      <w:rPr>
        <w:rFonts w:ascii="Wingdings" w:hAnsi="Wingdings" w:hint="default"/>
      </w:rPr>
    </w:lvl>
    <w:lvl w:ilvl="1" w:tplc="F20E9E42" w:tentative="1">
      <w:start w:val="1"/>
      <w:numFmt w:val="bullet"/>
      <w:lvlText w:val="o"/>
      <w:lvlJc w:val="left"/>
      <w:pPr>
        <w:ind w:left="1333" w:hanging="360"/>
      </w:pPr>
      <w:rPr>
        <w:rFonts w:ascii="Courier New" w:hAnsi="Courier New" w:cs="Courier New" w:hint="default"/>
      </w:rPr>
    </w:lvl>
    <w:lvl w:ilvl="2" w:tplc="F9E0965E" w:tentative="1">
      <w:start w:val="1"/>
      <w:numFmt w:val="bullet"/>
      <w:lvlText w:val=""/>
      <w:lvlJc w:val="left"/>
      <w:pPr>
        <w:ind w:left="2053" w:hanging="360"/>
      </w:pPr>
      <w:rPr>
        <w:rFonts w:ascii="Wingdings" w:hAnsi="Wingdings" w:hint="default"/>
      </w:rPr>
    </w:lvl>
    <w:lvl w:ilvl="3" w:tplc="2FCC0D3A" w:tentative="1">
      <w:start w:val="1"/>
      <w:numFmt w:val="bullet"/>
      <w:lvlText w:val=""/>
      <w:lvlJc w:val="left"/>
      <w:pPr>
        <w:ind w:left="2773" w:hanging="360"/>
      </w:pPr>
      <w:rPr>
        <w:rFonts w:ascii="Symbol" w:hAnsi="Symbol" w:hint="default"/>
      </w:rPr>
    </w:lvl>
    <w:lvl w:ilvl="4" w:tplc="C69255D8" w:tentative="1">
      <w:start w:val="1"/>
      <w:numFmt w:val="bullet"/>
      <w:lvlText w:val="o"/>
      <w:lvlJc w:val="left"/>
      <w:pPr>
        <w:ind w:left="3493" w:hanging="360"/>
      </w:pPr>
      <w:rPr>
        <w:rFonts w:ascii="Courier New" w:hAnsi="Courier New" w:cs="Courier New" w:hint="default"/>
      </w:rPr>
    </w:lvl>
    <w:lvl w:ilvl="5" w:tplc="B16E7A8A" w:tentative="1">
      <w:start w:val="1"/>
      <w:numFmt w:val="bullet"/>
      <w:lvlText w:val=""/>
      <w:lvlJc w:val="left"/>
      <w:pPr>
        <w:ind w:left="4213" w:hanging="360"/>
      </w:pPr>
      <w:rPr>
        <w:rFonts w:ascii="Wingdings" w:hAnsi="Wingdings" w:hint="default"/>
      </w:rPr>
    </w:lvl>
    <w:lvl w:ilvl="6" w:tplc="96D262CA" w:tentative="1">
      <w:start w:val="1"/>
      <w:numFmt w:val="bullet"/>
      <w:lvlText w:val=""/>
      <w:lvlJc w:val="left"/>
      <w:pPr>
        <w:ind w:left="4933" w:hanging="360"/>
      </w:pPr>
      <w:rPr>
        <w:rFonts w:ascii="Symbol" w:hAnsi="Symbol" w:hint="default"/>
      </w:rPr>
    </w:lvl>
    <w:lvl w:ilvl="7" w:tplc="480A16E6" w:tentative="1">
      <w:start w:val="1"/>
      <w:numFmt w:val="bullet"/>
      <w:lvlText w:val="o"/>
      <w:lvlJc w:val="left"/>
      <w:pPr>
        <w:ind w:left="5653" w:hanging="360"/>
      </w:pPr>
      <w:rPr>
        <w:rFonts w:ascii="Courier New" w:hAnsi="Courier New" w:cs="Courier New" w:hint="default"/>
      </w:rPr>
    </w:lvl>
    <w:lvl w:ilvl="8" w:tplc="F18E5BD4" w:tentative="1">
      <w:start w:val="1"/>
      <w:numFmt w:val="bullet"/>
      <w:lvlText w:val=""/>
      <w:lvlJc w:val="left"/>
      <w:pPr>
        <w:ind w:left="6373" w:hanging="360"/>
      </w:pPr>
      <w:rPr>
        <w:rFonts w:ascii="Wingdings" w:hAnsi="Wingdings" w:hint="default"/>
      </w:rPr>
    </w:lvl>
  </w:abstractNum>
  <w:abstractNum w:abstractNumId="27" w15:restartNumberingAfterBreak="0">
    <w:nsid w:val="50813AC6"/>
    <w:multiLevelType w:val="hybridMultilevel"/>
    <w:tmpl w:val="644ADB94"/>
    <w:lvl w:ilvl="0" w:tplc="52BC849A">
      <w:start w:val="1"/>
      <w:numFmt w:val="bullet"/>
      <w:lvlText w:val=""/>
      <w:lvlJc w:val="left"/>
      <w:pPr>
        <w:ind w:left="720" w:hanging="360"/>
      </w:pPr>
      <w:rPr>
        <w:rFonts w:ascii="Symbol" w:hAnsi="Symbol" w:hint="default"/>
      </w:rPr>
    </w:lvl>
    <w:lvl w:ilvl="1" w:tplc="72A0FF52">
      <w:start w:val="1"/>
      <w:numFmt w:val="bullet"/>
      <w:lvlText w:val="o"/>
      <w:lvlJc w:val="left"/>
      <w:pPr>
        <w:ind w:left="1440" w:hanging="360"/>
      </w:pPr>
      <w:rPr>
        <w:rFonts w:ascii="Courier New" w:hAnsi="Courier New" w:hint="default"/>
      </w:rPr>
    </w:lvl>
    <w:lvl w:ilvl="2" w:tplc="B3E4BC0C">
      <w:start w:val="1"/>
      <w:numFmt w:val="bullet"/>
      <w:lvlText w:val=""/>
      <w:lvlJc w:val="left"/>
      <w:pPr>
        <w:ind w:left="2160" w:hanging="360"/>
      </w:pPr>
      <w:rPr>
        <w:rFonts w:ascii="Wingdings" w:hAnsi="Wingdings" w:hint="default"/>
      </w:rPr>
    </w:lvl>
    <w:lvl w:ilvl="3" w:tplc="C15C6834">
      <w:start w:val="1"/>
      <w:numFmt w:val="bullet"/>
      <w:lvlText w:val=""/>
      <w:lvlJc w:val="left"/>
      <w:pPr>
        <w:ind w:left="2880" w:hanging="360"/>
      </w:pPr>
      <w:rPr>
        <w:rFonts w:ascii="Symbol" w:hAnsi="Symbol" w:hint="default"/>
      </w:rPr>
    </w:lvl>
    <w:lvl w:ilvl="4" w:tplc="1B40C638">
      <w:start w:val="1"/>
      <w:numFmt w:val="bullet"/>
      <w:lvlText w:val="o"/>
      <w:lvlJc w:val="left"/>
      <w:pPr>
        <w:ind w:left="3600" w:hanging="360"/>
      </w:pPr>
      <w:rPr>
        <w:rFonts w:ascii="Courier New" w:hAnsi="Courier New" w:hint="default"/>
      </w:rPr>
    </w:lvl>
    <w:lvl w:ilvl="5" w:tplc="C526BD0E">
      <w:start w:val="1"/>
      <w:numFmt w:val="bullet"/>
      <w:lvlText w:val=""/>
      <w:lvlJc w:val="left"/>
      <w:pPr>
        <w:ind w:left="4320" w:hanging="360"/>
      </w:pPr>
      <w:rPr>
        <w:rFonts w:ascii="Wingdings" w:hAnsi="Wingdings" w:hint="default"/>
      </w:rPr>
    </w:lvl>
    <w:lvl w:ilvl="6" w:tplc="42B0E2DE">
      <w:start w:val="1"/>
      <w:numFmt w:val="bullet"/>
      <w:lvlText w:val=""/>
      <w:lvlJc w:val="left"/>
      <w:pPr>
        <w:ind w:left="5040" w:hanging="360"/>
      </w:pPr>
      <w:rPr>
        <w:rFonts w:ascii="Symbol" w:hAnsi="Symbol" w:hint="default"/>
      </w:rPr>
    </w:lvl>
    <w:lvl w:ilvl="7" w:tplc="F7307A74">
      <w:start w:val="1"/>
      <w:numFmt w:val="bullet"/>
      <w:lvlText w:val="o"/>
      <w:lvlJc w:val="left"/>
      <w:pPr>
        <w:ind w:left="5760" w:hanging="360"/>
      </w:pPr>
      <w:rPr>
        <w:rFonts w:ascii="Courier New" w:hAnsi="Courier New" w:hint="default"/>
      </w:rPr>
    </w:lvl>
    <w:lvl w:ilvl="8" w:tplc="5AF27516">
      <w:start w:val="1"/>
      <w:numFmt w:val="bullet"/>
      <w:lvlText w:val=""/>
      <w:lvlJc w:val="left"/>
      <w:pPr>
        <w:ind w:left="6480" w:hanging="360"/>
      </w:pPr>
      <w:rPr>
        <w:rFonts w:ascii="Wingdings" w:hAnsi="Wingdings" w:hint="default"/>
      </w:rPr>
    </w:lvl>
  </w:abstractNum>
  <w:abstractNum w:abstractNumId="28" w15:restartNumberingAfterBreak="0">
    <w:nsid w:val="52C475DA"/>
    <w:multiLevelType w:val="hybridMultilevel"/>
    <w:tmpl w:val="35F44AFE"/>
    <w:lvl w:ilvl="0" w:tplc="E6588474">
      <w:start w:val="1"/>
      <w:numFmt w:val="bullet"/>
      <w:lvlText w:val=""/>
      <w:lvlJc w:val="left"/>
      <w:pPr>
        <w:ind w:left="833" w:hanging="360"/>
      </w:pPr>
      <w:rPr>
        <w:rFonts w:ascii="Wingdings" w:hAnsi="Wingdings" w:hint="default"/>
      </w:rPr>
    </w:lvl>
    <w:lvl w:ilvl="1" w:tplc="005C000E" w:tentative="1">
      <w:start w:val="1"/>
      <w:numFmt w:val="bullet"/>
      <w:lvlText w:val="o"/>
      <w:lvlJc w:val="left"/>
      <w:pPr>
        <w:ind w:left="1553" w:hanging="360"/>
      </w:pPr>
      <w:rPr>
        <w:rFonts w:ascii="Courier New" w:hAnsi="Courier New" w:cs="Courier New" w:hint="default"/>
      </w:rPr>
    </w:lvl>
    <w:lvl w:ilvl="2" w:tplc="595A3902" w:tentative="1">
      <w:start w:val="1"/>
      <w:numFmt w:val="bullet"/>
      <w:lvlText w:val=""/>
      <w:lvlJc w:val="left"/>
      <w:pPr>
        <w:ind w:left="2273" w:hanging="360"/>
      </w:pPr>
      <w:rPr>
        <w:rFonts w:ascii="Wingdings" w:hAnsi="Wingdings" w:hint="default"/>
      </w:rPr>
    </w:lvl>
    <w:lvl w:ilvl="3" w:tplc="74962922" w:tentative="1">
      <w:start w:val="1"/>
      <w:numFmt w:val="bullet"/>
      <w:lvlText w:val=""/>
      <w:lvlJc w:val="left"/>
      <w:pPr>
        <w:ind w:left="2993" w:hanging="360"/>
      </w:pPr>
      <w:rPr>
        <w:rFonts w:ascii="Symbol" w:hAnsi="Symbol" w:hint="default"/>
      </w:rPr>
    </w:lvl>
    <w:lvl w:ilvl="4" w:tplc="6E90E9AA" w:tentative="1">
      <w:start w:val="1"/>
      <w:numFmt w:val="bullet"/>
      <w:lvlText w:val="o"/>
      <w:lvlJc w:val="left"/>
      <w:pPr>
        <w:ind w:left="3713" w:hanging="360"/>
      </w:pPr>
      <w:rPr>
        <w:rFonts w:ascii="Courier New" w:hAnsi="Courier New" w:cs="Courier New" w:hint="default"/>
      </w:rPr>
    </w:lvl>
    <w:lvl w:ilvl="5" w:tplc="D5AE1A4A" w:tentative="1">
      <w:start w:val="1"/>
      <w:numFmt w:val="bullet"/>
      <w:lvlText w:val=""/>
      <w:lvlJc w:val="left"/>
      <w:pPr>
        <w:ind w:left="4433" w:hanging="360"/>
      </w:pPr>
      <w:rPr>
        <w:rFonts w:ascii="Wingdings" w:hAnsi="Wingdings" w:hint="default"/>
      </w:rPr>
    </w:lvl>
    <w:lvl w:ilvl="6" w:tplc="FB069D7C" w:tentative="1">
      <w:start w:val="1"/>
      <w:numFmt w:val="bullet"/>
      <w:lvlText w:val=""/>
      <w:lvlJc w:val="left"/>
      <w:pPr>
        <w:ind w:left="5153" w:hanging="360"/>
      </w:pPr>
      <w:rPr>
        <w:rFonts w:ascii="Symbol" w:hAnsi="Symbol" w:hint="default"/>
      </w:rPr>
    </w:lvl>
    <w:lvl w:ilvl="7" w:tplc="466C0C7E" w:tentative="1">
      <w:start w:val="1"/>
      <w:numFmt w:val="bullet"/>
      <w:lvlText w:val="o"/>
      <w:lvlJc w:val="left"/>
      <w:pPr>
        <w:ind w:left="5873" w:hanging="360"/>
      </w:pPr>
      <w:rPr>
        <w:rFonts w:ascii="Courier New" w:hAnsi="Courier New" w:cs="Courier New" w:hint="default"/>
      </w:rPr>
    </w:lvl>
    <w:lvl w:ilvl="8" w:tplc="A914F34A" w:tentative="1">
      <w:start w:val="1"/>
      <w:numFmt w:val="bullet"/>
      <w:lvlText w:val=""/>
      <w:lvlJc w:val="left"/>
      <w:pPr>
        <w:ind w:left="6593" w:hanging="360"/>
      </w:pPr>
      <w:rPr>
        <w:rFonts w:ascii="Wingdings" w:hAnsi="Wingdings" w:hint="default"/>
      </w:rPr>
    </w:lvl>
  </w:abstractNum>
  <w:abstractNum w:abstractNumId="29" w15:restartNumberingAfterBreak="0">
    <w:nsid w:val="5657218C"/>
    <w:multiLevelType w:val="multilevel"/>
    <w:tmpl w:val="A45AB9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74F44BA"/>
    <w:multiLevelType w:val="hybridMultilevel"/>
    <w:tmpl w:val="9D6CBDE6"/>
    <w:lvl w:ilvl="0" w:tplc="A766A742">
      <w:numFmt w:val="bullet"/>
      <w:lvlText w:val=""/>
      <w:lvlJc w:val="left"/>
      <w:pPr>
        <w:ind w:left="613" w:hanging="360"/>
      </w:pPr>
      <w:rPr>
        <w:rFonts w:ascii="Symbol" w:eastAsia="Times New Roman" w:hAnsi="Symbol" w:cs="Times New Roman" w:hint="default"/>
      </w:rPr>
    </w:lvl>
    <w:lvl w:ilvl="1" w:tplc="396E9794" w:tentative="1">
      <w:start w:val="1"/>
      <w:numFmt w:val="bullet"/>
      <w:lvlText w:val="o"/>
      <w:lvlJc w:val="left"/>
      <w:pPr>
        <w:ind w:left="1333" w:hanging="360"/>
      </w:pPr>
      <w:rPr>
        <w:rFonts w:ascii="Courier New" w:hAnsi="Courier New" w:cs="Courier New" w:hint="default"/>
      </w:rPr>
    </w:lvl>
    <w:lvl w:ilvl="2" w:tplc="83C49652" w:tentative="1">
      <w:start w:val="1"/>
      <w:numFmt w:val="bullet"/>
      <w:lvlText w:val=""/>
      <w:lvlJc w:val="left"/>
      <w:pPr>
        <w:ind w:left="2053" w:hanging="360"/>
      </w:pPr>
      <w:rPr>
        <w:rFonts w:ascii="Wingdings" w:hAnsi="Wingdings" w:hint="default"/>
      </w:rPr>
    </w:lvl>
    <w:lvl w:ilvl="3" w:tplc="4E7664B2" w:tentative="1">
      <w:start w:val="1"/>
      <w:numFmt w:val="bullet"/>
      <w:lvlText w:val=""/>
      <w:lvlJc w:val="left"/>
      <w:pPr>
        <w:ind w:left="2773" w:hanging="360"/>
      </w:pPr>
      <w:rPr>
        <w:rFonts w:ascii="Symbol" w:hAnsi="Symbol" w:hint="default"/>
      </w:rPr>
    </w:lvl>
    <w:lvl w:ilvl="4" w:tplc="6584107E" w:tentative="1">
      <w:start w:val="1"/>
      <w:numFmt w:val="bullet"/>
      <w:lvlText w:val="o"/>
      <w:lvlJc w:val="left"/>
      <w:pPr>
        <w:ind w:left="3493" w:hanging="360"/>
      </w:pPr>
      <w:rPr>
        <w:rFonts w:ascii="Courier New" w:hAnsi="Courier New" w:cs="Courier New" w:hint="default"/>
      </w:rPr>
    </w:lvl>
    <w:lvl w:ilvl="5" w:tplc="2FFC2994" w:tentative="1">
      <w:start w:val="1"/>
      <w:numFmt w:val="bullet"/>
      <w:lvlText w:val=""/>
      <w:lvlJc w:val="left"/>
      <w:pPr>
        <w:ind w:left="4213" w:hanging="360"/>
      </w:pPr>
      <w:rPr>
        <w:rFonts w:ascii="Wingdings" w:hAnsi="Wingdings" w:hint="default"/>
      </w:rPr>
    </w:lvl>
    <w:lvl w:ilvl="6" w:tplc="7AC0915C" w:tentative="1">
      <w:start w:val="1"/>
      <w:numFmt w:val="bullet"/>
      <w:lvlText w:val=""/>
      <w:lvlJc w:val="left"/>
      <w:pPr>
        <w:ind w:left="4933" w:hanging="360"/>
      </w:pPr>
      <w:rPr>
        <w:rFonts w:ascii="Symbol" w:hAnsi="Symbol" w:hint="default"/>
      </w:rPr>
    </w:lvl>
    <w:lvl w:ilvl="7" w:tplc="F866EA0A" w:tentative="1">
      <w:start w:val="1"/>
      <w:numFmt w:val="bullet"/>
      <w:lvlText w:val="o"/>
      <w:lvlJc w:val="left"/>
      <w:pPr>
        <w:ind w:left="5653" w:hanging="360"/>
      </w:pPr>
      <w:rPr>
        <w:rFonts w:ascii="Courier New" w:hAnsi="Courier New" w:cs="Courier New" w:hint="default"/>
      </w:rPr>
    </w:lvl>
    <w:lvl w:ilvl="8" w:tplc="04FA2416" w:tentative="1">
      <w:start w:val="1"/>
      <w:numFmt w:val="bullet"/>
      <w:lvlText w:val=""/>
      <w:lvlJc w:val="left"/>
      <w:pPr>
        <w:ind w:left="6373" w:hanging="360"/>
      </w:pPr>
      <w:rPr>
        <w:rFonts w:ascii="Wingdings" w:hAnsi="Wingdings" w:hint="default"/>
      </w:rPr>
    </w:lvl>
  </w:abstractNum>
  <w:abstractNum w:abstractNumId="31" w15:restartNumberingAfterBreak="0">
    <w:nsid w:val="5AE432B7"/>
    <w:multiLevelType w:val="hybridMultilevel"/>
    <w:tmpl w:val="9706575C"/>
    <w:lvl w:ilvl="0" w:tplc="8B2203E2">
      <w:start w:val="1"/>
      <w:numFmt w:val="bullet"/>
      <w:lvlText w:val=""/>
      <w:lvlJc w:val="left"/>
      <w:pPr>
        <w:ind w:left="6392" w:hanging="360"/>
      </w:pPr>
      <w:rPr>
        <w:rFonts w:ascii="Wingdings" w:hAnsi="Wingdings" w:hint="default"/>
      </w:rPr>
    </w:lvl>
    <w:lvl w:ilvl="1" w:tplc="45D08FCE" w:tentative="1">
      <w:start w:val="1"/>
      <w:numFmt w:val="bullet"/>
      <w:lvlText w:val="o"/>
      <w:lvlJc w:val="left"/>
      <w:pPr>
        <w:ind w:left="7112" w:hanging="360"/>
      </w:pPr>
      <w:rPr>
        <w:rFonts w:ascii="Courier New" w:hAnsi="Courier New" w:cs="Courier New" w:hint="default"/>
      </w:rPr>
    </w:lvl>
    <w:lvl w:ilvl="2" w:tplc="3EF6C998" w:tentative="1">
      <w:start w:val="1"/>
      <w:numFmt w:val="bullet"/>
      <w:lvlText w:val=""/>
      <w:lvlJc w:val="left"/>
      <w:pPr>
        <w:ind w:left="7832" w:hanging="360"/>
      </w:pPr>
      <w:rPr>
        <w:rFonts w:ascii="Wingdings" w:hAnsi="Wingdings" w:hint="default"/>
      </w:rPr>
    </w:lvl>
    <w:lvl w:ilvl="3" w:tplc="5FEE8066" w:tentative="1">
      <w:start w:val="1"/>
      <w:numFmt w:val="bullet"/>
      <w:lvlText w:val=""/>
      <w:lvlJc w:val="left"/>
      <w:pPr>
        <w:ind w:left="8552" w:hanging="360"/>
      </w:pPr>
      <w:rPr>
        <w:rFonts w:ascii="Symbol" w:hAnsi="Symbol" w:hint="default"/>
      </w:rPr>
    </w:lvl>
    <w:lvl w:ilvl="4" w:tplc="35E02D8C" w:tentative="1">
      <w:start w:val="1"/>
      <w:numFmt w:val="bullet"/>
      <w:lvlText w:val="o"/>
      <w:lvlJc w:val="left"/>
      <w:pPr>
        <w:ind w:left="9272" w:hanging="360"/>
      </w:pPr>
      <w:rPr>
        <w:rFonts w:ascii="Courier New" w:hAnsi="Courier New" w:cs="Courier New" w:hint="default"/>
      </w:rPr>
    </w:lvl>
    <w:lvl w:ilvl="5" w:tplc="9FA61506" w:tentative="1">
      <w:start w:val="1"/>
      <w:numFmt w:val="bullet"/>
      <w:lvlText w:val=""/>
      <w:lvlJc w:val="left"/>
      <w:pPr>
        <w:ind w:left="9992" w:hanging="360"/>
      </w:pPr>
      <w:rPr>
        <w:rFonts w:ascii="Wingdings" w:hAnsi="Wingdings" w:hint="default"/>
      </w:rPr>
    </w:lvl>
    <w:lvl w:ilvl="6" w:tplc="0C940D40" w:tentative="1">
      <w:start w:val="1"/>
      <w:numFmt w:val="bullet"/>
      <w:lvlText w:val=""/>
      <w:lvlJc w:val="left"/>
      <w:pPr>
        <w:ind w:left="10712" w:hanging="360"/>
      </w:pPr>
      <w:rPr>
        <w:rFonts w:ascii="Symbol" w:hAnsi="Symbol" w:hint="default"/>
      </w:rPr>
    </w:lvl>
    <w:lvl w:ilvl="7" w:tplc="CAFA6230" w:tentative="1">
      <w:start w:val="1"/>
      <w:numFmt w:val="bullet"/>
      <w:lvlText w:val="o"/>
      <w:lvlJc w:val="left"/>
      <w:pPr>
        <w:ind w:left="11432" w:hanging="360"/>
      </w:pPr>
      <w:rPr>
        <w:rFonts w:ascii="Courier New" w:hAnsi="Courier New" w:cs="Courier New" w:hint="default"/>
      </w:rPr>
    </w:lvl>
    <w:lvl w:ilvl="8" w:tplc="5F466444" w:tentative="1">
      <w:start w:val="1"/>
      <w:numFmt w:val="bullet"/>
      <w:lvlText w:val=""/>
      <w:lvlJc w:val="left"/>
      <w:pPr>
        <w:ind w:left="12152" w:hanging="360"/>
      </w:pPr>
      <w:rPr>
        <w:rFonts w:ascii="Wingdings" w:hAnsi="Wingdings" w:hint="default"/>
      </w:rPr>
    </w:lvl>
  </w:abstractNum>
  <w:abstractNum w:abstractNumId="32" w15:restartNumberingAfterBreak="0">
    <w:nsid w:val="5BD96E24"/>
    <w:multiLevelType w:val="hybridMultilevel"/>
    <w:tmpl w:val="FE5A55DE"/>
    <w:lvl w:ilvl="0" w:tplc="411A0E44">
      <w:start w:val="1"/>
      <w:numFmt w:val="bullet"/>
      <w:lvlText w:val=""/>
      <w:lvlJc w:val="left"/>
      <w:pPr>
        <w:ind w:left="720" w:hanging="360"/>
      </w:pPr>
      <w:rPr>
        <w:rFonts w:ascii="Wingdings" w:hAnsi="Wingdings" w:hint="default"/>
      </w:rPr>
    </w:lvl>
    <w:lvl w:ilvl="1" w:tplc="A9A826BE" w:tentative="1">
      <w:start w:val="1"/>
      <w:numFmt w:val="bullet"/>
      <w:lvlText w:val="o"/>
      <w:lvlJc w:val="left"/>
      <w:pPr>
        <w:ind w:left="1440" w:hanging="360"/>
      </w:pPr>
      <w:rPr>
        <w:rFonts w:ascii="Courier New" w:hAnsi="Courier New" w:cs="Courier New" w:hint="default"/>
      </w:rPr>
    </w:lvl>
    <w:lvl w:ilvl="2" w:tplc="9D60F522" w:tentative="1">
      <w:start w:val="1"/>
      <w:numFmt w:val="bullet"/>
      <w:lvlText w:val=""/>
      <w:lvlJc w:val="left"/>
      <w:pPr>
        <w:ind w:left="2160" w:hanging="360"/>
      </w:pPr>
      <w:rPr>
        <w:rFonts w:ascii="Wingdings" w:hAnsi="Wingdings" w:hint="default"/>
      </w:rPr>
    </w:lvl>
    <w:lvl w:ilvl="3" w:tplc="BF56E40A" w:tentative="1">
      <w:start w:val="1"/>
      <w:numFmt w:val="bullet"/>
      <w:lvlText w:val=""/>
      <w:lvlJc w:val="left"/>
      <w:pPr>
        <w:ind w:left="2880" w:hanging="360"/>
      </w:pPr>
      <w:rPr>
        <w:rFonts w:ascii="Symbol" w:hAnsi="Symbol" w:hint="default"/>
      </w:rPr>
    </w:lvl>
    <w:lvl w:ilvl="4" w:tplc="0A547514" w:tentative="1">
      <w:start w:val="1"/>
      <w:numFmt w:val="bullet"/>
      <w:lvlText w:val="o"/>
      <w:lvlJc w:val="left"/>
      <w:pPr>
        <w:ind w:left="3600" w:hanging="360"/>
      </w:pPr>
      <w:rPr>
        <w:rFonts w:ascii="Courier New" w:hAnsi="Courier New" w:cs="Courier New" w:hint="default"/>
      </w:rPr>
    </w:lvl>
    <w:lvl w:ilvl="5" w:tplc="ECD89C74" w:tentative="1">
      <w:start w:val="1"/>
      <w:numFmt w:val="bullet"/>
      <w:lvlText w:val=""/>
      <w:lvlJc w:val="left"/>
      <w:pPr>
        <w:ind w:left="4320" w:hanging="360"/>
      </w:pPr>
      <w:rPr>
        <w:rFonts w:ascii="Wingdings" w:hAnsi="Wingdings" w:hint="default"/>
      </w:rPr>
    </w:lvl>
    <w:lvl w:ilvl="6" w:tplc="9DA659A8" w:tentative="1">
      <w:start w:val="1"/>
      <w:numFmt w:val="bullet"/>
      <w:lvlText w:val=""/>
      <w:lvlJc w:val="left"/>
      <w:pPr>
        <w:ind w:left="5040" w:hanging="360"/>
      </w:pPr>
      <w:rPr>
        <w:rFonts w:ascii="Symbol" w:hAnsi="Symbol" w:hint="default"/>
      </w:rPr>
    </w:lvl>
    <w:lvl w:ilvl="7" w:tplc="18F494E4" w:tentative="1">
      <w:start w:val="1"/>
      <w:numFmt w:val="bullet"/>
      <w:lvlText w:val="o"/>
      <w:lvlJc w:val="left"/>
      <w:pPr>
        <w:ind w:left="5760" w:hanging="360"/>
      </w:pPr>
      <w:rPr>
        <w:rFonts w:ascii="Courier New" w:hAnsi="Courier New" w:cs="Courier New" w:hint="default"/>
      </w:rPr>
    </w:lvl>
    <w:lvl w:ilvl="8" w:tplc="667E5150" w:tentative="1">
      <w:start w:val="1"/>
      <w:numFmt w:val="bullet"/>
      <w:lvlText w:val=""/>
      <w:lvlJc w:val="left"/>
      <w:pPr>
        <w:ind w:left="6480" w:hanging="360"/>
      </w:pPr>
      <w:rPr>
        <w:rFonts w:ascii="Wingdings" w:hAnsi="Wingdings" w:hint="default"/>
      </w:rPr>
    </w:lvl>
  </w:abstractNum>
  <w:abstractNum w:abstractNumId="33" w15:restartNumberingAfterBreak="0">
    <w:nsid w:val="5DE146A3"/>
    <w:multiLevelType w:val="hybridMultilevel"/>
    <w:tmpl w:val="CD445C2A"/>
    <w:lvl w:ilvl="0" w:tplc="07EA109C">
      <w:start w:val="1"/>
      <w:numFmt w:val="bullet"/>
      <w:lvlText w:val=""/>
      <w:lvlJc w:val="left"/>
      <w:pPr>
        <w:ind w:left="360" w:hanging="360"/>
      </w:pPr>
      <w:rPr>
        <w:rFonts w:ascii="Wingdings" w:hAnsi="Wingdings" w:hint="default"/>
      </w:rPr>
    </w:lvl>
    <w:lvl w:ilvl="1" w:tplc="70889880" w:tentative="1">
      <w:start w:val="1"/>
      <w:numFmt w:val="bullet"/>
      <w:lvlText w:val="o"/>
      <w:lvlJc w:val="left"/>
      <w:pPr>
        <w:ind w:left="1080" w:hanging="360"/>
      </w:pPr>
      <w:rPr>
        <w:rFonts w:ascii="Courier New" w:hAnsi="Courier New" w:cs="Courier New" w:hint="default"/>
      </w:rPr>
    </w:lvl>
    <w:lvl w:ilvl="2" w:tplc="D7E04336" w:tentative="1">
      <w:start w:val="1"/>
      <w:numFmt w:val="bullet"/>
      <w:lvlText w:val=""/>
      <w:lvlJc w:val="left"/>
      <w:pPr>
        <w:ind w:left="1800" w:hanging="360"/>
      </w:pPr>
      <w:rPr>
        <w:rFonts w:ascii="Wingdings" w:hAnsi="Wingdings" w:hint="default"/>
      </w:rPr>
    </w:lvl>
    <w:lvl w:ilvl="3" w:tplc="E2E03344" w:tentative="1">
      <w:start w:val="1"/>
      <w:numFmt w:val="bullet"/>
      <w:lvlText w:val=""/>
      <w:lvlJc w:val="left"/>
      <w:pPr>
        <w:ind w:left="2520" w:hanging="360"/>
      </w:pPr>
      <w:rPr>
        <w:rFonts w:ascii="Symbol" w:hAnsi="Symbol" w:hint="default"/>
      </w:rPr>
    </w:lvl>
    <w:lvl w:ilvl="4" w:tplc="27AA0098" w:tentative="1">
      <w:start w:val="1"/>
      <w:numFmt w:val="bullet"/>
      <w:lvlText w:val="o"/>
      <w:lvlJc w:val="left"/>
      <w:pPr>
        <w:ind w:left="3240" w:hanging="360"/>
      </w:pPr>
      <w:rPr>
        <w:rFonts w:ascii="Courier New" w:hAnsi="Courier New" w:cs="Courier New" w:hint="default"/>
      </w:rPr>
    </w:lvl>
    <w:lvl w:ilvl="5" w:tplc="26F4A772" w:tentative="1">
      <w:start w:val="1"/>
      <w:numFmt w:val="bullet"/>
      <w:lvlText w:val=""/>
      <w:lvlJc w:val="left"/>
      <w:pPr>
        <w:ind w:left="3960" w:hanging="360"/>
      </w:pPr>
      <w:rPr>
        <w:rFonts w:ascii="Wingdings" w:hAnsi="Wingdings" w:hint="default"/>
      </w:rPr>
    </w:lvl>
    <w:lvl w:ilvl="6" w:tplc="7242BBE2" w:tentative="1">
      <w:start w:val="1"/>
      <w:numFmt w:val="bullet"/>
      <w:lvlText w:val=""/>
      <w:lvlJc w:val="left"/>
      <w:pPr>
        <w:ind w:left="4680" w:hanging="360"/>
      </w:pPr>
      <w:rPr>
        <w:rFonts w:ascii="Symbol" w:hAnsi="Symbol" w:hint="default"/>
      </w:rPr>
    </w:lvl>
    <w:lvl w:ilvl="7" w:tplc="7DDE0F64" w:tentative="1">
      <w:start w:val="1"/>
      <w:numFmt w:val="bullet"/>
      <w:lvlText w:val="o"/>
      <w:lvlJc w:val="left"/>
      <w:pPr>
        <w:ind w:left="5400" w:hanging="360"/>
      </w:pPr>
      <w:rPr>
        <w:rFonts w:ascii="Courier New" w:hAnsi="Courier New" w:cs="Courier New" w:hint="default"/>
      </w:rPr>
    </w:lvl>
    <w:lvl w:ilvl="8" w:tplc="EABE4266" w:tentative="1">
      <w:start w:val="1"/>
      <w:numFmt w:val="bullet"/>
      <w:lvlText w:val=""/>
      <w:lvlJc w:val="left"/>
      <w:pPr>
        <w:ind w:left="6120" w:hanging="360"/>
      </w:pPr>
      <w:rPr>
        <w:rFonts w:ascii="Wingdings" w:hAnsi="Wingdings" w:hint="default"/>
      </w:rPr>
    </w:lvl>
  </w:abstractNum>
  <w:abstractNum w:abstractNumId="34" w15:restartNumberingAfterBreak="0">
    <w:nsid w:val="62A476CA"/>
    <w:multiLevelType w:val="hybridMultilevel"/>
    <w:tmpl w:val="01DCC732"/>
    <w:lvl w:ilvl="0" w:tplc="66461AC4">
      <w:start w:val="1"/>
      <w:numFmt w:val="bullet"/>
      <w:lvlText w:val=""/>
      <w:lvlJc w:val="left"/>
      <w:pPr>
        <w:ind w:left="973" w:hanging="360"/>
      </w:pPr>
      <w:rPr>
        <w:rFonts w:ascii="Symbol" w:hAnsi="Symbol" w:hint="default"/>
      </w:rPr>
    </w:lvl>
    <w:lvl w:ilvl="1" w:tplc="504CD228" w:tentative="1">
      <w:start w:val="1"/>
      <w:numFmt w:val="bullet"/>
      <w:lvlText w:val="o"/>
      <w:lvlJc w:val="left"/>
      <w:pPr>
        <w:ind w:left="1440" w:hanging="360"/>
      </w:pPr>
      <w:rPr>
        <w:rFonts w:ascii="Courier New" w:hAnsi="Courier New" w:cs="Courier New" w:hint="default"/>
      </w:rPr>
    </w:lvl>
    <w:lvl w:ilvl="2" w:tplc="03401FF2" w:tentative="1">
      <w:start w:val="1"/>
      <w:numFmt w:val="bullet"/>
      <w:lvlText w:val=""/>
      <w:lvlJc w:val="left"/>
      <w:pPr>
        <w:ind w:left="2160" w:hanging="360"/>
      </w:pPr>
      <w:rPr>
        <w:rFonts w:ascii="Wingdings" w:hAnsi="Wingdings" w:hint="default"/>
      </w:rPr>
    </w:lvl>
    <w:lvl w:ilvl="3" w:tplc="D0528F54" w:tentative="1">
      <w:start w:val="1"/>
      <w:numFmt w:val="bullet"/>
      <w:lvlText w:val=""/>
      <w:lvlJc w:val="left"/>
      <w:pPr>
        <w:ind w:left="2880" w:hanging="360"/>
      </w:pPr>
      <w:rPr>
        <w:rFonts w:ascii="Symbol" w:hAnsi="Symbol" w:hint="default"/>
      </w:rPr>
    </w:lvl>
    <w:lvl w:ilvl="4" w:tplc="27B0D604" w:tentative="1">
      <w:start w:val="1"/>
      <w:numFmt w:val="bullet"/>
      <w:lvlText w:val="o"/>
      <w:lvlJc w:val="left"/>
      <w:pPr>
        <w:ind w:left="3600" w:hanging="360"/>
      </w:pPr>
      <w:rPr>
        <w:rFonts w:ascii="Courier New" w:hAnsi="Courier New" w:cs="Courier New" w:hint="default"/>
      </w:rPr>
    </w:lvl>
    <w:lvl w:ilvl="5" w:tplc="DCBE10CE" w:tentative="1">
      <w:start w:val="1"/>
      <w:numFmt w:val="bullet"/>
      <w:lvlText w:val=""/>
      <w:lvlJc w:val="left"/>
      <w:pPr>
        <w:ind w:left="4320" w:hanging="360"/>
      </w:pPr>
      <w:rPr>
        <w:rFonts w:ascii="Wingdings" w:hAnsi="Wingdings" w:hint="default"/>
      </w:rPr>
    </w:lvl>
    <w:lvl w:ilvl="6" w:tplc="2A2EA0EE" w:tentative="1">
      <w:start w:val="1"/>
      <w:numFmt w:val="bullet"/>
      <w:lvlText w:val=""/>
      <w:lvlJc w:val="left"/>
      <w:pPr>
        <w:ind w:left="5040" w:hanging="360"/>
      </w:pPr>
      <w:rPr>
        <w:rFonts w:ascii="Symbol" w:hAnsi="Symbol" w:hint="default"/>
      </w:rPr>
    </w:lvl>
    <w:lvl w:ilvl="7" w:tplc="7A14B1A4" w:tentative="1">
      <w:start w:val="1"/>
      <w:numFmt w:val="bullet"/>
      <w:lvlText w:val="o"/>
      <w:lvlJc w:val="left"/>
      <w:pPr>
        <w:ind w:left="5760" w:hanging="360"/>
      </w:pPr>
      <w:rPr>
        <w:rFonts w:ascii="Courier New" w:hAnsi="Courier New" w:cs="Courier New" w:hint="default"/>
      </w:rPr>
    </w:lvl>
    <w:lvl w:ilvl="8" w:tplc="78EC988C" w:tentative="1">
      <w:start w:val="1"/>
      <w:numFmt w:val="bullet"/>
      <w:lvlText w:val=""/>
      <w:lvlJc w:val="left"/>
      <w:pPr>
        <w:ind w:left="6480" w:hanging="360"/>
      </w:pPr>
      <w:rPr>
        <w:rFonts w:ascii="Wingdings" w:hAnsi="Wingdings" w:hint="default"/>
      </w:rPr>
    </w:lvl>
  </w:abstractNum>
  <w:abstractNum w:abstractNumId="35" w15:restartNumberingAfterBreak="0">
    <w:nsid w:val="645848E1"/>
    <w:multiLevelType w:val="hybridMultilevel"/>
    <w:tmpl w:val="59AC7F42"/>
    <w:lvl w:ilvl="0" w:tplc="13A4F892">
      <w:start w:val="1"/>
      <w:numFmt w:val="bullet"/>
      <w:lvlText w:val=""/>
      <w:lvlJc w:val="left"/>
      <w:pPr>
        <w:ind w:left="360" w:hanging="360"/>
      </w:pPr>
      <w:rPr>
        <w:rFonts w:ascii="Wingdings" w:hAnsi="Wingdings" w:hint="default"/>
      </w:rPr>
    </w:lvl>
    <w:lvl w:ilvl="1" w:tplc="C28039D0" w:tentative="1">
      <w:start w:val="1"/>
      <w:numFmt w:val="bullet"/>
      <w:lvlText w:val="o"/>
      <w:lvlJc w:val="left"/>
      <w:pPr>
        <w:ind w:left="1080" w:hanging="360"/>
      </w:pPr>
      <w:rPr>
        <w:rFonts w:ascii="Courier New" w:hAnsi="Courier New" w:cs="Courier New" w:hint="default"/>
      </w:rPr>
    </w:lvl>
    <w:lvl w:ilvl="2" w:tplc="6088C0D4" w:tentative="1">
      <w:start w:val="1"/>
      <w:numFmt w:val="bullet"/>
      <w:lvlText w:val=""/>
      <w:lvlJc w:val="left"/>
      <w:pPr>
        <w:ind w:left="1800" w:hanging="360"/>
      </w:pPr>
      <w:rPr>
        <w:rFonts w:ascii="Wingdings" w:hAnsi="Wingdings" w:hint="default"/>
      </w:rPr>
    </w:lvl>
    <w:lvl w:ilvl="3" w:tplc="1F0EC3F2" w:tentative="1">
      <w:start w:val="1"/>
      <w:numFmt w:val="bullet"/>
      <w:lvlText w:val=""/>
      <w:lvlJc w:val="left"/>
      <w:pPr>
        <w:ind w:left="2520" w:hanging="360"/>
      </w:pPr>
      <w:rPr>
        <w:rFonts w:ascii="Symbol" w:hAnsi="Symbol" w:hint="default"/>
      </w:rPr>
    </w:lvl>
    <w:lvl w:ilvl="4" w:tplc="98DA49D4" w:tentative="1">
      <w:start w:val="1"/>
      <w:numFmt w:val="bullet"/>
      <w:lvlText w:val="o"/>
      <w:lvlJc w:val="left"/>
      <w:pPr>
        <w:ind w:left="3240" w:hanging="360"/>
      </w:pPr>
      <w:rPr>
        <w:rFonts w:ascii="Courier New" w:hAnsi="Courier New" w:cs="Courier New" w:hint="default"/>
      </w:rPr>
    </w:lvl>
    <w:lvl w:ilvl="5" w:tplc="D5F811A4" w:tentative="1">
      <w:start w:val="1"/>
      <w:numFmt w:val="bullet"/>
      <w:lvlText w:val=""/>
      <w:lvlJc w:val="left"/>
      <w:pPr>
        <w:ind w:left="3960" w:hanging="360"/>
      </w:pPr>
      <w:rPr>
        <w:rFonts w:ascii="Wingdings" w:hAnsi="Wingdings" w:hint="default"/>
      </w:rPr>
    </w:lvl>
    <w:lvl w:ilvl="6" w:tplc="2D94FA92" w:tentative="1">
      <w:start w:val="1"/>
      <w:numFmt w:val="bullet"/>
      <w:lvlText w:val=""/>
      <w:lvlJc w:val="left"/>
      <w:pPr>
        <w:ind w:left="4680" w:hanging="360"/>
      </w:pPr>
      <w:rPr>
        <w:rFonts w:ascii="Symbol" w:hAnsi="Symbol" w:hint="default"/>
      </w:rPr>
    </w:lvl>
    <w:lvl w:ilvl="7" w:tplc="41CCA512" w:tentative="1">
      <w:start w:val="1"/>
      <w:numFmt w:val="bullet"/>
      <w:lvlText w:val="o"/>
      <w:lvlJc w:val="left"/>
      <w:pPr>
        <w:ind w:left="5400" w:hanging="360"/>
      </w:pPr>
      <w:rPr>
        <w:rFonts w:ascii="Courier New" w:hAnsi="Courier New" w:cs="Courier New" w:hint="default"/>
      </w:rPr>
    </w:lvl>
    <w:lvl w:ilvl="8" w:tplc="197291C0" w:tentative="1">
      <w:start w:val="1"/>
      <w:numFmt w:val="bullet"/>
      <w:lvlText w:val=""/>
      <w:lvlJc w:val="left"/>
      <w:pPr>
        <w:ind w:left="6120" w:hanging="360"/>
      </w:pPr>
      <w:rPr>
        <w:rFonts w:ascii="Wingdings" w:hAnsi="Wingdings" w:hint="default"/>
      </w:rPr>
    </w:lvl>
  </w:abstractNum>
  <w:abstractNum w:abstractNumId="36" w15:restartNumberingAfterBreak="0">
    <w:nsid w:val="67556E89"/>
    <w:multiLevelType w:val="hybridMultilevel"/>
    <w:tmpl w:val="A31CECEE"/>
    <w:lvl w:ilvl="0" w:tplc="5F6877DE">
      <w:start w:val="1"/>
      <w:numFmt w:val="decimal"/>
      <w:lvlText w:val="(%1)"/>
      <w:lvlJc w:val="left"/>
      <w:pPr>
        <w:ind w:left="720" w:hanging="360"/>
      </w:pPr>
      <w:rPr>
        <w:rFonts w:hint="default"/>
        <w:b/>
        <w:i/>
      </w:rPr>
    </w:lvl>
    <w:lvl w:ilvl="1" w:tplc="16D07188">
      <w:start w:val="1"/>
      <w:numFmt w:val="lowerLetter"/>
      <w:lvlText w:val="%2."/>
      <w:lvlJc w:val="left"/>
      <w:pPr>
        <w:ind w:left="1440" w:hanging="360"/>
      </w:pPr>
    </w:lvl>
    <w:lvl w:ilvl="2" w:tplc="ED00D5CA" w:tentative="1">
      <w:start w:val="1"/>
      <w:numFmt w:val="lowerRoman"/>
      <w:lvlText w:val="%3."/>
      <w:lvlJc w:val="right"/>
      <w:pPr>
        <w:ind w:left="2160" w:hanging="180"/>
      </w:pPr>
    </w:lvl>
    <w:lvl w:ilvl="3" w:tplc="41EECDD6" w:tentative="1">
      <w:start w:val="1"/>
      <w:numFmt w:val="decimal"/>
      <w:lvlText w:val="%4."/>
      <w:lvlJc w:val="left"/>
      <w:pPr>
        <w:ind w:left="2880" w:hanging="360"/>
      </w:pPr>
    </w:lvl>
    <w:lvl w:ilvl="4" w:tplc="47B8B886" w:tentative="1">
      <w:start w:val="1"/>
      <w:numFmt w:val="lowerLetter"/>
      <w:lvlText w:val="%5."/>
      <w:lvlJc w:val="left"/>
      <w:pPr>
        <w:ind w:left="3600" w:hanging="360"/>
      </w:pPr>
    </w:lvl>
    <w:lvl w:ilvl="5" w:tplc="88F25198" w:tentative="1">
      <w:start w:val="1"/>
      <w:numFmt w:val="lowerRoman"/>
      <w:lvlText w:val="%6."/>
      <w:lvlJc w:val="right"/>
      <w:pPr>
        <w:ind w:left="4320" w:hanging="180"/>
      </w:pPr>
    </w:lvl>
    <w:lvl w:ilvl="6" w:tplc="C18C9990" w:tentative="1">
      <w:start w:val="1"/>
      <w:numFmt w:val="decimal"/>
      <w:lvlText w:val="%7."/>
      <w:lvlJc w:val="left"/>
      <w:pPr>
        <w:ind w:left="5040" w:hanging="360"/>
      </w:pPr>
    </w:lvl>
    <w:lvl w:ilvl="7" w:tplc="9CBC8384" w:tentative="1">
      <w:start w:val="1"/>
      <w:numFmt w:val="lowerLetter"/>
      <w:lvlText w:val="%8."/>
      <w:lvlJc w:val="left"/>
      <w:pPr>
        <w:ind w:left="5760" w:hanging="360"/>
      </w:pPr>
    </w:lvl>
    <w:lvl w:ilvl="8" w:tplc="E2FEAA4E" w:tentative="1">
      <w:start w:val="1"/>
      <w:numFmt w:val="lowerRoman"/>
      <w:lvlText w:val="%9."/>
      <w:lvlJc w:val="right"/>
      <w:pPr>
        <w:ind w:left="6480" w:hanging="180"/>
      </w:pPr>
    </w:lvl>
  </w:abstractNum>
  <w:abstractNum w:abstractNumId="37" w15:restartNumberingAfterBreak="0">
    <w:nsid w:val="68901782"/>
    <w:multiLevelType w:val="hybridMultilevel"/>
    <w:tmpl w:val="0EC060A8"/>
    <w:lvl w:ilvl="0" w:tplc="6BAAB7AA">
      <w:start w:val="1"/>
      <w:numFmt w:val="bullet"/>
      <w:lvlText w:val=""/>
      <w:lvlJc w:val="left"/>
      <w:pPr>
        <w:ind w:left="720" w:hanging="360"/>
      </w:pPr>
      <w:rPr>
        <w:rFonts w:ascii="Wingdings" w:hAnsi="Wingdings" w:hint="default"/>
      </w:rPr>
    </w:lvl>
    <w:lvl w:ilvl="1" w:tplc="8264B11A" w:tentative="1">
      <w:start w:val="1"/>
      <w:numFmt w:val="bullet"/>
      <w:lvlText w:val="o"/>
      <w:lvlJc w:val="left"/>
      <w:pPr>
        <w:ind w:left="1440" w:hanging="360"/>
      </w:pPr>
      <w:rPr>
        <w:rFonts w:ascii="Courier New" w:hAnsi="Courier New" w:cs="Courier New" w:hint="default"/>
      </w:rPr>
    </w:lvl>
    <w:lvl w:ilvl="2" w:tplc="C9B47220" w:tentative="1">
      <w:start w:val="1"/>
      <w:numFmt w:val="bullet"/>
      <w:lvlText w:val=""/>
      <w:lvlJc w:val="left"/>
      <w:pPr>
        <w:ind w:left="2160" w:hanging="360"/>
      </w:pPr>
      <w:rPr>
        <w:rFonts w:ascii="Wingdings" w:hAnsi="Wingdings" w:hint="default"/>
      </w:rPr>
    </w:lvl>
    <w:lvl w:ilvl="3" w:tplc="A5265146" w:tentative="1">
      <w:start w:val="1"/>
      <w:numFmt w:val="bullet"/>
      <w:lvlText w:val=""/>
      <w:lvlJc w:val="left"/>
      <w:pPr>
        <w:ind w:left="2880" w:hanging="360"/>
      </w:pPr>
      <w:rPr>
        <w:rFonts w:ascii="Symbol" w:hAnsi="Symbol" w:hint="default"/>
      </w:rPr>
    </w:lvl>
    <w:lvl w:ilvl="4" w:tplc="4DC26C94" w:tentative="1">
      <w:start w:val="1"/>
      <w:numFmt w:val="bullet"/>
      <w:lvlText w:val="o"/>
      <w:lvlJc w:val="left"/>
      <w:pPr>
        <w:ind w:left="3600" w:hanging="360"/>
      </w:pPr>
      <w:rPr>
        <w:rFonts w:ascii="Courier New" w:hAnsi="Courier New" w:cs="Courier New" w:hint="default"/>
      </w:rPr>
    </w:lvl>
    <w:lvl w:ilvl="5" w:tplc="0818DE52" w:tentative="1">
      <w:start w:val="1"/>
      <w:numFmt w:val="bullet"/>
      <w:lvlText w:val=""/>
      <w:lvlJc w:val="left"/>
      <w:pPr>
        <w:ind w:left="4320" w:hanging="360"/>
      </w:pPr>
      <w:rPr>
        <w:rFonts w:ascii="Wingdings" w:hAnsi="Wingdings" w:hint="default"/>
      </w:rPr>
    </w:lvl>
    <w:lvl w:ilvl="6" w:tplc="96B65F4A" w:tentative="1">
      <w:start w:val="1"/>
      <w:numFmt w:val="bullet"/>
      <w:lvlText w:val=""/>
      <w:lvlJc w:val="left"/>
      <w:pPr>
        <w:ind w:left="5040" w:hanging="360"/>
      </w:pPr>
      <w:rPr>
        <w:rFonts w:ascii="Symbol" w:hAnsi="Symbol" w:hint="default"/>
      </w:rPr>
    </w:lvl>
    <w:lvl w:ilvl="7" w:tplc="2F32024E" w:tentative="1">
      <w:start w:val="1"/>
      <w:numFmt w:val="bullet"/>
      <w:lvlText w:val="o"/>
      <w:lvlJc w:val="left"/>
      <w:pPr>
        <w:ind w:left="5760" w:hanging="360"/>
      </w:pPr>
      <w:rPr>
        <w:rFonts w:ascii="Courier New" w:hAnsi="Courier New" w:cs="Courier New" w:hint="default"/>
      </w:rPr>
    </w:lvl>
    <w:lvl w:ilvl="8" w:tplc="D6808654" w:tentative="1">
      <w:start w:val="1"/>
      <w:numFmt w:val="bullet"/>
      <w:lvlText w:val=""/>
      <w:lvlJc w:val="left"/>
      <w:pPr>
        <w:ind w:left="6480" w:hanging="360"/>
      </w:pPr>
      <w:rPr>
        <w:rFonts w:ascii="Wingdings" w:hAnsi="Wingdings" w:hint="default"/>
      </w:rPr>
    </w:lvl>
  </w:abstractNum>
  <w:abstractNum w:abstractNumId="38" w15:restartNumberingAfterBreak="0">
    <w:nsid w:val="6C8E45C6"/>
    <w:multiLevelType w:val="hybridMultilevel"/>
    <w:tmpl w:val="33F229CA"/>
    <w:lvl w:ilvl="0" w:tplc="26B08BF6">
      <w:numFmt w:val="bullet"/>
      <w:lvlText w:val=""/>
      <w:lvlJc w:val="left"/>
      <w:pPr>
        <w:ind w:left="613" w:hanging="360"/>
      </w:pPr>
      <w:rPr>
        <w:rFonts w:ascii="Symbol" w:eastAsia="Times New Roman" w:hAnsi="Symbol" w:cs="Times New Roman" w:hint="default"/>
      </w:rPr>
    </w:lvl>
    <w:lvl w:ilvl="1" w:tplc="D04EC3F8" w:tentative="1">
      <w:start w:val="1"/>
      <w:numFmt w:val="bullet"/>
      <w:lvlText w:val="o"/>
      <w:lvlJc w:val="left"/>
      <w:pPr>
        <w:ind w:left="1333" w:hanging="360"/>
      </w:pPr>
      <w:rPr>
        <w:rFonts w:ascii="Courier New" w:hAnsi="Courier New" w:cs="Courier New" w:hint="default"/>
      </w:rPr>
    </w:lvl>
    <w:lvl w:ilvl="2" w:tplc="9FF864A8" w:tentative="1">
      <w:start w:val="1"/>
      <w:numFmt w:val="bullet"/>
      <w:lvlText w:val=""/>
      <w:lvlJc w:val="left"/>
      <w:pPr>
        <w:ind w:left="2053" w:hanging="360"/>
      </w:pPr>
      <w:rPr>
        <w:rFonts w:ascii="Wingdings" w:hAnsi="Wingdings" w:hint="default"/>
      </w:rPr>
    </w:lvl>
    <w:lvl w:ilvl="3" w:tplc="1C2C14F2" w:tentative="1">
      <w:start w:val="1"/>
      <w:numFmt w:val="bullet"/>
      <w:lvlText w:val=""/>
      <w:lvlJc w:val="left"/>
      <w:pPr>
        <w:ind w:left="2773" w:hanging="360"/>
      </w:pPr>
      <w:rPr>
        <w:rFonts w:ascii="Symbol" w:hAnsi="Symbol" w:hint="default"/>
      </w:rPr>
    </w:lvl>
    <w:lvl w:ilvl="4" w:tplc="07C0C89C" w:tentative="1">
      <w:start w:val="1"/>
      <w:numFmt w:val="bullet"/>
      <w:lvlText w:val="o"/>
      <w:lvlJc w:val="left"/>
      <w:pPr>
        <w:ind w:left="3493" w:hanging="360"/>
      </w:pPr>
      <w:rPr>
        <w:rFonts w:ascii="Courier New" w:hAnsi="Courier New" w:cs="Courier New" w:hint="default"/>
      </w:rPr>
    </w:lvl>
    <w:lvl w:ilvl="5" w:tplc="9A0A1970" w:tentative="1">
      <w:start w:val="1"/>
      <w:numFmt w:val="bullet"/>
      <w:lvlText w:val=""/>
      <w:lvlJc w:val="left"/>
      <w:pPr>
        <w:ind w:left="4213" w:hanging="360"/>
      </w:pPr>
      <w:rPr>
        <w:rFonts w:ascii="Wingdings" w:hAnsi="Wingdings" w:hint="default"/>
      </w:rPr>
    </w:lvl>
    <w:lvl w:ilvl="6" w:tplc="4B9E503A" w:tentative="1">
      <w:start w:val="1"/>
      <w:numFmt w:val="bullet"/>
      <w:lvlText w:val=""/>
      <w:lvlJc w:val="left"/>
      <w:pPr>
        <w:ind w:left="4933" w:hanging="360"/>
      </w:pPr>
      <w:rPr>
        <w:rFonts w:ascii="Symbol" w:hAnsi="Symbol" w:hint="default"/>
      </w:rPr>
    </w:lvl>
    <w:lvl w:ilvl="7" w:tplc="4D38BDC2" w:tentative="1">
      <w:start w:val="1"/>
      <w:numFmt w:val="bullet"/>
      <w:lvlText w:val="o"/>
      <w:lvlJc w:val="left"/>
      <w:pPr>
        <w:ind w:left="5653" w:hanging="360"/>
      </w:pPr>
      <w:rPr>
        <w:rFonts w:ascii="Courier New" w:hAnsi="Courier New" w:cs="Courier New" w:hint="default"/>
      </w:rPr>
    </w:lvl>
    <w:lvl w:ilvl="8" w:tplc="2ED653B2" w:tentative="1">
      <w:start w:val="1"/>
      <w:numFmt w:val="bullet"/>
      <w:lvlText w:val=""/>
      <w:lvlJc w:val="left"/>
      <w:pPr>
        <w:ind w:left="6373" w:hanging="360"/>
      </w:pPr>
      <w:rPr>
        <w:rFonts w:ascii="Wingdings" w:hAnsi="Wingdings" w:hint="default"/>
      </w:rPr>
    </w:lvl>
  </w:abstractNum>
  <w:abstractNum w:abstractNumId="39" w15:restartNumberingAfterBreak="0">
    <w:nsid w:val="6CEB454C"/>
    <w:multiLevelType w:val="hybridMultilevel"/>
    <w:tmpl w:val="5ED8FFC0"/>
    <w:lvl w:ilvl="0" w:tplc="DE3C34EE">
      <w:start w:val="1"/>
      <w:numFmt w:val="bullet"/>
      <w:lvlText w:val=""/>
      <w:lvlJc w:val="left"/>
      <w:pPr>
        <w:ind w:left="360" w:hanging="360"/>
      </w:pPr>
      <w:rPr>
        <w:rFonts w:ascii="Wingdings" w:hAnsi="Wingdings" w:hint="default"/>
      </w:rPr>
    </w:lvl>
    <w:lvl w:ilvl="1" w:tplc="D67CD8C2" w:tentative="1">
      <w:start w:val="1"/>
      <w:numFmt w:val="bullet"/>
      <w:lvlText w:val="o"/>
      <w:lvlJc w:val="left"/>
      <w:pPr>
        <w:ind w:left="1080" w:hanging="360"/>
      </w:pPr>
      <w:rPr>
        <w:rFonts w:ascii="Courier New" w:hAnsi="Courier New" w:cs="Courier New" w:hint="default"/>
      </w:rPr>
    </w:lvl>
    <w:lvl w:ilvl="2" w:tplc="2B1C5020" w:tentative="1">
      <w:start w:val="1"/>
      <w:numFmt w:val="bullet"/>
      <w:lvlText w:val=""/>
      <w:lvlJc w:val="left"/>
      <w:pPr>
        <w:ind w:left="1800" w:hanging="360"/>
      </w:pPr>
      <w:rPr>
        <w:rFonts w:ascii="Wingdings" w:hAnsi="Wingdings" w:hint="default"/>
      </w:rPr>
    </w:lvl>
    <w:lvl w:ilvl="3" w:tplc="4F443284" w:tentative="1">
      <w:start w:val="1"/>
      <w:numFmt w:val="bullet"/>
      <w:lvlText w:val=""/>
      <w:lvlJc w:val="left"/>
      <w:pPr>
        <w:ind w:left="2520" w:hanging="360"/>
      </w:pPr>
      <w:rPr>
        <w:rFonts w:ascii="Symbol" w:hAnsi="Symbol" w:hint="default"/>
      </w:rPr>
    </w:lvl>
    <w:lvl w:ilvl="4" w:tplc="760E8FC2" w:tentative="1">
      <w:start w:val="1"/>
      <w:numFmt w:val="bullet"/>
      <w:lvlText w:val="o"/>
      <w:lvlJc w:val="left"/>
      <w:pPr>
        <w:ind w:left="3240" w:hanging="360"/>
      </w:pPr>
      <w:rPr>
        <w:rFonts w:ascii="Courier New" w:hAnsi="Courier New" w:cs="Courier New" w:hint="default"/>
      </w:rPr>
    </w:lvl>
    <w:lvl w:ilvl="5" w:tplc="A986E9D2" w:tentative="1">
      <w:start w:val="1"/>
      <w:numFmt w:val="bullet"/>
      <w:lvlText w:val=""/>
      <w:lvlJc w:val="left"/>
      <w:pPr>
        <w:ind w:left="3960" w:hanging="360"/>
      </w:pPr>
      <w:rPr>
        <w:rFonts w:ascii="Wingdings" w:hAnsi="Wingdings" w:hint="default"/>
      </w:rPr>
    </w:lvl>
    <w:lvl w:ilvl="6" w:tplc="C6786146" w:tentative="1">
      <w:start w:val="1"/>
      <w:numFmt w:val="bullet"/>
      <w:lvlText w:val=""/>
      <w:lvlJc w:val="left"/>
      <w:pPr>
        <w:ind w:left="4680" w:hanging="360"/>
      </w:pPr>
      <w:rPr>
        <w:rFonts w:ascii="Symbol" w:hAnsi="Symbol" w:hint="default"/>
      </w:rPr>
    </w:lvl>
    <w:lvl w:ilvl="7" w:tplc="450AFCF8" w:tentative="1">
      <w:start w:val="1"/>
      <w:numFmt w:val="bullet"/>
      <w:lvlText w:val="o"/>
      <w:lvlJc w:val="left"/>
      <w:pPr>
        <w:ind w:left="5400" w:hanging="360"/>
      </w:pPr>
      <w:rPr>
        <w:rFonts w:ascii="Courier New" w:hAnsi="Courier New" w:cs="Courier New" w:hint="default"/>
      </w:rPr>
    </w:lvl>
    <w:lvl w:ilvl="8" w:tplc="7FFA2A5C" w:tentative="1">
      <w:start w:val="1"/>
      <w:numFmt w:val="bullet"/>
      <w:lvlText w:val=""/>
      <w:lvlJc w:val="left"/>
      <w:pPr>
        <w:ind w:left="6120" w:hanging="360"/>
      </w:pPr>
      <w:rPr>
        <w:rFonts w:ascii="Wingdings" w:hAnsi="Wingdings" w:hint="default"/>
      </w:rPr>
    </w:lvl>
  </w:abstractNum>
  <w:abstractNum w:abstractNumId="40" w15:restartNumberingAfterBreak="0">
    <w:nsid w:val="6D092F47"/>
    <w:multiLevelType w:val="hybridMultilevel"/>
    <w:tmpl w:val="F54E4D0C"/>
    <w:lvl w:ilvl="0" w:tplc="222E8130">
      <w:start w:val="1"/>
      <w:numFmt w:val="bullet"/>
      <w:lvlText w:val=""/>
      <w:lvlJc w:val="left"/>
      <w:pPr>
        <w:ind w:left="720" w:hanging="360"/>
      </w:pPr>
      <w:rPr>
        <w:rFonts w:ascii="Wingdings" w:hAnsi="Wingdings" w:hint="default"/>
      </w:rPr>
    </w:lvl>
    <w:lvl w:ilvl="1" w:tplc="9182A3BC" w:tentative="1">
      <w:start w:val="1"/>
      <w:numFmt w:val="bullet"/>
      <w:lvlText w:val="o"/>
      <w:lvlJc w:val="left"/>
      <w:pPr>
        <w:ind w:left="1440" w:hanging="360"/>
      </w:pPr>
      <w:rPr>
        <w:rFonts w:ascii="Courier New" w:hAnsi="Courier New" w:cs="Courier New" w:hint="default"/>
      </w:rPr>
    </w:lvl>
    <w:lvl w:ilvl="2" w:tplc="F332760A" w:tentative="1">
      <w:start w:val="1"/>
      <w:numFmt w:val="bullet"/>
      <w:lvlText w:val=""/>
      <w:lvlJc w:val="left"/>
      <w:pPr>
        <w:ind w:left="2160" w:hanging="360"/>
      </w:pPr>
      <w:rPr>
        <w:rFonts w:ascii="Wingdings" w:hAnsi="Wingdings" w:hint="default"/>
      </w:rPr>
    </w:lvl>
    <w:lvl w:ilvl="3" w:tplc="C4823202" w:tentative="1">
      <w:start w:val="1"/>
      <w:numFmt w:val="bullet"/>
      <w:lvlText w:val=""/>
      <w:lvlJc w:val="left"/>
      <w:pPr>
        <w:ind w:left="2880" w:hanging="360"/>
      </w:pPr>
      <w:rPr>
        <w:rFonts w:ascii="Symbol" w:hAnsi="Symbol" w:hint="default"/>
      </w:rPr>
    </w:lvl>
    <w:lvl w:ilvl="4" w:tplc="D31C9430" w:tentative="1">
      <w:start w:val="1"/>
      <w:numFmt w:val="bullet"/>
      <w:lvlText w:val="o"/>
      <w:lvlJc w:val="left"/>
      <w:pPr>
        <w:ind w:left="3600" w:hanging="360"/>
      </w:pPr>
      <w:rPr>
        <w:rFonts w:ascii="Courier New" w:hAnsi="Courier New" w:cs="Courier New" w:hint="default"/>
      </w:rPr>
    </w:lvl>
    <w:lvl w:ilvl="5" w:tplc="77EE6174" w:tentative="1">
      <w:start w:val="1"/>
      <w:numFmt w:val="bullet"/>
      <w:lvlText w:val=""/>
      <w:lvlJc w:val="left"/>
      <w:pPr>
        <w:ind w:left="4320" w:hanging="360"/>
      </w:pPr>
      <w:rPr>
        <w:rFonts w:ascii="Wingdings" w:hAnsi="Wingdings" w:hint="default"/>
      </w:rPr>
    </w:lvl>
    <w:lvl w:ilvl="6" w:tplc="0F6C0C1E" w:tentative="1">
      <w:start w:val="1"/>
      <w:numFmt w:val="bullet"/>
      <w:lvlText w:val=""/>
      <w:lvlJc w:val="left"/>
      <w:pPr>
        <w:ind w:left="5040" w:hanging="360"/>
      </w:pPr>
      <w:rPr>
        <w:rFonts w:ascii="Symbol" w:hAnsi="Symbol" w:hint="default"/>
      </w:rPr>
    </w:lvl>
    <w:lvl w:ilvl="7" w:tplc="212E2938" w:tentative="1">
      <w:start w:val="1"/>
      <w:numFmt w:val="bullet"/>
      <w:lvlText w:val="o"/>
      <w:lvlJc w:val="left"/>
      <w:pPr>
        <w:ind w:left="5760" w:hanging="360"/>
      </w:pPr>
      <w:rPr>
        <w:rFonts w:ascii="Courier New" w:hAnsi="Courier New" w:cs="Courier New" w:hint="default"/>
      </w:rPr>
    </w:lvl>
    <w:lvl w:ilvl="8" w:tplc="B3FC76A8" w:tentative="1">
      <w:start w:val="1"/>
      <w:numFmt w:val="bullet"/>
      <w:lvlText w:val=""/>
      <w:lvlJc w:val="left"/>
      <w:pPr>
        <w:ind w:left="6480" w:hanging="360"/>
      </w:pPr>
      <w:rPr>
        <w:rFonts w:ascii="Wingdings" w:hAnsi="Wingdings" w:hint="default"/>
      </w:rPr>
    </w:lvl>
  </w:abstractNum>
  <w:abstractNum w:abstractNumId="41" w15:restartNumberingAfterBreak="0">
    <w:nsid w:val="7011144C"/>
    <w:multiLevelType w:val="hybridMultilevel"/>
    <w:tmpl w:val="E1CCF992"/>
    <w:lvl w:ilvl="0" w:tplc="8FC868C6">
      <w:numFmt w:val="bullet"/>
      <w:pStyle w:val="textecocheverte"/>
      <w:lvlText w:val=""/>
      <w:lvlJc w:val="left"/>
      <w:pPr>
        <w:ind w:left="360" w:hanging="360"/>
      </w:pPr>
      <w:rPr>
        <w:rFonts w:ascii="Wingdings" w:eastAsia="Calibri" w:hAnsi="Wingdings" w:cs="Arial" w:hint="default"/>
        <w:b/>
        <w:color w:val="808080"/>
        <w:sz w:val="20"/>
        <w:szCs w:val="20"/>
      </w:rPr>
    </w:lvl>
    <w:lvl w:ilvl="1" w:tplc="E44E4108" w:tentative="1">
      <w:start w:val="1"/>
      <w:numFmt w:val="bullet"/>
      <w:lvlText w:val="o"/>
      <w:lvlJc w:val="left"/>
      <w:pPr>
        <w:ind w:left="1800" w:hanging="360"/>
      </w:pPr>
      <w:rPr>
        <w:rFonts w:ascii="Courier New" w:hAnsi="Courier New" w:cs="Courier New" w:hint="default"/>
      </w:rPr>
    </w:lvl>
    <w:lvl w:ilvl="2" w:tplc="40648D78" w:tentative="1">
      <w:start w:val="1"/>
      <w:numFmt w:val="bullet"/>
      <w:lvlText w:val=""/>
      <w:lvlJc w:val="left"/>
      <w:pPr>
        <w:ind w:left="2520" w:hanging="360"/>
      </w:pPr>
      <w:rPr>
        <w:rFonts w:ascii="Wingdings" w:hAnsi="Wingdings" w:hint="default"/>
      </w:rPr>
    </w:lvl>
    <w:lvl w:ilvl="3" w:tplc="9BE8B976" w:tentative="1">
      <w:start w:val="1"/>
      <w:numFmt w:val="bullet"/>
      <w:lvlText w:val=""/>
      <w:lvlJc w:val="left"/>
      <w:pPr>
        <w:ind w:left="3240" w:hanging="360"/>
      </w:pPr>
      <w:rPr>
        <w:rFonts w:ascii="Symbol" w:hAnsi="Symbol" w:hint="default"/>
      </w:rPr>
    </w:lvl>
    <w:lvl w:ilvl="4" w:tplc="571E7516" w:tentative="1">
      <w:start w:val="1"/>
      <w:numFmt w:val="bullet"/>
      <w:lvlText w:val="o"/>
      <w:lvlJc w:val="left"/>
      <w:pPr>
        <w:ind w:left="3960" w:hanging="360"/>
      </w:pPr>
      <w:rPr>
        <w:rFonts w:ascii="Courier New" w:hAnsi="Courier New" w:cs="Courier New" w:hint="default"/>
      </w:rPr>
    </w:lvl>
    <w:lvl w:ilvl="5" w:tplc="4926AF0A" w:tentative="1">
      <w:start w:val="1"/>
      <w:numFmt w:val="bullet"/>
      <w:lvlText w:val=""/>
      <w:lvlJc w:val="left"/>
      <w:pPr>
        <w:ind w:left="4680" w:hanging="360"/>
      </w:pPr>
      <w:rPr>
        <w:rFonts w:ascii="Wingdings" w:hAnsi="Wingdings" w:hint="default"/>
      </w:rPr>
    </w:lvl>
    <w:lvl w:ilvl="6" w:tplc="B238BC76" w:tentative="1">
      <w:start w:val="1"/>
      <w:numFmt w:val="bullet"/>
      <w:lvlText w:val=""/>
      <w:lvlJc w:val="left"/>
      <w:pPr>
        <w:ind w:left="5400" w:hanging="360"/>
      </w:pPr>
      <w:rPr>
        <w:rFonts w:ascii="Symbol" w:hAnsi="Symbol" w:hint="default"/>
      </w:rPr>
    </w:lvl>
    <w:lvl w:ilvl="7" w:tplc="A5E6E132" w:tentative="1">
      <w:start w:val="1"/>
      <w:numFmt w:val="bullet"/>
      <w:lvlText w:val="o"/>
      <w:lvlJc w:val="left"/>
      <w:pPr>
        <w:ind w:left="6120" w:hanging="360"/>
      </w:pPr>
      <w:rPr>
        <w:rFonts w:ascii="Courier New" w:hAnsi="Courier New" w:cs="Courier New" w:hint="default"/>
      </w:rPr>
    </w:lvl>
    <w:lvl w:ilvl="8" w:tplc="B5DAF9F6" w:tentative="1">
      <w:start w:val="1"/>
      <w:numFmt w:val="bullet"/>
      <w:lvlText w:val=""/>
      <w:lvlJc w:val="left"/>
      <w:pPr>
        <w:ind w:left="6840" w:hanging="360"/>
      </w:pPr>
      <w:rPr>
        <w:rFonts w:ascii="Wingdings" w:hAnsi="Wingdings" w:hint="default"/>
      </w:rPr>
    </w:lvl>
  </w:abstractNum>
  <w:abstractNum w:abstractNumId="42" w15:restartNumberingAfterBreak="0">
    <w:nsid w:val="746800AF"/>
    <w:multiLevelType w:val="hybridMultilevel"/>
    <w:tmpl w:val="D764C476"/>
    <w:lvl w:ilvl="0" w:tplc="5C964B66">
      <w:start w:val="1"/>
      <w:numFmt w:val="bullet"/>
      <w:lvlText w:val=""/>
      <w:lvlJc w:val="left"/>
      <w:pPr>
        <w:ind w:left="502" w:hanging="360"/>
      </w:pPr>
      <w:rPr>
        <w:rFonts w:ascii="Symbol" w:hAnsi="Symbol" w:hint="default"/>
      </w:rPr>
    </w:lvl>
    <w:lvl w:ilvl="1" w:tplc="EB3848EE" w:tentative="1">
      <w:start w:val="1"/>
      <w:numFmt w:val="bullet"/>
      <w:lvlText w:val="o"/>
      <w:lvlJc w:val="left"/>
      <w:pPr>
        <w:ind w:left="1222" w:hanging="360"/>
      </w:pPr>
      <w:rPr>
        <w:rFonts w:ascii="Courier New" w:hAnsi="Courier New" w:cs="Courier New" w:hint="default"/>
      </w:rPr>
    </w:lvl>
    <w:lvl w:ilvl="2" w:tplc="6B0C1ABC" w:tentative="1">
      <w:start w:val="1"/>
      <w:numFmt w:val="bullet"/>
      <w:lvlText w:val=""/>
      <w:lvlJc w:val="left"/>
      <w:pPr>
        <w:ind w:left="1942" w:hanging="360"/>
      </w:pPr>
      <w:rPr>
        <w:rFonts w:ascii="Wingdings" w:hAnsi="Wingdings" w:hint="default"/>
      </w:rPr>
    </w:lvl>
    <w:lvl w:ilvl="3" w:tplc="1B8C425E" w:tentative="1">
      <w:start w:val="1"/>
      <w:numFmt w:val="bullet"/>
      <w:lvlText w:val=""/>
      <w:lvlJc w:val="left"/>
      <w:pPr>
        <w:ind w:left="2662" w:hanging="360"/>
      </w:pPr>
      <w:rPr>
        <w:rFonts w:ascii="Symbol" w:hAnsi="Symbol" w:hint="default"/>
      </w:rPr>
    </w:lvl>
    <w:lvl w:ilvl="4" w:tplc="7E38C1C2" w:tentative="1">
      <w:start w:val="1"/>
      <w:numFmt w:val="bullet"/>
      <w:lvlText w:val="o"/>
      <w:lvlJc w:val="left"/>
      <w:pPr>
        <w:ind w:left="3382" w:hanging="360"/>
      </w:pPr>
      <w:rPr>
        <w:rFonts w:ascii="Courier New" w:hAnsi="Courier New" w:cs="Courier New" w:hint="default"/>
      </w:rPr>
    </w:lvl>
    <w:lvl w:ilvl="5" w:tplc="D076B514" w:tentative="1">
      <w:start w:val="1"/>
      <w:numFmt w:val="bullet"/>
      <w:lvlText w:val=""/>
      <w:lvlJc w:val="left"/>
      <w:pPr>
        <w:ind w:left="4102" w:hanging="360"/>
      </w:pPr>
      <w:rPr>
        <w:rFonts w:ascii="Wingdings" w:hAnsi="Wingdings" w:hint="default"/>
      </w:rPr>
    </w:lvl>
    <w:lvl w:ilvl="6" w:tplc="6F7A0AA4" w:tentative="1">
      <w:start w:val="1"/>
      <w:numFmt w:val="bullet"/>
      <w:lvlText w:val=""/>
      <w:lvlJc w:val="left"/>
      <w:pPr>
        <w:ind w:left="4822" w:hanging="360"/>
      </w:pPr>
      <w:rPr>
        <w:rFonts w:ascii="Symbol" w:hAnsi="Symbol" w:hint="default"/>
      </w:rPr>
    </w:lvl>
    <w:lvl w:ilvl="7" w:tplc="8DEABBCA" w:tentative="1">
      <w:start w:val="1"/>
      <w:numFmt w:val="bullet"/>
      <w:lvlText w:val="o"/>
      <w:lvlJc w:val="left"/>
      <w:pPr>
        <w:ind w:left="5542" w:hanging="360"/>
      </w:pPr>
      <w:rPr>
        <w:rFonts w:ascii="Courier New" w:hAnsi="Courier New" w:cs="Courier New" w:hint="default"/>
      </w:rPr>
    </w:lvl>
    <w:lvl w:ilvl="8" w:tplc="C7360D9C" w:tentative="1">
      <w:start w:val="1"/>
      <w:numFmt w:val="bullet"/>
      <w:lvlText w:val=""/>
      <w:lvlJc w:val="left"/>
      <w:pPr>
        <w:ind w:left="6262" w:hanging="360"/>
      </w:pPr>
      <w:rPr>
        <w:rFonts w:ascii="Wingdings" w:hAnsi="Wingdings" w:hint="default"/>
      </w:rPr>
    </w:lvl>
  </w:abstractNum>
  <w:abstractNum w:abstractNumId="43" w15:restartNumberingAfterBreak="0">
    <w:nsid w:val="74693FF7"/>
    <w:multiLevelType w:val="hybridMultilevel"/>
    <w:tmpl w:val="2C26217A"/>
    <w:lvl w:ilvl="0" w:tplc="3E768DDA">
      <w:start w:val="1"/>
      <w:numFmt w:val="bullet"/>
      <w:lvlText w:val=""/>
      <w:lvlJc w:val="left"/>
      <w:pPr>
        <w:ind w:left="720" w:hanging="360"/>
      </w:pPr>
      <w:rPr>
        <w:rFonts w:ascii="Symbol" w:hAnsi="Symbol" w:hint="default"/>
      </w:rPr>
    </w:lvl>
    <w:lvl w:ilvl="1" w:tplc="45F8CC32" w:tentative="1">
      <w:start w:val="1"/>
      <w:numFmt w:val="bullet"/>
      <w:lvlText w:val="o"/>
      <w:lvlJc w:val="left"/>
      <w:pPr>
        <w:ind w:left="1440" w:hanging="360"/>
      </w:pPr>
      <w:rPr>
        <w:rFonts w:ascii="Courier New" w:hAnsi="Courier New" w:cs="Courier New" w:hint="default"/>
      </w:rPr>
    </w:lvl>
    <w:lvl w:ilvl="2" w:tplc="437C48B2" w:tentative="1">
      <w:start w:val="1"/>
      <w:numFmt w:val="bullet"/>
      <w:lvlText w:val=""/>
      <w:lvlJc w:val="left"/>
      <w:pPr>
        <w:ind w:left="2160" w:hanging="360"/>
      </w:pPr>
      <w:rPr>
        <w:rFonts w:ascii="Wingdings" w:hAnsi="Wingdings" w:hint="default"/>
      </w:rPr>
    </w:lvl>
    <w:lvl w:ilvl="3" w:tplc="45960316" w:tentative="1">
      <w:start w:val="1"/>
      <w:numFmt w:val="bullet"/>
      <w:lvlText w:val=""/>
      <w:lvlJc w:val="left"/>
      <w:pPr>
        <w:ind w:left="2880" w:hanging="360"/>
      </w:pPr>
      <w:rPr>
        <w:rFonts w:ascii="Symbol" w:hAnsi="Symbol" w:hint="default"/>
      </w:rPr>
    </w:lvl>
    <w:lvl w:ilvl="4" w:tplc="DBE4606C" w:tentative="1">
      <w:start w:val="1"/>
      <w:numFmt w:val="bullet"/>
      <w:lvlText w:val="o"/>
      <w:lvlJc w:val="left"/>
      <w:pPr>
        <w:ind w:left="3600" w:hanging="360"/>
      </w:pPr>
      <w:rPr>
        <w:rFonts w:ascii="Courier New" w:hAnsi="Courier New" w:cs="Courier New" w:hint="default"/>
      </w:rPr>
    </w:lvl>
    <w:lvl w:ilvl="5" w:tplc="AAC6E8A4" w:tentative="1">
      <w:start w:val="1"/>
      <w:numFmt w:val="bullet"/>
      <w:lvlText w:val=""/>
      <w:lvlJc w:val="left"/>
      <w:pPr>
        <w:ind w:left="4320" w:hanging="360"/>
      </w:pPr>
      <w:rPr>
        <w:rFonts w:ascii="Wingdings" w:hAnsi="Wingdings" w:hint="default"/>
      </w:rPr>
    </w:lvl>
    <w:lvl w:ilvl="6" w:tplc="97A2CD98" w:tentative="1">
      <w:start w:val="1"/>
      <w:numFmt w:val="bullet"/>
      <w:lvlText w:val=""/>
      <w:lvlJc w:val="left"/>
      <w:pPr>
        <w:ind w:left="5040" w:hanging="360"/>
      </w:pPr>
      <w:rPr>
        <w:rFonts w:ascii="Symbol" w:hAnsi="Symbol" w:hint="default"/>
      </w:rPr>
    </w:lvl>
    <w:lvl w:ilvl="7" w:tplc="007C022E" w:tentative="1">
      <w:start w:val="1"/>
      <w:numFmt w:val="bullet"/>
      <w:lvlText w:val="o"/>
      <w:lvlJc w:val="left"/>
      <w:pPr>
        <w:ind w:left="5760" w:hanging="360"/>
      </w:pPr>
      <w:rPr>
        <w:rFonts w:ascii="Courier New" w:hAnsi="Courier New" w:cs="Courier New" w:hint="default"/>
      </w:rPr>
    </w:lvl>
    <w:lvl w:ilvl="8" w:tplc="D68C6E84" w:tentative="1">
      <w:start w:val="1"/>
      <w:numFmt w:val="bullet"/>
      <w:lvlText w:val=""/>
      <w:lvlJc w:val="left"/>
      <w:pPr>
        <w:ind w:left="6480" w:hanging="360"/>
      </w:pPr>
      <w:rPr>
        <w:rFonts w:ascii="Wingdings" w:hAnsi="Wingdings" w:hint="default"/>
      </w:rPr>
    </w:lvl>
  </w:abstractNum>
  <w:abstractNum w:abstractNumId="44" w15:restartNumberingAfterBreak="0">
    <w:nsid w:val="77FC4F3F"/>
    <w:multiLevelType w:val="hybridMultilevel"/>
    <w:tmpl w:val="2BF0E8AA"/>
    <w:lvl w:ilvl="0" w:tplc="44501E6A">
      <w:start w:val="1"/>
      <w:numFmt w:val="decimal"/>
      <w:lvlText w:val="(%1)"/>
      <w:lvlJc w:val="left"/>
      <w:pPr>
        <w:ind w:left="360" w:hanging="360"/>
      </w:pPr>
      <w:rPr>
        <w:rFonts w:hint="default"/>
      </w:rPr>
    </w:lvl>
    <w:lvl w:ilvl="1" w:tplc="3F76F166" w:tentative="1">
      <w:start w:val="1"/>
      <w:numFmt w:val="lowerLetter"/>
      <w:lvlText w:val="%2."/>
      <w:lvlJc w:val="left"/>
      <w:pPr>
        <w:ind w:left="1080" w:hanging="360"/>
      </w:pPr>
    </w:lvl>
    <w:lvl w:ilvl="2" w:tplc="548E20D6" w:tentative="1">
      <w:start w:val="1"/>
      <w:numFmt w:val="lowerRoman"/>
      <w:lvlText w:val="%3."/>
      <w:lvlJc w:val="right"/>
      <w:pPr>
        <w:ind w:left="1800" w:hanging="180"/>
      </w:pPr>
    </w:lvl>
    <w:lvl w:ilvl="3" w:tplc="16EE2C10" w:tentative="1">
      <w:start w:val="1"/>
      <w:numFmt w:val="decimal"/>
      <w:lvlText w:val="%4."/>
      <w:lvlJc w:val="left"/>
      <w:pPr>
        <w:ind w:left="2520" w:hanging="360"/>
      </w:pPr>
    </w:lvl>
    <w:lvl w:ilvl="4" w:tplc="DE8ACF50" w:tentative="1">
      <w:start w:val="1"/>
      <w:numFmt w:val="lowerLetter"/>
      <w:lvlText w:val="%5."/>
      <w:lvlJc w:val="left"/>
      <w:pPr>
        <w:ind w:left="3240" w:hanging="360"/>
      </w:pPr>
    </w:lvl>
    <w:lvl w:ilvl="5" w:tplc="D4568786" w:tentative="1">
      <w:start w:val="1"/>
      <w:numFmt w:val="lowerRoman"/>
      <w:lvlText w:val="%6."/>
      <w:lvlJc w:val="right"/>
      <w:pPr>
        <w:ind w:left="3960" w:hanging="180"/>
      </w:pPr>
    </w:lvl>
    <w:lvl w:ilvl="6" w:tplc="B4C69A4E" w:tentative="1">
      <w:start w:val="1"/>
      <w:numFmt w:val="decimal"/>
      <w:lvlText w:val="%7."/>
      <w:lvlJc w:val="left"/>
      <w:pPr>
        <w:ind w:left="4680" w:hanging="360"/>
      </w:pPr>
    </w:lvl>
    <w:lvl w:ilvl="7" w:tplc="2C0E8832" w:tentative="1">
      <w:start w:val="1"/>
      <w:numFmt w:val="lowerLetter"/>
      <w:lvlText w:val="%8."/>
      <w:lvlJc w:val="left"/>
      <w:pPr>
        <w:ind w:left="5400" w:hanging="360"/>
      </w:pPr>
    </w:lvl>
    <w:lvl w:ilvl="8" w:tplc="88A0E526" w:tentative="1">
      <w:start w:val="1"/>
      <w:numFmt w:val="lowerRoman"/>
      <w:lvlText w:val="%9."/>
      <w:lvlJc w:val="right"/>
      <w:pPr>
        <w:ind w:left="6120" w:hanging="180"/>
      </w:pPr>
    </w:lvl>
  </w:abstractNum>
  <w:num w:numId="1">
    <w:abstractNumId w:val="41"/>
  </w:num>
  <w:num w:numId="2">
    <w:abstractNumId w:val="31"/>
  </w:num>
  <w:num w:numId="3">
    <w:abstractNumId w:val="20"/>
  </w:num>
  <w:num w:numId="4">
    <w:abstractNumId w:val="22"/>
  </w:num>
  <w:num w:numId="5">
    <w:abstractNumId w:val="17"/>
  </w:num>
  <w:num w:numId="6">
    <w:abstractNumId w:val="37"/>
  </w:num>
  <w:num w:numId="7">
    <w:abstractNumId w:val="28"/>
  </w:num>
  <w:num w:numId="8">
    <w:abstractNumId w:val="32"/>
  </w:num>
  <w:num w:numId="9">
    <w:abstractNumId w:val="9"/>
  </w:num>
  <w:num w:numId="10">
    <w:abstractNumId w:val="3"/>
  </w:num>
  <w:num w:numId="11">
    <w:abstractNumId w:val="15"/>
  </w:num>
  <w:num w:numId="12">
    <w:abstractNumId w:val="41"/>
  </w:num>
  <w:num w:numId="13">
    <w:abstractNumId w:val="41"/>
  </w:num>
  <w:num w:numId="14">
    <w:abstractNumId w:val="41"/>
  </w:num>
  <w:num w:numId="15">
    <w:abstractNumId w:val="7"/>
  </w:num>
  <w:num w:numId="16">
    <w:abstractNumId w:val="26"/>
  </w:num>
  <w:num w:numId="17">
    <w:abstractNumId w:val="39"/>
  </w:num>
  <w:num w:numId="18">
    <w:abstractNumId w:val="40"/>
  </w:num>
  <w:num w:numId="19">
    <w:abstractNumId w:val="13"/>
  </w:num>
  <w:num w:numId="20">
    <w:abstractNumId w:val="19"/>
  </w:num>
  <w:num w:numId="21">
    <w:abstractNumId w:val="38"/>
  </w:num>
  <w:num w:numId="22">
    <w:abstractNumId w:val="34"/>
  </w:num>
  <w:num w:numId="23">
    <w:abstractNumId w:val="30"/>
  </w:num>
  <w:num w:numId="24">
    <w:abstractNumId w:val="8"/>
  </w:num>
  <w:num w:numId="25">
    <w:abstractNumId w:val="42"/>
  </w:num>
  <w:num w:numId="26">
    <w:abstractNumId w:val="43"/>
  </w:num>
  <w:num w:numId="27">
    <w:abstractNumId w:val="16"/>
  </w:num>
  <w:num w:numId="28">
    <w:abstractNumId w:val="11"/>
  </w:num>
  <w:num w:numId="29">
    <w:abstractNumId w:val="23"/>
  </w:num>
  <w:num w:numId="30">
    <w:abstractNumId w:val="6"/>
  </w:num>
  <w:num w:numId="31">
    <w:abstractNumId w:val="27"/>
    <w:lvlOverride w:ilvl="0">
      <w:lvl w:ilvl="0" w:tplc="52BC849A">
        <w:start w:val="1"/>
        <w:numFmt w:val="bullet"/>
        <w:lvlText w:val="䈀*䩏䩑⡯瀀h矿h飿￈"/>
        <w:lvlJc w:val="left"/>
        <w:pPr>
          <w:ind w:left="720" w:hanging="360"/>
        </w:pPr>
      </w:lvl>
    </w:lvlOverride>
  </w:num>
  <w:num w:numId="32">
    <w:abstractNumId w:val="27"/>
  </w:num>
  <w:num w:numId="33">
    <w:abstractNumId w:val="4"/>
  </w:num>
  <w:num w:numId="34">
    <w:abstractNumId w:val="1"/>
  </w:num>
  <w:num w:numId="35">
    <w:abstractNumId w:val="21"/>
  </w:num>
  <w:num w:numId="36">
    <w:abstractNumId w:val="25"/>
  </w:num>
  <w:num w:numId="37">
    <w:abstractNumId w:val="1"/>
  </w:num>
  <w:num w:numId="38">
    <w:abstractNumId w:val="2"/>
    <w:lvlOverride w:ilvl="0">
      <w:lvl w:ilvl="0" w:tplc="FDDEE390">
        <w:start w:val="1"/>
        <w:numFmt w:val="bullet"/>
        <w:lvlText w:val="䈀*䩏&#10;䩑&#10;⡯瀀ｨÿ飝￈"/>
        <w:lvlJc w:val="left"/>
        <w:pPr>
          <w:ind w:left="720" w:hanging="360"/>
        </w:pPr>
        <w:rPr>
          <w:lang w:val="en-GB"/>
        </w:rPr>
      </w:lvl>
    </w:lvlOverride>
  </w:num>
  <w:num w:numId="39">
    <w:abstractNumId w:val="18"/>
  </w:num>
  <w:num w:numId="40">
    <w:abstractNumId w:val="10"/>
  </w:num>
  <w:num w:numId="41">
    <w:abstractNumId w:val="5"/>
  </w:num>
  <w:num w:numId="42">
    <w:abstractNumId w:val="2"/>
  </w:num>
  <w:num w:numId="43">
    <w:abstractNumId w:val="35"/>
  </w:num>
  <w:num w:numId="44">
    <w:abstractNumId w:val="41"/>
  </w:num>
  <w:num w:numId="45">
    <w:abstractNumId w:val="12"/>
  </w:num>
  <w:num w:numId="46">
    <w:abstractNumId w:val="0"/>
  </w:num>
  <w:num w:numId="47">
    <w:abstractNumId w:val="36"/>
  </w:num>
  <w:num w:numId="48">
    <w:abstractNumId w:val="29"/>
  </w:num>
  <w:num w:numId="49">
    <w:abstractNumId w:val="33"/>
  </w:num>
  <w:num w:numId="50">
    <w:abstractNumId w:val="44"/>
  </w:num>
  <w:num w:numId="51">
    <w:abstractNumId w:val="14"/>
  </w:num>
  <w:num w:numId="52">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removePersonalInformatio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C7"/>
    <w:rsid w:val="00006031"/>
    <w:rsid w:val="00030FFD"/>
    <w:rsid w:val="000400BA"/>
    <w:rsid w:val="00040447"/>
    <w:rsid w:val="00055657"/>
    <w:rsid w:val="00071620"/>
    <w:rsid w:val="00073DEE"/>
    <w:rsid w:val="0009586C"/>
    <w:rsid w:val="000A2976"/>
    <w:rsid w:val="000B0EDE"/>
    <w:rsid w:val="000C581D"/>
    <w:rsid w:val="000C7806"/>
    <w:rsid w:val="000E4A06"/>
    <w:rsid w:val="000E4D4C"/>
    <w:rsid w:val="000E4E5B"/>
    <w:rsid w:val="000E5FB4"/>
    <w:rsid w:val="000F49E3"/>
    <w:rsid w:val="000F6796"/>
    <w:rsid w:val="000F6A66"/>
    <w:rsid w:val="000F6C8B"/>
    <w:rsid w:val="00115BA0"/>
    <w:rsid w:val="00117199"/>
    <w:rsid w:val="00121556"/>
    <w:rsid w:val="00137FD7"/>
    <w:rsid w:val="0014380B"/>
    <w:rsid w:val="001536E5"/>
    <w:rsid w:val="0015445C"/>
    <w:rsid w:val="001555EA"/>
    <w:rsid w:val="001602AD"/>
    <w:rsid w:val="001735A6"/>
    <w:rsid w:val="00173A61"/>
    <w:rsid w:val="0017516D"/>
    <w:rsid w:val="001954A9"/>
    <w:rsid w:val="001A1FFB"/>
    <w:rsid w:val="001A260B"/>
    <w:rsid w:val="001A5989"/>
    <w:rsid w:val="001B200E"/>
    <w:rsid w:val="001B304B"/>
    <w:rsid w:val="001C59C5"/>
    <w:rsid w:val="001C5D66"/>
    <w:rsid w:val="001E74A2"/>
    <w:rsid w:val="001F0BAA"/>
    <w:rsid w:val="001F1128"/>
    <w:rsid w:val="00201967"/>
    <w:rsid w:val="002253A1"/>
    <w:rsid w:val="002318C8"/>
    <w:rsid w:val="00237688"/>
    <w:rsid w:val="0024303F"/>
    <w:rsid w:val="0024333B"/>
    <w:rsid w:val="00256765"/>
    <w:rsid w:val="00256DC3"/>
    <w:rsid w:val="00282B71"/>
    <w:rsid w:val="00286FA8"/>
    <w:rsid w:val="00293ED4"/>
    <w:rsid w:val="0029789E"/>
    <w:rsid w:val="002B038F"/>
    <w:rsid w:val="002B2E1F"/>
    <w:rsid w:val="002C17BA"/>
    <w:rsid w:val="002C26A1"/>
    <w:rsid w:val="002C3E60"/>
    <w:rsid w:val="002E5F04"/>
    <w:rsid w:val="003120D2"/>
    <w:rsid w:val="00314830"/>
    <w:rsid w:val="003228FB"/>
    <w:rsid w:val="00324234"/>
    <w:rsid w:val="00327122"/>
    <w:rsid w:val="00340D93"/>
    <w:rsid w:val="0036157E"/>
    <w:rsid w:val="00364338"/>
    <w:rsid w:val="00371F91"/>
    <w:rsid w:val="0037343F"/>
    <w:rsid w:val="00385BFE"/>
    <w:rsid w:val="00392E95"/>
    <w:rsid w:val="0039792B"/>
    <w:rsid w:val="003A09D2"/>
    <w:rsid w:val="003B0874"/>
    <w:rsid w:val="003B2FD3"/>
    <w:rsid w:val="003B7EDC"/>
    <w:rsid w:val="003C0F59"/>
    <w:rsid w:val="003D17F7"/>
    <w:rsid w:val="003D3372"/>
    <w:rsid w:val="003D72EE"/>
    <w:rsid w:val="003E4F15"/>
    <w:rsid w:val="003F618F"/>
    <w:rsid w:val="00462025"/>
    <w:rsid w:val="0046510B"/>
    <w:rsid w:val="00487F4D"/>
    <w:rsid w:val="00491A47"/>
    <w:rsid w:val="0049666F"/>
    <w:rsid w:val="004B6518"/>
    <w:rsid w:val="004B75CE"/>
    <w:rsid w:val="004C42DD"/>
    <w:rsid w:val="004D26F2"/>
    <w:rsid w:val="004D5505"/>
    <w:rsid w:val="004D6273"/>
    <w:rsid w:val="004E2F21"/>
    <w:rsid w:val="004F1203"/>
    <w:rsid w:val="004F6AE4"/>
    <w:rsid w:val="005035EC"/>
    <w:rsid w:val="005039D0"/>
    <w:rsid w:val="0051412C"/>
    <w:rsid w:val="00515E2B"/>
    <w:rsid w:val="00517044"/>
    <w:rsid w:val="0053234B"/>
    <w:rsid w:val="00533D0A"/>
    <w:rsid w:val="00534306"/>
    <w:rsid w:val="00554A0C"/>
    <w:rsid w:val="005575E8"/>
    <w:rsid w:val="00560760"/>
    <w:rsid w:val="00583772"/>
    <w:rsid w:val="0058701A"/>
    <w:rsid w:val="005953A4"/>
    <w:rsid w:val="005A1BAC"/>
    <w:rsid w:val="005B35B6"/>
    <w:rsid w:val="005C6F52"/>
    <w:rsid w:val="005D2056"/>
    <w:rsid w:val="005D26DA"/>
    <w:rsid w:val="005D6AB6"/>
    <w:rsid w:val="005D755D"/>
    <w:rsid w:val="005F086C"/>
    <w:rsid w:val="005F18FD"/>
    <w:rsid w:val="005F4A8F"/>
    <w:rsid w:val="00603B08"/>
    <w:rsid w:val="00605061"/>
    <w:rsid w:val="006070C1"/>
    <w:rsid w:val="0062458D"/>
    <w:rsid w:val="006266FB"/>
    <w:rsid w:val="00632DC0"/>
    <w:rsid w:val="00633A32"/>
    <w:rsid w:val="0064002F"/>
    <w:rsid w:val="00654F4D"/>
    <w:rsid w:val="00655516"/>
    <w:rsid w:val="006577BB"/>
    <w:rsid w:val="00662193"/>
    <w:rsid w:val="006A73C7"/>
    <w:rsid w:val="006B1834"/>
    <w:rsid w:val="006C05F9"/>
    <w:rsid w:val="006C3849"/>
    <w:rsid w:val="006D0480"/>
    <w:rsid w:val="006D478E"/>
    <w:rsid w:val="006E3862"/>
    <w:rsid w:val="006F084B"/>
    <w:rsid w:val="006F19B0"/>
    <w:rsid w:val="006F22D5"/>
    <w:rsid w:val="00701060"/>
    <w:rsid w:val="00701E75"/>
    <w:rsid w:val="007023D0"/>
    <w:rsid w:val="00711D06"/>
    <w:rsid w:val="00712418"/>
    <w:rsid w:val="007141CA"/>
    <w:rsid w:val="00731510"/>
    <w:rsid w:val="00733A64"/>
    <w:rsid w:val="007377F9"/>
    <w:rsid w:val="0074019B"/>
    <w:rsid w:val="007465EA"/>
    <w:rsid w:val="00751A93"/>
    <w:rsid w:val="00751DD7"/>
    <w:rsid w:val="0075209F"/>
    <w:rsid w:val="00757636"/>
    <w:rsid w:val="00761E7A"/>
    <w:rsid w:val="0078595D"/>
    <w:rsid w:val="007A5D6B"/>
    <w:rsid w:val="007B0432"/>
    <w:rsid w:val="007D307B"/>
    <w:rsid w:val="007E3ABB"/>
    <w:rsid w:val="007E62E6"/>
    <w:rsid w:val="00801F57"/>
    <w:rsid w:val="008032CE"/>
    <w:rsid w:val="008057E9"/>
    <w:rsid w:val="00806CC0"/>
    <w:rsid w:val="00811DB3"/>
    <w:rsid w:val="00813768"/>
    <w:rsid w:val="0081394B"/>
    <w:rsid w:val="008256E8"/>
    <w:rsid w:val="00832870"/>
    <w:rsid w:val="008330C6"/>
    <w:rsid w:val="00835F4D"/>
    <w:rsid w:val="00846794"/>
    <w:rsid w:val="0084693A"/>
    <w:rsid w:val="00860E21"/>
    <w:rsid w:val="0087174C"/>
    <w:rsid w:val="00873C8E"/>
    <w:rsid w:val="00874617"/>
    <w:rsid w:val="00876DD9"/>
    <w:rsid w:val="008A27D4"/>
    <w:rsid w:val="008A6BC0"/>
    <w:rsid w:val="008A73EB"/>
    <w:rsid w:val="008B5BCC"/>
    <w:rsid w:val="008B6237"/>
    <w:rsid w:val="008C03B4"/>
    <w:rsid w:val="008C78F6"/>
    <w:rsid w:val="008D05B8"/>
    <w:rsid w:val="008D13FB"/>
    <w:rsid w:val="008D1EAC"/>
    <w:rsid w:val="008E00EB"/>
    <w:rsid w:val="008E79A2"/>
    <w:rsid w:val="008F08C4"/>
    <w:rsid w:val="008F27B8"/>
    <w:rsid w:val="0090303A"/>
    <w:rsid w:val="0090493F"/>
    <w:rsid w:val="0090511C"/>
    <w:rsid w:val="00906A7B"/>
    <w:rsid w:val="00921E11"/>
    <w:rsid w:val="00931328"/>
    <w:rsid w:val="00940111"/>
    <w:rsid w:val="00943F97"/>
    <w:rsid w:val="009506C9"/>
    <w:rsid w:val="00951973"/>
    <w:rsid w:val="00955BFE"/>
    <w:rsid w:val="0096131D"/>
    <w:rsid w:val="00966330"/>
    <w:rsid w:val="00967183"/>
    <w:rsid w:val="0097538C"/>
    <w:rsid w:val="00980C61"/>
    <w:rsid w:val="009B459A"/>
    <w:rsid w:val="009C3AEF"/>
    <w:rsid w:val="009C4F8D"/>
    <w:rsid w:val="009E46A9"/>
    <w:rsid w:val="009F0040"/>
    <w:rsid w:val="009F0118"/>
    <w:rsid w:val="009F4063"/>
    <w:rsid w:val="009F4432"/>
    <w:rsid w:val="00A01DBF"/>
    <w:rsid w:val="00A03B75"/>
    <w:rsid w:val="00A03C34"/>
    <w:rsid w:val="00A37053"/>
    <w:rsid w:val="00A478BA"/>
    <w:rsid w:val="00A526ED"/>
    <w:rsid w:val="00A5428B"/>
    <w:rsid w:val="00A54EF5"/>
    <w:rsid w:val="00A55EE4"/>
    <w:rsid w:val="00A56C5D"/>
    <w:rsid w:val="00A645A4"/>
    <w:rsid w:val="00A76D3D"/>
    <w:rsid w:val="00A87786"/>
    <w:rsid w:val="00AA1E88"/>
    <w:rsid w:val="00AB7E47"/>
    <w:rsid w:val="00AE1B33"/>
    <w:rsid w:val="00AE5656"/>
    <w:rsid w:val="00AF3E07"/>
    <w:rsid w:val="00AF5F80"/>
    <w:rsid w:val="00B00454"/>
    <w:rsid w:val="00B03881"/>
    <w:rsid w:val="00B0653B"/>
    <w:rsid w:val="00B30DE8"/>
    <w:rsid w:val="00B428DD"/>
    <w:rsid w:val="00B44506"/>
    <w:rsid w:val="00B44D87"/>
    <w:rsid w:val="00B53916"/>
    <w:rsid w:val="00B553E7"/>
    <w:rsid w:val="00B56998"/>
    <w:rsid w:val="00B731FE"/>
    <w:rsid w:val="00B74A8E"/>
    <w:rsid w:val="00B74C96"/>
    <w:rsid w:val="00B75ADC"/>
    <w:rsid w:val="00B92481"/>
    <w:rsid w:val="00B93003"/>
    <w:rsid w:val="00B9320E"/>
    <w:rsid w:val="00BB15B2"/>
    <w:rsid w:val="00BC23CE"/>
    <w:rsid w:val="00BC5F21"/>
    <w:rsid w:val="00BD0A71"/>
    <w:rsid w:val="00BE5F3D"/>
    <w:rsid w:val="00BF483E"/>
    <w:rsid w:val="00C10689"/>
    <w:rsid w:val="00C21B4F"/>
    <w:rsid w:val="00C33FB6"/>
    <w:rsid w:val="00C3581C"/>
    <w:rsid w:val="00C61E23"/>
    <w:rsid w:val="00C812D8"/>
    <w:rsid w:val="00C83162"/>
    <w:rsid w:val="00C97F2A"/>
    <w:rsid w:val="00CD3DB7"/>
    <w:rsid w:val="00CD45F2"/>
    <w:rsid w:val="00CD79CC"/>
    <w:rsid w:val="00CE6B54"/>
    <w:rsid w:val="00CE759F"/>
    <w:rsid w:val="00CF0A6D"/>
    <w:rsid w:val="00D163BE"/>
    <w:rsid w:val="00D1718F"/>
    <w:rsid w:val="00D20042"/>
    <w:rsid w:val="00D3394C"/>
    <w:rsid w:val="00D41264"/>
    <w:rsid w:val="00D43513"/>
    <w:rsid w:val="00D748DF"/>
    <w:rsid w:val="00D76E1F"/>
    <w:rsid w:val="00DA09D8"/>
    <w:rsid w:val="00DA3E9B"/>
    <w:rsid w:val="00DA5C0C"/>
    <w:rsid w:val="00DB2CF3"/>
    <w:rsid w:val="00DB6302"/>
    <w:rsid w:val="00DB6592"/>
    <w:rsid w:val="00DB7A7B"/>
    <w:rsid w:val="00DC7C19"/>
    <w:rsid w:val="00DD3903"/>
    <w:rsid w:val="00DE46BB"/>
    <w:rsid w:val="00DE6D64"/>
    <w:rsid w:val="00DF2C26"/>
    <w:rsid w:val="00E04035"/>
    <w:rsid w:val="00E0466B"/>
    <w:rsid w:val="00E12CAC"/>
    <w:rsid w:val="00E13A47"/>
    <w:rsid w:val="00E25D64"/>
    <w:rsid w:val="00E32119"/>
    <w:rsid w:val="00E46326"/>
    <w:rsid w:val="00E557F2"/>
    <w:rsid w:val="00E6240A"/>
    <w:rsid w:val="00E704BA"/>
    <w:rsid w:val="00E81782"/>
    <w:rsid w:val="00E9368F"/>
    <w:rsid w:val="00E9501A"/>
    <w:rsid w:val="00EA023A"/>
    <w:rsid w:val="00EB1561"/>
    <w:rsid w:val="00EC04E4"/>
    <w:rsid w:val="00EC27BB"/>
    <w:rsid w:val="00EE0061"/>
    <w:rsid w:val="00EE4396"/>
    <w:rsid w:val="00EF02A0"/>
    <w:rsid w:val="00F02CCA"/>
    <w:rsid w:val="00F2273A"/>
    <w:rsid w:val="00F36DA0"/>
    <w:rsid w:val="00F64328"/>
    <w:rsid w:val="00F66D1D"/>
    <w:rsid w:val="00F81B8B"/>
    <w:rsid w:val="00F93DD8"/>
    <w:rsid w:val="00FA5AEF"/>
    <w:rsid w:val="00FA5C05"/>
    <w:rsid w:val="00FB2A38"/>
    <w:rsid w:val="00FC03A9"/>
    <w:rsid w:val="00FD0120"/>
    <w:rsid w:val="00FD539D"/>
    <w:rsid w:val="00FD5E0A"/>
    <w:rsid w:val="00FE594E"/>
    <w:rsid w:val="00FF60E1"/>
    <w:rsid w:val="00FF62FA"/>
    <w:rsid w:val="00FF77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666F"/>
    <w:rPr>
      <w:sz w:val="24"/>
      <w:szCs w:val="24"/>
      <w:lang w:val="fr-FR" w:eastAsia="ja-JP"/>
    </w:rPr>
  </w:style>
  <w:style w:type="paragraph" w:styleId="Heading1">
    <w:name w:val="heading 1"/>
    <w:basedOn w:val="Normal"/>
    <w:next w:val="Normal"/>
    <w:link w:val="Heading1Char"/>
    <w:uiPriority w:val="99"/>
    <w:qFormat/>
    <w:rsid w:val="001954A9"/>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9"/>
    <w:qFormat/>
    <w:rsid w:val="001954A9"/>
    <w:pPr>
      <w:widowControl w:val="0"/>
      <w:ind w:left="113"/>
      <w:outlineLvl w:val="1"/>
    </w:pPr>
    <w:rPr>
      <w:rFonts w:eastAsia="Times New Roman"/>
      <w:b/>
      <w:bCs/>
      <w:sz w:val="20"/>
      <w:szCs w:val="20"/>
      <w:lang w:val="en-US" w:eastAsia="en-US"/>
    </w:rPr>
  </w:style>
  <w:style w:type="paragraph" w:styleId="Heading3">
    <w:name w:val="heading 3"/>
    <w:basedOn w:val="Normal"/>
    <w:next w:val="Normal"/>
    <w:link w:val="Heading3Char"/>
    <w:uiPriority w:val="99"/>
    <w:unhideWhenUsed/>
    <w:qFormat/>
    <w:rsid w:val="001954A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cheverte">
    <w:name w:val="texte coche verte"/>
    <w:basedOn w:val="Normal"/>
    <w:qFormat/>
    <w:rsid w:val="0072526D"/>
    <w:pPr>
      <w:numPr>
        <w:numId w:val="1"/>
      </w:numPr>
      <w:spacing w:line="240" w:lineRule="exact"/>
      <w:jc w:val="both"/>
    </w:pPr>
    <w:rPr>
      <w:rFonts w:ascii="Arial" w:hAnsi="Arial" w:cs="Arial"/>
      <w:spacing w:val="-4"/>
      <w:sz w:val="18"/>
      <w:szCs w:val="18"/>
      <w:lang w:val="en-US"/>
    </w:rPr>
  </w:style>
  <w:style w:type="paragraph" w:styleId="Header">
    <w:name w:val="header"/>
    <w:basedOn w:val="Normal"/>
    <w:link w:val="HeaderChar"/>
    <w:uiPriority w:val="99"/>
    <w:unhideWhenUsed/>
    <w:rsid w:val="00A86221"/>
    <w:pPr>
      <w:tabs>
        <w:tab w:val="center" w:pos="4536"/>
        <w:tab w:val="right" w:pos="9072"/>
      </w:tabs>
    </w:pPr>
  </w:style>
  <w:style w:type="character" w:customStyle="1" w:styleId="HeaderChar">
    <w:name w:val="Header Char"/>
    <w:link w:val="Header"/>
    <w:uiPriority w:val="99"/>
    <w:rsid w:val="00A86221"/>
    <w:rPr>
      <w:sz w:val="24"/>
      <w:szCs w:val="24"/>
      <w:lang w:eastAsia="ja-JP"/>
    </w:rPr>
  </w:style>
  <w:style w:type="paragraph" w:styleId="Footer">
    <w:name w:val="footer"/>
    <w:basedOn w:val="Normal"/>
    <w:link w:val="FooterChar"/>
    <w:uiPriority w:val="99"/>
    <w:unhideWhenUsed/>
    <w:rsid w:val="00A86221"/>
    <w:pPr>
      <w:tabs>
        <w:tab w:val="center" w:pos="4536"/>
        <w:tab w:val="right" w:pos="9072"/>
      </w:tabs>
    </w:pPr>
  </w:style>
  <w:style w:type="character" w:customStyle="1" w:styleId="FooterChar">
    <w:name w:val="Footer Char"/>
    <w:link w:val="Footer"/>
    <w:uiPriority w:val="99"/>
    <w:rsid w:val="00A86221"/>
    <w:rPr>
      <w:sz w:val="24"/>
      <w:szCs w:val="24"/>
      <w:lang w:eastAsia="ja-JP"/>
    </w:rPr>
  </w:style>
  <w:style w:type="paragraph" w:customStyle="1" w:styleId="-Titre">
    <w:name w:val="- Titre"/>
    <w:basedOn w:val="Normal"/>
    <w:qFormat/>
    <w:rsid w:val="00A86221"/>
    <w:pPr>
      <w:tabs>
        <w:tab w:val="left" w:pos="7037"/>
        <w:tab w:val="right" w:pos="10914"/>
      </w:tabs>
      <w:spacing w:before="100" w:beforeAutospacing="1" w:line="440" w:lineRule="exact"/>
      <w:ind w:right="142"/>
      <w:jc w:val="right"/>
    </w:pPr>
    <w:rPr>
      <w:rFonts w:ascii="Arial Gras" w:eastAsia="Times New Roman" w:hAnsi="Arial Gras" w:cs="Arial"/>
      <w:b/>
      <w:bCs/>
      <w:noProof/>
      <w:color w:val="FFFFFF"/>
      <w:w w:val="90"/>
      <w:sz w:val="44"/>
      <w:szCs w:val="44"/>
      <w:lang w:eastAsia="fr-FR"/>
    </w:rPr>
  </w:style>
  <w:style w:type="paragraph" w:customStyle="1" w:styleId="ADRESSfirstline-P2">
    <w:name w:val="ADRESS firs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nextline-P2">
    <w:name w:val="ADRESS nex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ARIALREGULARSIZE9">
    <w:name w:val="ARIAL REGULAR SIZE 9"/>
    <w:basedOn w:val="Normal"/>
    <w:qFormat/>
    <w:rsid w:val="005F26B9"/>
    <w:rPr>
      <w:rFonts w:ascii="Arial" w:hAnsi="Arial" w:cs="Arial"/>
      <w:color w:val="FFFFFF"/>
      <w:sz w:val="22"/>
      <w:szCs w:val="22"/>
    </w:rPr>
  </w:style>
  <w:style w:type="paragraph" w:customStyle="1" w:styleId="Style1">
    <w:name w:val="Style1"/>
    <w:basedOn w:val="-Titre"/>
    <w:autoRedefine/>
    <w:qFormat/>
    <w:rsid w:val="005F26B9"/>
    <w:pPr>
      <w:tabs>
        <w:tab w:val="clear" w:pos="7037"/>
        <w:tab w:val="left" w:pos="7371"/>
      </w:tabs>
      <w:spacing w:before="0" w:beforeAutospacing="0" w:after="120" w:line="240" w:lineRule="auto"/>
      <w:ind w:right="0"/>
      <w:jc w:val="left"/>
    </w:pPr>
    <w:rPr>
      <w:caps/>
      <w:color w:val="862567"/>
      <w:w w:val="100"/>
      <w:sz w:val="22"/>
      <w:szCs w:val="20"/>
      <w:lang w:val="en-US"/>
    </w:rPr>
  </w:style>
  <w:style w:type="paragraph" w:customStyle="1" w:styleId="EXPERTISE-P1">
    <w:name w:val="EXPERTISE -  P1"/>
    <w:basedOn w:val="Style1"/>
    <w:qFormat/>
    <w:rsid w:val="0049666F"/>
    <w:pPr>
      <w:spacing w:after="100"/>
    </w:pPr>
    <w:rPr>
      <w:rFonts w:ascii="Arial" w:hAnsi="Arial"/>
      <w:color w:val="007BC4"/>
      <w:sz w:val="18"/>
      <w:szCs w:val="18"/>
    </w:rPr>
  </w:style>
  <w:style w:type="paragraph" w:customStyle="1" w:styleId="FundName-P1">
    <w:name w:val="Fund Name - P1"/>
    <w:next w:val="Normal"/>
    <w:autoRedefine/>
    <w:qFormat/>
    <w:rsid w:val="0049666F"/>
    <w:pPr>
      <w:spacing w:line="320" w:lineRule="exact"/>
    </w:pPr>
    <w:rPr>
      <w:rFonts w:ascii="Arial Gras" w:hAnsi="Arial Gras" w:cs="Arial"/>
      <w:b/>
      <w:color w:val="103184"/>
      <w:sz w:val="32"/>
      <w:szCs w:val="22"/>
      <w:lang w:val="fr-FR" w:eastAsia="ja-JP"/>
    </w:rPr>
  </w:style>
  <w:style w:type="paragraph" w:customStyle="1" w:styleId="Date1">
    <w:name w:val="Date1"/>
    <w:basedOn w:val="Normal"/>
    <w:qFormat/>
    <w:rsid w:val="005F26B9"/>
    <w:pPr>
      <w:jc w:val="both"/>
    </w:pPr>
    <w:rPr>
      <w:rFonts w:ascii="Arial" w:hAnsi="Arial" w:cs="Arial"/>
      <w:b/>
      <w:color w:val="FFFFFF"/>
      <w:sz w:val="18"/>
      <w:szCs w:val="18"/>
    </w:rPr>
  </w:style>
  <w:style w:type="paragraph" w:customStyle="1" w:styleId="WWWAXA-P1">
    <w:name w:val="WWW AXA - P1"/>
    <w:basedOn w:val="Footer"/>
    <w:qFormat/>
    <w:rsid w:val="0049666F"/>
    <w:pPr>
      <w:jc w:val="right"/>
    </w:pPr>
    <w:rPr>
      <w:rFonts w:ascii="Arial Gras" w:hAnsi="Arial Gras" w:cs="Arial"/>
      <w:b/>
      <w:color w:val="103184"/>
      <w:sz w:val="20"/>
      <w:szCs w:val="20"/>
    </w:rPr>
  </w:style>
  <w:style w:type="paragraph" w:customStyle="1" w:styleId="ADRESSE1ERLIGNE">
    <w:name w:val="ADRESSE 1ER LIGNE"/>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ELIGNESSUIVANTES">
    <w:name w:val="ADRESSE LIGNES SUIVANTES"/>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EXPERTISEP2">
    <w:name w:val="EXPERTISE P2"/>
    <w:basedOn w:val="-Titre"/>
    <w:qFormat/>
    <w:rsid w:val="0049666F"/>
    <w:pPr>
      <w:tabs>
        <w:tab w:val="clear" w:pos="7037"/>
        <w:tab w:val="left" w:pos="7371"/>
      </w:tabs>
      <w:spacing w:before="0" w:beforeAutospacing="0" w:after="80" w:line="240" w:lineRule="auto"/>
      <w:ind w:right="0"/>
      <w:jc w:val="left"/>
    </w:pPr>
    <w:rPr>
      <w:rFonts w:ascii="Arial" w:hAnsi="Arial"/>
      <w:caps/>
      <w:color w:val="007BC4"/>
      <w:w w:val="100"/>
      <w:sz w:val="16"/>
      <w:szCs w:val="16"/>
      <w:lang w:val="en-US"/>
    </w:rPr>
  </w:style>
  <w:style w:type="paragraph" w:customStyle="1" w:styleId="ARIALREGULARSIZE8-P2">
    <w:name w:val="ARIAL REGULAR SIZE 8 -  P2"/>
    <w:basedOn w:val="Normal"/>
    <w:qFormat/>
    <w:rsid w:val="00173188"/>
    <w:rPr>
      <w:rFonts w:ascii="Arial" w:hAnsi="Arial" w:cs="Arial"/>
      <w:color w:val="FFFFFF"/>
      <w:sz w:val="16"/>
      <w:szCs w:val="22"/>
    </w:rPr>
  </w:style>
  <w:style w:type="paragraph" w:customStyle="1" w:styleId="FundName-P2">
    <w:name w:val="Fund Name -  P2"/>
    <w:basedOn w:val="Header"/>
    <w:qFormat/>
    <w:rsid w:val="0049666F"/>
    <w:pPr>
      <w:spacing w:line="220" w:lineRule="exact"/>
    </w:pPr>
    <w:rPr>
      <w:rFonts w:ascii="Arial Gras" w:hAnsi="Arial Gras" w:cs="Arial"/>
      <w:b/>
      <w:color w:val="103184"/>
      <w:sz w:val="22"/>
      <w:szCs w:val="32"/>
      <w:lang w:val="en-US"/>
    </w:rPr>
  </w:style>
  <w:style w:type="paragraph" w:customStyle="1" w:styleId="WWWAXA-P2">
    <w:name w:val="WWW AXA - P2"/>
    <w:basedOn w:val="Normal"/>
    <w:qFormat/>
    <w:rsid w:val="00924C21"/>
    <w:pPr>
      <w:autoSpaceDE w:val="0"/>
      <w:autoSpaceDN w:val="0"/>
      <w:adjustRightInd w:val="0"/>
      <w:spacing w:after="120"/>
      <w:jc w:val="right"/>
      <w:textAlignment w:val="center"/>
    </w:pPr>
    <w:rPr>
      <w:rFonts w:ascii="Arial Gras" w:hAnsi="Arial Gras" w:cs="Arial"/>
      <w:b/>
      <w:color w:val="103184"/>
      <w:sz w:val="20"/>
      <w:szCs w:val="20"/>
      <w:lang w:eastAsia="fr-FR"/>
    </w:rPr>
  </w:style>
  <w:style w:type="character" w:customStyle="1" w:styleId="Heading1Char">
    <w:name w:val="Heading 1 Char"/>
    <w:link w:val="Heading1"/>
    <w:uiPriority w:val="99"/>
    <w:rsid w:val="001954A9"/>
    <w:rPr>
      <w:rFonts w:ascii="Cambria" w:eastAsia="Times New Roman" w:hAnsi="Cambria"/>
      <w:b/>
      <w:bCs/>
      <w:kern w:val="32"/>
      <w:sz w:val="32"/>
      <w:szCs w:val="32"/>
      <w:lang w:eastAsia="ja-JP"/>
    </w:rPr>
  </w:style>
  <w:style w:type="character" w:customStyle="1" w:styleId="Heading2Char">
    <w:name w:val="Heading 2 Char"/>
    <w:link w:val="Heading2"/>
    <w:uiPriority w:val="9"/>
    <w:rsid w:val="001954A9"/>
    <w:rPr>
      <w:rFonts w:eastAsia="Times New Roman"/>
      <w:b/>
      <w:bCs/>
      <w:lang w:val="en-US" w:eastAsia="en-US"/>
    </w:rPr>
  </w:style>
  <w:style w:type="character" w:customStyle="1" w:styleId="Heading3Char">
    <w:name w:val="Heading 3 Char"/>
    <w:link w:val="Heading3"/>
    <w:uiPriority w:val="99"/>
    <w:rsid w:val="001954A9"/>
    <w:rPr>
      <w:rFonts w:ascii="Cambria" w:eastAsia="Times New Roman" w:hAnsi="Cambria"/>
      <w:b/>
      <w:bCs/>
      <w:sz w:val="26"/>
      <w:szCs w:val="26"/>
      <w:lang w:eastAsia="ja-JP"/>
    </w:rPr>
  </w:style>
  <w:style w:type="paragraph" w:styleId="BodyText">
    <w:name w:val="Body Text"/>
    <w:basedOn w:val="Normal"/>
    <w:link w:val="BodyTextChar"/>
    <w:uiPriority w:val="99"/>
    <w:qFormat/>
    <w:rsid w:val="001954A9"/>
    <w:pPr>
      <w:widowControl w:val="0"/>
      <w:ind w:left="253"/>
    </w:pPr>
    <w:rPr>
      <w:rFonts w:eastAsia="Times New Roman"/>
      <w:sz w:val="18"/>
      <w:szCs w:val="18"/>
      <w:lang w:val="en-US" w:eastAsia="en-US"/>
    </w:rPr>
  </w:style>
  <w:style w:type="character" w:customStyle="1" w:styleId="BodyTextChar">
    <w:name w:val="Body Text Char"/>
    <w:link w:val="BodyText"/>
    <w:uiPriority w:val="99"/>
    <w:rsid w:val="001954A9"/>
    <w:rPr>
      <w:rFonts w:eastAsia="Times New Roman"/>
      <w:sz w:val="18"/>
      <w:szCs w:val="18"/>
      <w:lang w:val="en-US" w:eastAsia="en-US"/>
    </w:rPr>
  </w:style>
  <w:style w:type="paragraph" w:customStyle="1" w:styleId="TableParagraph">
    <w:name w:val="Table Paragraph"/>
    <w:basedOn w:val="Normal"/>
    <w:uiPriority w:val="1"/>
    <w:qFormat/>
    <w:rsid w:val="001473F7"/>
    <w:pPr>
      <w:widowControl w:val="0"/>
    </w:pPr>
    <w:rPr>
      <w:rFonts w:ascii="Calibri" w:hAnsi="Calibri"/>
      <w:sz w:val="22"/>
      <w:szCs w:val="22"/>
      <w:lang w:val="en-US" w:eastAsia="en-US"/>
    </w:rPr>
  </w:style>
  <w:style w:type="character" w:styleId="Hyperlink">
    <w:name w:val="Hyperlink"/>
    <w:uiPriority w:val="99"/>
    <w:unhideWhenUsed/>
    <w:rsid w:val="00423239"/>
    <w:rPr>
      <w:color w:val="0000FF"/>
      <w:u w:val="single"/>
    </w:rPr>
  </w:style>
  <w:style w:type="paragraph" w:styleId="BalloonText">
    <w:name w:val="Balloon Text"/>
    <w:basedOn w:val="Normal"/>
    <w:link w:val="BalloonTextChar"/>
    <w:uiPriority w:val="99"/>
    <w:semiHidden/>
    <w:unhideWhenUsed/>
    <w:rsid w:val="00DF1DF5"/>
    <w:rPr>
      <w:rFonts w:ascii="Tahoma" w:hAnsi="Tahoma" w:cs="Tahoma"/>
      <w:sz w:val="16"/>
      <w:szCs w:val="16"/>
    </w:rPr>
  </w:style>
  <w:style w:type="character" w:customStyle="1" w:styleId="BalloonTextChar">
    <w:name w:val="Balloon Text Char"/>
    <w:link w:val="BalloonText"/>
    <w:uiPriority w:val="99"/>
    <w:semiHidden/>
    <w:rsid w:val="00DF1DF5"/>
    <w:rPr>
      <w:rFonts w:ascii="Tahoma" w:hAnsi="Tahoma" w:cs="Tahoma"/>
      <w:sz w:val="16"/>
      <w:szCs w:val="16"/>
      <w:lang w:eastAsia="ja-JP"/>
    </w:rPr>
  </w:style>
  <w:style w:type="paragraph" w:styleId="ListParagraph">
    <w:name w:val="List Paragraph"/>
    <w:basedOn w:val="Normal"/>
    <w:uiPriority w:val="34"/>
    <w:qFormat/>
    <w:rsid w:val="00E705F2"/>
    <w:pPr>
      <w:ind w:left="708"/>
    </w:pPr>
  </w:style>
  <w:style w:type="table" w:customStyle="1" w:styleId="TableNormal1">
    <w:name w:val="Table Normal1"/>
    <w:uiPriority w:val="2"/>
    <w:semiHidden/>
    <w:unhideWhenUsed/>
    <w:qFormat/>
    <w:rsid w:val="00267DA3"/>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character" w:customStyle="1" w:styleId="DeltaViewInsertion">
    <w:name w:val="DeltaView Insertion"/>
    <w:uiPriority w:val="99"/>
    <w:rsid w:val="00783A95"/>
    <w:rPr>
      <w:color w:val="0000FF"/>
      <w:u w:val="double"/>
    </w:rPr>
  </w:style>
  <w:style w:type="character" w:customStyle="1" w:styleId="DeltaViewMoveDestination">
    <w:name w:val="DeltaView Move Destination"/>
    <w:uiPriority w:val="99"/>
    <w:rsid w:val="00B614B4"/>
    <w:rPr>
      <w:color w:val="00C000"/>
      <w:u w:val="double"/>
    </w:rPr>
  </w:style>
  <w:style w:type="paragraph" w:styleId="Revision">
    <w:name w:val="Revision"/>
    <w:hidden/>
    <w:rsid w:val="00217260"/>
    <w:pPr>
      <w:autoSpaceDE w:val="0"/>
      <w:autoSpaceDN w:val="0"/>
      <w:adjustRightInd w:val="0"/>
    </w:pPr>
    <w:rPr>
      <w:rFonts w:ascii="Frutiger LT Std 45 Light" w:eastAsia="MS Mincho" w:hAnsi="Frutiger LT Std 45 Light"/>
      <w:sz w:val="16"/>
      <w:szCs w:val="24"/>
      <w:lang w:val="en-US"/>
    </w:rPr>
  </w:style>
  <w:style w:type="table" w:customStyle="1" w:styleId="TableNormal2">
    <w:name w:val="Table Normal2"/>
    <w:uiPriority w:val="2"/>
    <w:semiHidden/>
    <w:unhideWhenUsed/>
    <w:qFormat/>
    <w:rsid w:val="00960811"/>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MainBodyText">
    <w:name w:val="(Main) Body Text"/>
    <w:qFormat/>
    <w:rsid w:val="004C3685"/>
    <w:pPr>
      <w:spacing w:before="60" w:after="60"/>
    </w:pPr>
    <w:rPr>
      <w:rFonts w:ascii="Arial" w:eastAsia="MS Mincho" w:hAnsi="Arial"/>
      <w:color w:val="000000"/>
      <w:spacing w:val="-2"/>
      <w:sz w:val="18"/>
      <w:szCs w:val="17"/>
      <w:lang w:val="en-US" w:eastAsia="en-US"/>
    </w:rPr>
  </w:style>
  <w:style w:type="character" w:styleId="FootnoteReference">
    <w:name w:val="footnote reference"/>
    <w:uiPriority w:val="99"/>
    <w:rsid w:val="004C3685"/>
    <w:rPr>
      <w:rFonts w:cs="Times New Roman"/>
      <w:vertAlign w:val="superscript"/>
    </w:rPr>
  </w:style>
  <w:style w:type="paragraph" w:customStyle="1" w:styleId="MainBullet">
    <w:name w:val="(Main) Bullet"/>
    <w:basedOn w:val="Normal"/>
    <w:rsid w:val="004C3685"/>
    <w:pPr>
      <w:numPr>
        <w:numId w:val="39"/>
      </w:numPr>
    </w:pPr>
    <w:rPr>
      <w:rFonts w:ascii="Arial" w:eastAsia="MS Mincho" w:hAnsi="Arial" w:cs="Arial"/>
      <w:color w:val="000000"/>
      <w:spacing w:val="1"/>
      <w:sz w:val="18"/>
      <w:szCs w:val="20"/>
      <w:lang w:val="en-US"/>
    </w:rPr>
  </w:style>
  <w:style w:type="paragraph" w:styleId="FootnoteText">
    <w:name w:val="footnote text"/>
    <w:aliases w:val="Car"/>
    <w:basedOn w:val="Normal"/>
    <w:link w:val="FootnoteTextChar"/>
    <w:uiPriority w:val="99"/>
    <w:rsid w:val="003D6F9A"/>
    <w:pPr>
      <w:tabs>
        <w:tab w:val="left" w:pos="567"/>
      </w:tabs>
      <w:autoSpaceDE w:val="0"/>
      <w:autoSpaceDN w:val="0"/>
      <w:adjustRightInd w:val="0"/>
    </w:pPr>
    <w:rPr>
      <w:rFonts w:ascii="CG Times" w:eastAsia="Batang" w:hAnsi="CG Times"/>
      <w:color w:val="000000"/>
      <w:sz w:val="20"/>
      <w:szCs w:val="20"/>
      <w:lang w:val="en-GB" w:eastAsia="en-US"/>
    </w:rPr>
  </w:style>
  <w:style w:type="character" w:customStyle="1" w:styleId="FootnoteTextChar">
    <w:name w:val="Footnote Text Char"/>
    <w:aliases w:val="Car Char"/>
    <w:basedOn w:val="DefaultParagraphFont"/>
    <w:link w:val="FootnoteText"/>
    <w:uiPriority w:val="99"/>
    <w:rsid w:val="003D6F9A"/>
    <w:rPr>
      <w:rFonts w:ascii="CG Times" w:eastAsia="Batang" w:hAnsi="CG Times"/>
      <w:color w:val="000000"/>
      <w:lang w:val="en-GB" w:eastAsia="en-US"/>
    </w:rPr>
  </w:style>
  <w:style w:type="character" w:customStyle="1" w:styleId="apple-converted-space">
    <w:name w:val="apple-converted-space"/>
    <w:rsid w:val="003D6F9A"/>
    <w:rPr>
      <w:rFonts w:cs="Times New Roman"/>
    </w:rPr>
  </w:style>
  <w:style w:type="character" w:customStyle="1" w:styleId="Mentionnonrsolue1">
    <w:name w:val="Mention non résolue1"/>
    <w:basedOn w:val="DefaultParagraphFont"/>
    <w:uiPriority w:val="99"/>
    <w:semiHidden/>
    <w:unhideWhenUsed/>
    <w:rsid w:val="00362A07"/>
    <w:rPr>
      <w:color w:val="808080"/>
      <w:shd w:val="clear" w:color="auto" w:fill="E6E6E6"/>
    </w:rPr>
  </w:style>
  <w:style w:type="character" w:styleId="FollowedHyperlink">
    <w:name w:val="FollowedHyperlink"/>
    <w:uiPriority w:val="99"/>
    <w:semiHidden/>
    <w:unhideWhenUsed/>
    <w:rsid w:val="00B00694"/>
    <w:rPr>
      <w:color w:val="800080"/>
      <w:u w:val="single"/>
    </w:rPr>
  </w:style>
  <w:style w:type="character" w:styleId="CommentReference">
    <w:name w:val="annotation reference"/>
    <w:basedOn w:val="DefaultParagraphFont"/>
    <w:uiPriority w:val="99"/>
    <w:semiHidden/>
    <w:unhideWhenUsed/>
    <w:rsid w:val="00F11D6D"/>
    <w:rPr>
      <w:sz w:val="16"/>
      <w:szCs w:val="16"/>
    </w:rPr>
  </w:style>
  <w:style w:type="paragraph" w:styleId="CommentText">
    <w:name w:val="annotation text"/>
    <w:basedOn w:val="Normal"/>
    <w:link w:val="CommentTextChar"/>
    <w:uiPriority w:val="99"/>
    <w:unhideWhenUsed/>
    <w:rsid w:val="00F11D6D"/>
    <w:rPr>
      <w:sz w:val="20"/>
      <w:szCs w:val="20"/>
    </w:rPr>
  </w:style>
  <w:style w:type="character" w:customStyle="1" w:styleId="CommentTextChar">
    <w:name w:val="Comment Text Char"/>
    <w:basedOn w:val="DefaultParagraphFont"/>
    <w:link w:val="CommentText"/>
    <w:uiPriority w:val="99"/>
    <w:rsid w:val="00F11D6D"/>
    <w:rPr>
      <w:lang w:val="fr-FR" w:eastAsia="ja-JP"/>
    </w:rPr>
  </w:style>
  <w:style w:type="paragraph" w:styleId="CommentSubject">
    <w:name w:val="annotation subject"/>
    <w:basedOn w:val="CommentText"/>
    <w:next w:val="CommentText"/>
    <w:link w:val="CommentSubjectChar"/>
    <w:uiPriority w:val="99"/>
    <w:semiHidden/>
    <w:unhideWhenUsed/>
    <w:rsid w:val="00F11D6D"/>
    <w:rPr>
      <w:b/>
      <w:bCs/>
    </w:rPr>
  </w:style>
  <w:style w:type="character" w:customStyle="1" w:styleId="CommentSubjectChar">
    <w:name w:val="Comment Subject Char"/>
    <w:basedOn w:val="CommentTextChar"/>
    <w:link w:val="CommentSubject"/>
    <w:uiPriority w:val="99"/>
    <w:semiHidden/>
    <w:rsid w:val="00F11D6D"/>
    <w:rPr>
      <w:b/>
      <w:bCs/>
      <w:lang w:val="fr-FR" w:eastAsia="ja-JP"/>
    </w:rPr>
  </w:style>
  <w:style w:type="character" w:customStyle="1" w:styleId="normaltextrun">
    <w:name w:val="normaltextrun"/>
    <w:basedOn w:val="DefaultParagraphFont"/>
    <w:rsid w:val="00E13A47"/>
  </w:style>
  <w:style w:type="character" w:customStyle="1" w:styleId="DeltaViewDeletion">
    <w:name w:val="DeltaView Deletion"/>
    <w:uiPriority w:val="99"/>
    <w:rsid w:val="002C26A1"/>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xa-im.com.hk/"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axa-im.com.hk." TargetMode="Externa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F235-D9D0-4D58-AB57-941ACB55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5114</Words>
  <Characters>29154</Characters>
  <Application>Microsoft Office Word</Application>
  <DocSecurity>0</DocSecurity>
  <Lines>242</Lines>
  <Paragraphs>68</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34200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0</cp:revision>
  <dcterms:created xsi:type="dcterms:W3CDTF">2025-05-08T15:29:00Z</dcterms:created>
  <dcterms:modified xsi:type="dcterms:W3CDTF">2025-05-26T00:32:00Z</dcterms:modified>
</cp:coreProperties>
</file>